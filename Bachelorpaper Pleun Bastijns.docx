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C96" w:rsidRDefault="00745C96" w:rsidP="001768E9">
      <w:pPr>
        <w:rPr>
          <w:ins w:id="0" w:author="Nicholas Peeters" w:date="2014-08-05T15:50:00Z"/>
          <w:rFonts w:hint="eastAsia"/>
          <w:b/>
          <w:lang w:val="nl-BE"/>
        </w:rPr>
        <w:pPrChange w:id="1" w:author="Nicholas Peeters" w:date="2014-08-05T18:36:00Z">
          <w:pPr>
            <w:jc w:val="both"/>
          </w:pPr>
        </w:pPrChange>
      </w:pPr>
      <w:ins w:id="2" w:author="Nicholas Peeters" w:date="2014-08-05T15:50:00Z">
        <w:r>
          <w:rPr>
            <w:b/>
            <w:lang w:val="nl-BE"/>
          </w:rPr>
          <w:t>V</w:t>
        </w:r>
        <w:r>
          <w:rPr>
            <w:rFonts w:hint="eastAsia"/>
            <w:b/>
            <w:lang w:val="nl-BE"/>
          </w:rPr>
          <w:t>oorblad?</w:t>
        </w:r>
      </w:ins>
    </w:p>
    <w:p w:rsidR="0059500E" w:rsidRPr="000929A9" w:rsidRDefault="0059500E" w:rsidP="0059500E">
      <w:pPr>
        <w:jc w:val="both"/>
        <w:rPr>
          <w:b/>
          <w:lang w:val="nl-BE"/>
        </w:rPr>
      </w:pPr>
      <w:r w:rsidRPr="000929A9">
        <w:rPr>
          <w:b/>
          <w:lang w:val="nl-BE"/>
        </w:rPr>
        <w:t xml:space="preserve">Inhoudsopgave </w:t>
      </w:r>
    </w:p>
    <w:p w:rsidR="0059500E" w:rsidRPr="000929A9" w:rsidRDefault="0059500E" w:rsidP="0059500E">
      <w:pPr>
        <w:jc w:val="both"/>
        <w:rPr>
          <w:lang w:val="nl-BE"/>
        </w:rPr>
      </w:pPr>
      <w:r w:rsidRPr="000929A9">
        <w:rPr>
          <w:rFonts w:hint="eastAsia"/>
          <w:lang w:val="nl-BE"/>
        </w:rPr>
        <w:t>1</w:t>
      </w:r>
      <w:r w:rsidRPr="000929A9">
        <w:rPr>
          <w:lang w:val="nl-BE"/>
        </w:rPr>
        <w:tab/>
      </w:r>
      <w:commentRangeStart w:id="3"/>
      <w:r w:rsidRPr="000929A9">
        <w:rPr>
          <w:rFonts w:hint="eastAsia"/>
          <w:lang w:val="nl-BE"/>
        </w:rPr>
        <w:t>要旨</w:t>
      </w:r>
      <w:commentRangeEnd w:id="3"/>
      <w:r w:rsidR="00E26F38">
        <w:rPr>
          <w:rStyle w:val="CommentReference"/>
        </w:rPr>
        <w:commentReference w:id="3"/>
      </w:r>
      <w:r w:rsidRPr="000929A9">
        <w:rPr>
          <w:rFonts w:hint="eastAsia"/>
          <w:lang w:val="nl-BE"/>
        </w:rPr>
        <w:t>（ルーヴァン・カトリック大学</w:t>
      </w:r>
      <w:r w:rsidRPr="000929A9">
        <w:rPr>
          <w:rFonts w:hint="eastAsia"/>
          <w:lang w:val="nl-BE"/>
        </w:rPr>
        <w:t xml:space="preserve"> </w:t>
      </w:r>
      <w:commentRangeStart w:id="4"/>
      <w:r w:rsidRPr="000929A9">
        <w:rPr>
          <w:rFonts w:hint="eastAsia"/>
          <w:lang w:val="nl-BE"/>
        </w:rPr>
        <w:t>大学論文</w:t>
      </w:r>
      <w:commentRangeEnd w:id="4"/>
      <w:r w:rsidR="00863BEA">
        <w:rPr>
          <w:rStyle w:val="CommentReference"/>
        </w:rPr>
        <w:commentReference w:id="4"/>
      </w:r>
      <w:r w:rsidRPr="000929A9">
        <w:rPr>
          <w:rFonts w:hint="eastAsia"/>
          <w:lang w:val="nl-BE"/>
        </w:rPr>
        <w:t>）</w:t>
      </w:r>
      <w:r w:rsidRPr="000929A9">
        <w:rPr>
          <w:lang w:val="nl-BE"/>
        </w:rPr>
        <w:t xml:space="preserve"> .......................................................</w:t>
      </w:r>
      <w:r>
        <w:rPr>
          <w:lang w:val="nl-BE"/>
        </w:rPr>
        <w:t>....</w:t>
      </w:r>
      <w:r w:rsidRPr="000929A9">
        <w:rPr>
          <w:rFonts w:hint="eastAsia"/>
          <w:lang w:val="nl-BE"/>
        </w:rPr>
        <w:t>4</w:t>
      </w:r>
    </w:p>
    <w:p w:rsidR="0059500E" w:rsidRPr="000929A9" w:rsidRDefault="0059500E" w:rsidP="0059500E">
      <w:pPr>
        <w:jc w:val="both"/>
        <w:rPr>
          <w:lang w:val="nl-BE"/>
        </w:rPr>
      </w:pPr>
      <w:r w:rsidRPr="000929A9">
        <w:rPr>
          <w:lang w:val="nl-BE"/>
        </w:rPr>
        <w:t>2</w:t>
      </w:r>
      <w:r w:rsidRPr="000929A9">
        <w:rPr>
          <w:lang w:val="nl-BE"/>
        </w:rPr>
        <w:tab/>
        <w:t xml:space="preserve"> Inleiding  ........................................................................................................................</w:t>
      </w:r>
      <w:r>
        <w:rPr>
          <w:lang w:val="nl-BE"/>
        </w:rPr>
        <w:t>.......5</w:t>
      </w:r>
    </w:p>
    <w:p w:rsidR="0059500E" w:rsidRPr="000929A9" w:rsidRDefault="0059500E" w:rsidP="0059500E">
      <w:pPr>
        <w:jc w:val="both"/>
        <w:rPr>
          <w:lang w:val="nl-BE" w:eastAsia="ko-KR"/>
        </w:rPr>
      </w:pPr>
      <w:r w:rsidRPr="000929A9">
        <w:rPr>
          <w:lang w:val="nl-BE"/>
        </w:rPr>
        <w:t>3</w:t>
      </w:r>
      <w:r w:rsidRPr="000929A9">
        <w:rPr>
          <w:lang w:val="nl-BE"/>
        </w:rPr>
        <w:tab/>
      </w:r>
      <w:r w:rsidRPr="000929A9">
        <w:rPr>
          <w:lang w:val="nl-BE" w:eastAsia="ko-KR"/>
        </w:rPr>
        <w:t>Jeugdstrafrecht in Japan .................................................................................................</w:t>
      </w:r>
      <w:r>
        <w:rPr>
          <w:lang w:val="nl-BE" w:eastAsia="ko-KR"/>
        </w:rPr>
        <w:t>.......</w:t>
      </w:r>
      <w:r w:rsidRPr="000929A9">
        <w:rPr>
          <w:lang w:val="nl-BE" w:eastAsia="ko-KR"/>
        </w:rPr>
        <w:t>6</w:t>
      </w:r>
    </w:p>
    <w:p w:rsidR="0059500E" w:rsidRPr="000929A9" w:rsidRDefault="0059500E" w:rsidP="0059500E">
      <w:pPr>
        <w:ind w:firstLine="720"/>
        <w:jc w:val="both"/>
        <w:rPr>
          <w:rFonts w:eastAsia="Malgun Gothic"/>
          <w:lang w:val="nl-BE" w:eastAsia="ko-KR"/>
        </w:rPr>
      </w:pPr>
      <w:r w:rsidRPr="000929A9">
        <w:rPr>
          <w:rFonts w:eastAsia="Malgun Gothic"/>
          <w:lang w:val="nl-BE" w:eastAsia="ko-KR"/>
        </w:rPr>
        <w:t>3.1</w:t>
      </w:r>
      <w:r w:rsidRPr="000929A9">
        <w:rPr>
          <w:rFonts w:eastAsia="Malgun Gothic"/>
          <w:lang w:val="nl-BE" w:eastAsia="ko-KR"/>
        </w:rPr>
        <w:tab/>
        <w:t>Onstaan van de “</w:t>
      </w:r>
      <w:r w:rsidR="00D06F1A">
        <w:rPr>
          <w:rFonts w:eastAsia="Malgun Gothic"/>
          <w:lang w:val="nl-BE" w:eastAsia="ko-KR"/>
        </w:rPr>
        <w:t>Shōnenhō</w:t>
      </w:r>
      <w:r>
        <w:rPr>
          <w:rFonts w:eastAsia="Malgun Gothic"/>
          <w:lang w:val="nl-BE" w:eastAsia="ko-KR"/>
        </w:rPr>
        <w:t>” ....................................................................................</w:t>
      </w:r>
      <w:r w:rsidRPr="000929A9">
        <w:rPr>
          <w:rFonts w:eastAsia="Malgun Gothic"/>
          <w:lang w:val="nl-BE" w:eastAsia="ko-KR"/>
        </w:rPr>
        <w:t>7</w:t>
      </w:r>
    </w:p>
    <w:p w:rsidR="0059500E" w:rsidRPr="000929A9" w:rsidRDefault="0059500E" w:rsidP="0059500E">
      <w:pPr>
        <w:ind w:firstLine="720"/>
        <w:jc w:val="both"/>
        <w:rPr>
          <w:rFonts w:eastAsia="Malgun Gothic"/>
          <w:lang w:val="nl-BE" w:eastAsia="ko-KR"/>
        </w:rPr>
      </w:pPr>
      <w:r w:rsidRPr="000929A9">
        <w:rPr>
          <w:rFonts w:eastAsia="Malgun Gothic"/>
          <w:lang w:val="nl-BE" w:eastAsia="ko-KR"/>
        </w:rPr>
        <w:t>3.2</w:t>
      </w:r>
      <w:r w:rsidRPr="000929A9">
        <w:rPr>
          <w:rFonts w:eastAsia="Malgun Gothic"/>
          <w:lang w:val="nl-BE" w:eastAsia="ko-KR"/>
        </w:rPr>
        <w:tab/>
        <w:t>Verdere ontwikkelingen</w:t>
      </w:r>
      <w:r>
        <w:rPr>
          <w:rFonts w:eastAsia="Malgun Gothic"/>
          <w:lang w:val="nl-BE" w:eastAsia="ko-KR"/>
        </w:rPr>
        <w:t xml:space="preserve"> ...........................................................................................</w:t>
      </w:r>
      <w:r w:rsidRPr="000929A9">
        <w:rPr>
          <w:rFonts w:eastAsia="Malgun Gothic"/>
          <w:lang w:val="nl-BE" w:eastAsia="ko-KR"/>
        </w:rPr>
        <w:t>8</w:t>
      </w:r>
    </w:p>
    <w:p w:rsidR="0059500E" w:rsidRPr="000929A9" w:rsidRDefault="0059500E" w:rsidP="0059500E">
      <w:pPr>
        <w:rPr>
          <w:rFonts w:eastAsia="Malgun Gothic"/>
          <w:lang w:val="nl-BE" w:eastAsia="ko-KR"/>
        </w:rPr>
      </w:pPr>
      <w:r w:rsidRPr="000929A9">
        <w:rPr>
          <w:rFonts w:eastAsia="Malgun Gothic"/>
          <w:lang w:val="nl-BE" w:eastAsia="ko-KR"/>
        </w:rPr>
        <w:t>4</w:t>
      </w:r>
      <w:r w:rsidRPr="000929A9">
        <w:rPr>
          <w:rFonts w:eastAsia="Malgun Gothic"/>
          <w:lang w:val="nl-BE" w:eastAsia="ko-KR"/>
        </w:rPr>
        <w:tab/>
        <w:t xml:space="preserve">De hervorming van het jeugdstrafrecht in 2000 </w:t>
      </w:r>
      <w:r>
        <w:rPr>
          <w:rFonts w:eastAsia="Malgun Gothic"/>
          <w:lang w:val="nl-BE" w:eastAsia="ko-KR"/>
        </w:rPr>
        <w:t>...................................................................</w:t>
      </w:r>
      <w:r w:rsidRPr="000929A9">
        <w:rPr>
          <w:rFonts w:eastAsia="Malgun Gothic"/>
          <w:lang w:val="nl-BE" w:eastAsia="ko-KR"/>
        </w:rPr>
        <w:t>9</w:t>
      </w:r>
    </w:p>
    <w:p w:rsidR="0059500E" w:rsidRPr="000929A9" w:rsidRDefault="0059500E" w:rsidP="0059500E">
      <w:pPr>
        <w:ind w:firstLine="720"/>
        <w:rPr>
          <w:rFonts w:eastAsia="Malgun Gothic"/>
          <w:lang w:val="nl-BE" w:eastAsia="ko-KR"/>
        </w:rPr>
      </w:pPr>
      <w:r>
        <w:rPr>
          <w:rFonts w:eastAsia="Malgun Gothic"/>
          <w:lang w:val="nl-BE" w:eastAsia="ko-KR"/>
        </w:rPr>
        <w:t>4.1</w:t>
      </w:r>
      <w:r>
        <w:rPr>
          <w:rFonts w:eastAsia="Malgun Gothic"/>
          <w:lang w:val="nl-BE" w:eastAsia="ko-KR"/>
        </w:rPr>
        <w:tab/>
      </w:r>
      <w:r w:rsidRPr="000929A9">
        <w:rPr>
          <w:rFonts w:eastAsia="Malgun Gothic"/>
          <w:lang w:val="nl-BE" w:eastAsia="ko-KR"/>
        </w:rPr>
        <w:t>Aanleiding</w:t>
      </w:r>
      <w:r>
        <w:rPr>
          <w:rFonts w:eastAsia="Malgun Gothic"/>
          <w:lang w:val="nl-BE" w:eastAsia="ko-KR"/>
        </w:rPr>
        <w:t xml:space="preserve"> ...............................................................................................................10</w:t>
      </w:r>
    </w:p>
    <w:p w:rsidR="0059500E" w:rsidRPr="000929A9" w:rsidRDefault="0059500E" w:rsidP="0059500E">
      <w:pPr>
        <w:ind w:left="720" w:firstLine="720"/>
        <w:rPr>
          <w:rFonts w:eastAsia="Malgun Gothic"/>
          <w:lang w:val="nl-BE" w:eastAsia="ko-KR"/>
        </w:rPr>
      </w:pPr>
      <w:r>
        <w:rPr>
          <w:rFonts w:eastAsia="Malgun Gothic"/>
          <w:lang w:val="nl-BE" w:eastAsia="ko-KR"/>
        </w:rPr>
        <w:t>4.1.1</w:t>
      </w:r>
      <w:r>
        <w:rPr>
          <w:rFonts w:eastAsia="Malgun Gothic"/>
          <w:lang w:val="nl-BE" w:eastAsia="ko-KR"/>
        </w:rPr>
        <w:tab/>
      </w:r>
      <w:r w:rsidRPr="000929A9">
        <w:rPr>
          <w:rFonts w:eastAsia="Malgun Gothic"/>
          <w:lang w:val="nl-BE" w:eastAsia="ko-KR"/>
        </w:rPr>
        <w:t>Zware misdaden gepleegd door jonge daders</w:t>
      </w:r>
      <w:r>
        <w:rPr>
          <w:rFonts w:eastAsia="Malgun Gothic"/>
          <w:lang w:val="nl-BE" w:eastAsia="ko-KR"/>
        </w:rPr>
        <w:t xml:space="preserve"> ..........................................11</w:t>
      </w:r>
    </w:p>
    <w:p w:rsidR="0059500E" w:rsidRPr="000929A9" w:rsidRDefault="0059500E" w:rsidP="0059500E">
      <w:pPr>
        <w:ind w:left="720" w:firstLine="720"/>
        <w:rPr>
          <w:rFonts w:eastAsia="Malgun Gothic"/>
          <w:lang w:val="nl-BE" w:eastAsia="ko-KR"/>
        </w:rPr>
      </w:pPr>
      <w:r>
        <w:rPr>
          <w:rFonts w:eastAsia="Malgun Gothic"/>
          <w:lang w:val="nl-BE" w:eastAsia="ko-KR"/>
        </w:rPr>
        <w:t>4.1.2</w:t>
      </w:r>
      <w:r>
        <w:rPr>
          <w:rFonts w:eastAsia="Malgun Gothic"/>
          <w:lang w:val="nl-BE" w:eastAsia="ko-KR"/>
        </w:rPr>
        <w:tab/>
      </w:r>
      <w:r w:rsidRPr="000929A9">
        <w:rPr>
          <w:rFonts w:eastAsia="Malgun Gothic"/>
          <w:lang w:val="nl-BE" w:eastAsia="ko-KR"/>
        </w:rPr>
        <w:t>Invloed van massamedia</w:t>
      </w:r>
      <w:r>
        <w:rPr>
          <w:rFonts w:eastAsia="Malgun Gothic"/>
          <w:lang w:val="nl-BE" w:eastAsia="ko-KR"/>
        </w:rPr>
        <w:t xml:space="preserve"> ...........................................................................12</w:t>
      </w:r>
    </w:p>
    <w:p w:rsidR="0059500E" w:rsidRPr="000929A9" w:rsidRDefault="0059500E" w:rsidP="0059500E">
      <w:pPr>
        <w:ind w:left="720" w:firstLine="720"/>
        <w:rPr>
          <w:rFonts w:eastAsia="Malgun Gothic"/>
          <w:lang w:val="nl-BE" w:eastAsia="ko-KR"/>
        </w:rPr>
      </w:pPr>
      <w:r>
        <w:rPr>
          <w:rFonts w:eastAsia="Malgun Gothic"/>
          <w:lang w:val="nl-BE" w:eastAsia="ko-KR"/>
        </w:rPr>
        <w:t>4.1.3</w:t>
      </w:r>
      <w:r>
        <w:rPr>
          <w:rFonts w:eastAsia="Malgun Gothic"/>
          <w:lang w:val="nl-BE" w:eastAsia="ko-KR"/>
        </w:rPr>
        <w:tab/>
        <w:t>Beweging</w:t>
      </w:r>
      <w:r w:rsidRPr="000929A9">
        <w:rPr>
          <w:rFonts w:eastAsia="Malgun Gothic"/>
          <w:lang w:val="nl-BE" w:eastAsia="ko-KR"/>
        </w:rPr>
        <w:t xml:space="preserve"> voor rechten van slachtoffers</w:t>
      </w:r>
      <w:r>
        <w:rPr>
          <w:rFonts w:eastAsia="Malgun Gothic"/>
          <w:lang w:val="nl-BE" w:eastAsia="ko-KR"/>
        </w:rPr>
        <w:t xml:space="preserve"> ...................................................13</w:t>
      </w:r>
    </w:p>
    <w:p w:rsidR="0059500E" w:rsidRPr="000929A9" w:rsidRDefault="0059500E" w:rsidP="0059500E">
      <w:pPr>
        <w:ind w:left="720" w:firstLine="720"/>
        <w:rPr>
          <w:rFonts w:eastAsia="Malgun Gothic"/>
          <w:lang w:val="nl-BE" w:eastAsia="ko-KR"/>
        </w:rPr>
      </w:pPr>
      <w:r>
        <w:rPr>
          <w:rFonts w:eastAsia="Malgun Gothic"/>
          <w:lang w:val="nl-BE" w:eastAsia="ko-KR"/>
        </w:rPr>
        <w:t>4.1.4</w:t>
      </w:r>
      <w:r>
        <w:rPr>
          <w:rFonts w:eastAsia="Malgun Gothic"/>
          <w:lang w:val="nl-BE" w:eastAsia="ko-KR"/>
        </w:rPr>
        <w:tab/>
      </w:r>
      <w:r w:rsidRPr="000929A9">
        <w:rPr>
          <w:rFonts w:eastAsia="Malgun Gothic"/>
          <w:lang w:val="nl-BE" w:eastAsia="ko-KR"/>
        </w:rPr>
        <w:t>Vraag naar meer rechten voor veroordeelde jongeren</w:t>
      </w:r>
      <w:r>
        <w:rPr>
          <w:rFonts w:eastAsia="Malgun Gothic"/>
          <w:lang w:val="nl-BE" w:eastAsia="ko-KR"/>
        </w:rPr>
        <w:t xml:space="preserve"> .............................14</w:t>
      </w:r>
    </w:p>
    <w:p w:rsidR="0059500E" w:rsidRPr="000929A9" w:rsidRDefault="0059500E" w:rsidP="0059500E">
      <w:pPr>
        <w:ind w:firstLine="720"/>
        <w:rPr>
          <w:rFonts w:eastAsia="Malgun Gothic"/>
          <w:lang w:val="nl-BE" w:eastAsia="ko-KR"/>
        </w:rPr>
      </w:pPr>
      <w:r>
        <w:rPr>
          <w:rFonts w:eastAsia="Malgun Gothic"/>
          <w:lang w:val="nl-BE" w:eastAsia="ko-KR"/>
        </w:rPr>
        <w:t>4.2</w:t>
      </w:r>
      <w:r>
        <w:rPr>
          <w:rFonts w:eastAsia="Malgun Gothic"/>
          <w:lang w:val="nl-BE" w:eastAsia="ko-KR"/>
        </w:rPr>
        <w:tab/>
      </w:r>
      <w:r w:rsidRPr="000929A9">
        <w:rPr>
          <w:rFonts w:eastAsia="Malgun Gothic"/>
          <w:lang w:val="nl-BE" w:eastAsia="ko-KR"/>
        </w:rPr>
        <w:t>Inhoud</w:t>
      </w:r>
      <w:r>
        <w:rPr>
          <w:rFonts w:eastAsia="Malgun Gothic"/>
          <w:lang w:val="nl-BE" w:eastAsia="ko-KR"/>
        </w:rPr>
        <w:t xml:space="preserve"> ....................................................................................................................15</w:t>
      </w:r>
    </w:p>
    <w:p w:rsidR="0059500E" w:rsidRPr="000929A9" w:rsidRDefault="0059500E" w:rsidP="0059500E">
      <w:pPr>
        <w:ind w:left="720" w:firstLine="720"/>
        <w:rPr>
          <w:rFonts w:eastAsia="Malgun Gothic"/>
          <w:lang w:val="nl-BE" w:eastAsia="ko-KR"/>
        </w:rPr>
      </w:pPr>
      <w:r>
        <w:rPr>
          <w:rFonts w:eastAsia="Malgun Gothic"/>
          <w:lang w:val="nl-BE" w:eastAsia="ko-KR"/>
        </w:rPr>
        <w:t>4.2.1</w:t>
      </w:r>
      <w:r>
        <w:rPr>
          <w:rFonts w:eastAsia="Malgun Gothic"/>
          <w:lang w:val="nl-BE" w:eastAsia="ko-KR"/>
        </w:rPr>
        <w:tab/>
      </w:r>
      <w:r w:rsidRPr="000929A9">
        <w:rPr>
          <w:rFonts w:eastAsia="Malgun Gothic"/>
          <w:lang w:val="nl-BE" w:eastAsia="ko-KR"/>
        </w:rPr>
        <w:t>Herziening van de afhandeling van jeugddelinquenten</w:t>
      </w:r>
      <w:r>
        <w:rPr>
          <w:rFonts w:eastAsia="Malgun Gothic"/>
          <w:lang w:val="nl-BE" w:eastAsia="ko-KR"/>
        </w:rPr>
        <w:t xml:space="preserve"> ............................16</w:t>
      </w:r>
    </w:p>
    <w:p w:rsidR="0059500E" w:rsidRPr="000929A9" w:rsidRDefault="0059500E" w:rsidP="0059500E">
      <w:pPr>
        <w:ind w:left="1440"/>
        <w:rPr>
          <w:rFonts w:eastAsia="Malgun Gothic"/>
          <w:lang w:val="nl-BE" w:eastAsia="ko-KR"/>
        </w:rPr>
      </w:pPr>
      <w:r>
        <w:rPr>
          <w:rFonts w:eastAsia="Malgun Gothic"/>
          <w:lang w:val="nl-BE" w:eastAsia="ko-KR"/>
        </w:rPr>
        <w:t>4.2.2</w:t>
      </w:r>
      <w:r>
        <w:rPr>
          <w:rFonts w:eastAsia="Malgun Gothic"/>
          <w:lang w:val="nl-BE" w:eastAsia="ko-KR"/>
        </w:rPr>
        <w:tab/>
      </w:r>
      <w:r w:rsidRPr="000929A9">
        <w:rPr>
          <w:rFonts w:eastAsia="Malgun Gothic"/>
          <w:lang w:val="nl-BE" w:eastAsia="ko-KR"/>
        </w:rPr>
        <w:t>Herziening van onderzoeksprocedures</w:t>
      </w:r>
      <w:r>
        <w:rPr>
          <w:rFonts w:eastAsia="Malgun Gothic"/>
          <w:lang w:val="nl-BE" w:eastAsia="ko-KR"/>
        </w:rPr>
        <w:t xml:space="preserve"> .....................................................17</w:t>
      </w:r>
    </w:p>
    <w:p w:rsidR="0059500E" w:rsidRDefault="0059500E" w:rsidP="0059500E">
      <w:pPr>
        <w:ind w:left="720" w:firstLine="720"/>
        <w:rPr>
          <w:rFonts w:eastAsia="Malgun Gothic"/>
          <w:lang w:val="nl-BE" w:eastAsia="ko-KR"/>
        </w:rPr>
      </w:pPr>
      <w:r>
        <w:rPr>
          <w:rFonts w:eastAsia="Malgun Gothic"/>
          <w:lang w:val="nl-BE" w:eastAsia="ko-KR"/>
        </w:rPr>
        <w:t>4.2.3</w:t>
      </w:r>
      <w:r>
        <w:rPr>
          <w:rFonts w:eastAsia="Malgun Gothic"/>
          <w:lang w:val="nl-BE" w:eastAsia="ko-KR"/>
        </w:rPr>
        <w:tab/>
      </w:r>
      <w:r w:rsidRPr="000929A9">
        <w:rPr>
          <w:rFonts w:eastAsia="Malgun Gothic"/>
          <w:lang w:val="nl-BE" w:eastAsia="ko-KR"/>
        </w:rPr>
        <w:t>Meer consideratie voor slachtoffers</w:t>
      </w:r>
      <w:r>
        <w:rPr>
          <w:rFonts w:eastAsia="Malgun Gothic"/>
          <w:lang w:val="nl-BE" w:eastAsia="ko-KR"/>
        </w:rPr>
        <w:t xml:space="preserve"> .........................................................18</w:t>
      </w:r>
    </w:p>
    <w:p w:rsidR="0059500E" w:rsidRPr="000929A9" w:rsidRDefault="0059500E" w:rsidP="0059500E">
      <w:pPr>
        <w:ind w:left="720" w:firstLine="720"/>
        <w:rPr>
          <w:rFonts w:eastAsia="Malgun Gothic"/>
          <w:lang w:val="nl-BE" w:eastAsia="ko-KR"/>
        </w:rPr>
      </w:pPr>
      <w:r>
        <w:rPr>
          <w:rFonts w:eastAsia="Malgun Gothic"/>
          <w:lang w:val="nl-BE" w:eastAsia="ko-KR"/>
        </w:rPr>
        <w:t>4.2.4</w:t>
      </w:r>
      <w:r>
        <w:rPr>
          <w:rFonts w:eastAsia="Malgun Gothic"/>
          <w:lang w:val="nl-BE" w:eastAsia="ko-KR"/>
        </w:rPr>
        <w:tab/>
      </w:r>
      <w:r w:rsidRPr="000929A9">
        <w:rPr>
          <w:rFonts w:eastAsia="Malgun Gothic"/>
          <w:lang w:val="nl-BE" w:eastAsia="ko-KR"/>
        </w:rPr>
        <w:t>Mogelijkheid tot beroep</w:t>
      </w:r>
      <w:r>
        <w:rPr>
          <w:rFonts w:eastAsia="Malgun Gothic"/>
          <w:lang w:val="nl-BE" w:eastAsia="ko-KR"/>
        </w:rPr>
        <w:t xml:space="preserve"> ............................................................................19</w:t>
      </w:r>
    </w:p>
    <w:p w:rsidR="0059500E" w:rsidRPr="000929A9" w:rsidRDefault="0059500E" w:rsidP="0059500E">
      <w:pPr>
        <w:ind w:firstLine="720"/>
        <w:rPr>
          <w:rFonts w:eastAsia="Malgun Gothic"/>
          <w:lang w:val="nl-BE" w:eastAsia="ko-KR"/>
        </w:rPr>
      </w:pPr>
      <w:r>
        <w:rPr>
          <w:rFonts w:eastAsia="Malgun Gothic"/>
          <w:lang w:val="nl-BE" w:eastAsia="ko-KR"/>
        </w:rPr>
        <w:t>4.3</w:t>
      </w:r>
      <w:r>
        <w:rPr>
          <w:rFonts w:eastAsia="Malgun Gothic"/>
          <w:lang w:val="nl-BE" w:eastAsia="ko-KR"/>
        </w:rPr>
        <w:tab/>
      </w:r>
      <w:r w:rsidRPr="000929A9">
        <w:rPr>
          <w:rFonts w:eastAsia="Malgun Gothic"/>
          <w:lang w:val="nl-BE" w:eastAsia="ko-KR"/>
        </w:rPr>
        <w:t>Probleempunten</w:t>
      </w:r>
      <w:r>
        <w:rPr>
          <w:rFonts w:eastAsia="Malgun Gothic"/>
          <w:lang w:val="nl-BE" w:eastAsia="ko-KR"/>
        </w:rPr>
        <w:t xml:space="preserve"> .....................................................................................................20</w:t>
      </w:r>
    </w:p>
    <w:p w:rsidR="0059500E" w:rsidRPr="000929A9" w:rsidRDefault="0059500E" w:rsidP="0059500E">
      <w:pPr>
        <w:ind w:left="720" w:firstLine="720"/>
        <w:rPr>
          <w:rFonts w:eastAsia="Malgun Gothic"/>
          <w:lang w:val="nl-BE" w:eastAsia="ko-KR"/>
        </w:rPr>
      </w:pPr>
      <w:r>
        <w:rPr>
          <w:rFonts w:eastAsia="Malgun Gothic"/>
          <w:lang w:val="nl-BE" w:eastAsia="ko-KR"/>
        </w:rPr>
        <w:t>4.3.1</w:t>
      </w:r>
      <w:r>
        <w:rPr>
          <w:rFonts w:eastAsia="Malgun Gothic"/>
          <w:lang w:val="nl-BE" w:eastAsia="ko-KR"/>
        </w:rPr>
        <w:tab/>
        <w:t>Niet gebaseerd op de realiteit ...................................................................21</w:t>
      </w:r>
    </w:p>
    <w:p w:rsidR="0059500E" w:rsidRPr="000929A9" w:rsidRDefault="0059500E" w:rsidP="0059500E">
      <w:pPr>
        <w:ind w:left="720" w:firstLine="720"/>
        <w:rPr>
          <w:rFonts w:eastAsia="Malgun Gothic"/>
          <w:lang w:val="nl-BE" w:eastAsia="ko-KR"/>
        </w:rPr>
      </w:pPr>
      <w:r>
        <w:rPr>
          <w:rFonts w:eastAsia="Malgun Gothic"/>
          <w:lang w:val="nl-BE" w:eastAsia="ko-KR"/>
        </w:rPr>
        <w:t>4.3.2</w:t>
      </w:r>
      <w:r>
        <w:rPr>
          <w:rFonts w:eastAsia="Malgun Gothic"/>
          <w:lang w:val="nl-BE" w:eastAsia="ko-KR"/>
        </w:rPr>
        <w:tab/>
      </w:r>
      <w:r w:rsidRPr="000929A9">
        <w:rPr>
          <w:rFonts w:eastAsia="Malgun Gothic"/>
          <w:lang w:val="nl-BE" w:eastAsia="ko-KR"/>
        </w:rPr>
        <w:t xml:space="preserve">Leeftijd uithandengeving en minimumleeftijd van de </w:t>
      </w:r>
      <w:r w:rsidR="00D06F1A">
        <w:rPr>
          <w:rFonts w:eastAsia="Malgun Gothic"/>
          <w:lang w:val="nl-BE" w:eastAsia="ko-KR"/>
        </w:rPr>
        <w:t>Shōnenhō</w:t>
      </w:r>
      <w:r>
        <w:rPr>
          <w:rFonts w:eastAsia="Malgun Gothic"/>
          <w:lang w:val="nl-BE" w:eastAsia="ko-KR"/>
        </w:rPr>
        <w:t xml:space="preserve"> .............22</w:t>
      </w:r>
    </w:p>
    <w:p w:rsidR="0059500E" w:rsidRPr="000929A9" w:rsidRDefault="0059500E" w:rsidP="0059500E">
      <w:pPr>
        <w:ind w:left="720" w:firstLine="720"/>
        <w:rPr>
          <w:rFonts w:eastAsia="Malgun Gothic"/>
          <w:lang w:val="nl-BE" w:eastAsia="ko-KR"/>
        </w:rPr>
      </w:pPr>
      <w:r>
        <w:rPr>
          <w:rFonts w:eastAsia="Malgun Gothic"/>
          <w:lang w:val="nl-BE" w:eastAsia="ko-KR"/>
        </w:rPr>
        <w:t>4.3.3</w:t>
      </w:r>
      <w:r>
        <w:rPr>
          <w:rFonts w:eastAsia="Malgun Gothic"/>
          <w:lang w:val="nl-BE" w:eastAsia="ko-KR"/>
        </w:rPr>
        <w:tab/>
        <w:t>Nood aan andere maatregelen ..................................................................23</w:t>
      </w:r>
    </w:p>
    <w:p w:rsidR="0059500E" w:rsidRPr="000929A9" w:rsidRDefault="0059500E" w:rsidP="0059500E">
      <w:pPr>
        <w:ind w:left="720" w:firstLine="720"/>
        <w:rPr>
          <w:rFonts w:eastAsia="Malgun Gothic"/>
          <w:lang w:val="nl-BE" w:eastAsia="ko-KR"/>
        </w:rPr>
      </w:pPr>
      <w:r>
        <w:rPr>
          <w:rFonts w:eastAsia="Malgun Gothic"/>
          <w:lang w:val="nl-BE" w:eastAsia="ko-KR"/>
        </w:rPr>
        <w:t>4.3.4</w:t>
      </w:r>
      <w:r>
        <w:rPr>
          <w:rFonts w:eastAsia="Malgun Gothic"/>
          <w:lang w:val="nl-BE" w:eastAsia="ko-KR"/>
        </w:rPr>
        <w:tab/>
      </w:r>
      <w:r w:rsidRPr="000929A9">
        <w:rPr>
          <w:rFonts w:eastAsia="Malgun Gothic"/>
          <w:lang w:val="nl-BE" w:eastAsia="ko-KR"/>
        </w:rPr>
        <w:t xml:space="preserve">Berichtgeving en </w:t>
      </w:r>
      <w:r w:rsidR="00E110EA">
        <w:rPr>
          <w:rFonts w:eastAsia="Malgun Gothic"/>
          <w:lang w:val="nl-BE" w:eastAsia="ko-KR"/>
        </w:rPr>
        <w:t xml:space="preserve">rechten van de jongeren </w:t>
      </w:r>
      <w:r>
        <w:rPr>
          <w:rFonts w:eastAsia="Malgun Gothic"/>
          <w:lang w:val="nl-BE" w:eastAsia="ko-KR"/>
        </w:rPr>
        <w:t>................................................24</w:t>
      </w:r>
    </w:p>
    <w:p w:rsidR="0059500E" w:rsidRPr="000929A9" w:rsidRDefault="0059500E" w:rsidP="0059500E">
      <w:pPr>
        <w:ind w:left="720" w:firstLine="720"/>
        <w:rPr>
          <w:rFonts w:eastAsia="Malgun Gothic"/>
          <w:lang w:val="nl-BE" w:eastAsia="ko-KR"/>
        </w:rPr>
      </w:pPr>
      <w:r>
        <w:rPr>
          <w:rFonts w:eastAsia="Malgun Gothic"/>
          <w:lang w:val="nl-BE" w:eastAsia="ko-KR"/>
        </w:rPr>
        <w:t>4.3.5</w:t>
      </w:r>
      <w:r>
        <w:rPr>
          <w:rFonts w:eastAsia="Malgun Gothic"/>
          <w:lang w:val="nl-BE" w:eastAsia="ko-KR"/>
        </w:rPr>
        <w:tab/>
      </w:r>
      <w:r w:rsidRPr="000929A9">
        <w:rPr>
          <w:rFonts w:eastAsia="Malgun Gothic"/>
          <w:lang w:val="nl-BE" w:eastAsia="ko-KR"/>
        </w:rPr>
        <w:t>Slachtofferhulp</w:t>
      </w:r>
      <w:r>
        <w:rPr>
          <w:rFonts w:eastAsia="Malgun Gothic"/>
          <w:lang w:val="nl-BE" w:eastAsia="ko-KR"/>
        </w:rPr>
        <w:t xml:space="preserve"> ..........................................................................................25</w:t>
      </w:r>
    </w:p>
    <w:p w:rsidR="0059500E" w:rsidRDefault="0059500E" w:rsidP="0059500E">
      <w:pPr>
        <w:rPr>
          <w:rFonts w:eastAsia="Malgun Gothic"/>
          <w:lang w:val="nl-BE" w:eastAsia="ko-KR"/>
        </w:rPr>
      </w:pPr>
      <w:r>
        <w:rPr>
          <w:rFonts w:eastAsia="Malgun Gothic"/>
          <w:lang w:val="nl-BE" w:eastAsia="ko-KR"/>
        </w:rPr>
        <w:lastRenderedPageBreak/>
        <w:t>5</w:t>
      </w:r>
      <w:r>
        <w:rPr>
          <w:rFonts w:eastAsia="Malgun Gothic"/>
          <w:lang w:val="nl-BE" w:eastAsia="ko-KR"/>
        </w:rPr>
        <w:tab/>
      </w:r>
      <w:r w:rsidR="00B24E46">
        <w:rPr>
          <w:rFonts w:eastAsia="Malgun Gothic"/>
          <w:lang w:val="nl-BE" w:eastAsia="ko-KR"/>
        </w:rPr>
        <w:t>Huidige situatie .</w:t>
      </w:r>
      <w:r>
        <w:rPr>
          <w:rFonts w:eastAsia="Malgun Gothic"/>
          <w:lang w:val="nl-BE" w:eastAsia="ko-KR"/>
        </w:rPr>
        <w:t>...................................................................................................................26</w:t>
      </w:r>
    </w:p>
    <w:p w:rsidR="0059500E" w:rsidRDefault="0059500E" w:rsidP="0059500E">
      <w:pPr>
        <w:rPr>
          <w:rFonts w:eastAsia="Malgun Gothic"/>
          <w:lang w:val="nl-BE" w:eastAsia="ko-KR"/>
        </w:rPr>
      </w:pPr>
      <w:r>
        <w:rPr>
          <w:rFonts w:eastAsia="Malgun Gothic"/>
          <w:lang w:val="nl-BE" w:eastAsia="ko-KR"/>
        </w:rPr>
        <w:t>6</w:t>
      </w:r>
      <w:r>
        <w:rPr>
          <w:rFonts w:eastAsia="Malgun Gothic"/>
          <w:lang w:val="nl-BE" w:eastAsia="ko-KR"/>
        </w:rPr>
        <w:tab/>
      </w:r>
      <w:r w:rsidRPr="000929A9">
        <w:rPr>
          <w:rFonts w:eastAsia="Malgun Gothic"/>
          <w:lang w:val="nl-BE" w:eastAsia="ko-KR"/>
        </w:rPr>
        <w:t>Algemene conclusie</w:t>
      </w:r>
      <w:r>
        <w:rPr>
          <w:rFonts w:eastAsia="Malgun Gothic"/>
          <w:lang w:val="nl-BE" w:eastAsia="ko-KR"/>
        </w:rPr>
        <w:t>.............................................................................................................27</w:t>
      </w:r>
    </w:p>
    <w:p w:rsidR="0059500E" w:rsidRPr="000929A9" w:rsidRDefault="0059500E" w:rsidP="0059500E">
      <w:pPr>
        <w:rPr>
          <w:rFonts w:eastAsia="Malgun Gothic"/>
          <w:lang w:val="nl-BE" w:eastAsia="ko-KR"/>
        </w:rPr>
      </w:pPr>
      <w:r>
        <w:rPr>
          <w:rFonts w:eastAsia="Malgun Gothic"/>
          <w:lang w:val="nl-BE" w:eastAsia="ko-KR"/>
        </w:rPr>
        <w:t>7</w:t>
      </w:r>
      <w:r>
        <w:rPr>
          <w:rFonts w:eastAsia="Malgun Gothic"/>
          <w:lang w:val="nl-BE" w:eastAsia="ko-KR"/>
        </w:rPr>
        <w:tab/>
        <w:t>Bibliografie...........................................................................................................................28</w:t>
      </w:r>
    </w:p>
    <w:p w:rsidR="0059500E" w:rsidRPr="000929A9" w:rsidRDefault="0059500E" w:rsidP="0059500E">
      <w:pPr>
        <w:rPr>
          <w:lang w:val="nl-BE"/>
        </w:rPr>
      </w:pPr>
    </w:p>
    <w:p w:rsidR="0059500E" w:rsidRDefault="0059500E">
      <w:pPr>
        <w:rPr>
          <w:b/>
          <w:color w:val="000000"/>
          <w:lang w:val="nl-BE" w:eastAsia="ko-KR"/>
        </w:rPr>
      </w:pPr>
      <w:r>
        <w:rPr>
          <w:b/>
          <w:color w:val="000000"/>
          <w:lang w:val="nl-BE" w:eastAsia="ko-KR"/>
        </w:rPr>
        <w:br w:type="page"/>
      </w:r>
    </w:p>
    <w:p w:rsidR="0059500E" w:rsidRPr="0059500E" w:rsidRDefault="00B24E46" w:rsidP="0059500E">
      <w:pPr>
        <w:spacing w:line="360" w:lineRule="auto"/>
        <w:jc w:val="both"/>
        <w:rPr>
          <w:b/>
          <w:color w:val="000000"/>
          <w:lang w:val="nl-BE" w:eastAsia="ko-KR"/>
        </w:rPr>
      </w:pPr>
      <w:r>
        <w:rPr>
          <w:b/>
          <w:color w:val="000000"/>
          <w:lang w:val="nl-BE" w:eastAsia="ko-KR"/>
        </w:rPr>
        <w:lastRenderedPageBreak/>
        <w:t>2</w:t>
      </w:r>
      <w:r w:rsidR="0059500E" w:rsidRPr="0059500E">
        <w:rPr>
          <w:b/>
          <w:color w:val="000000"/>
          <w:lang w:val="nl-BE" w:eastAsia="ko-KR"/>
        </w:rPr>
        <w:t xml:space="preserve"> Inleiding</w:t>
      </w:r>
    </w:p>
    <w:p w:rsidR="0059500E" w:rsidRPr="0059500E" w:rsidRDefault="004906AF" w:rsidP="0059500E">
      <w:pPr>
        <w:spacing w:line="360" w:lineRule="auto"/>
        <w:jc w:val="both"/>
        <w:rPr>
          <w:lang w:val="nl-BE"/>
        </w:rPr>
      </w:pPr>
      <w:r>
        <w:rPr>
          <w:lang w:val="nl-BE"/>
        </w:rPr>
        <w:t xml:space="preserve">Hoewel Japan, in vergelijking met de rest van de wereld, </w:t>
      </w:r>
      <w:r w:rsidR="0059500E" w:rsidRPr="0059500E">
        <w:rPr>
          <w:lang w:val="nl-BE"/>
        </w:rPr>
        <w:t xml:space="preserve">bekend </w:t>
      </w:r>
      <w:r>
        <w:rPr>
          <w:lang w:val="nl-BE"/>
        </w:rPr>
        <w:t xml:space="preserve">staat </w:t>
      </w:r>
      <w:r w:rsidR="0059500E" w:rsidRPr="0059500E">
        <w:rPr>
          <w:lang w:val="nl-BE"/>
        </w:rPr>
        <w:t>om</w:t>
      </w:r>
      <w:r>
        <w:rPr>
          <w:lang w:val="nl-BE"/>
        </w:rPr>
        <w:t xml:space="preserve"> zijn lage criminaliteitcijfers, is er in het land zelf veel discussie en debat rond de bestaande wetgeving om misdaad te </w:t>
      </w:r>
      <w:r w:rsidR="009236CE">
        <w:rPr>
          <w:lang w:val="nl-BE"/>
        </w:rPr>
        <w:t>bestrijden. Tijdens de jaren negentig</w:t>
      </w:r>
      <w:r>
        <w:rPr>
          <w:lang w:val="nl-BE"/>
        </w:rPr>
        <w:t xml:space="preserve"> kwam vooral de wetgeving rond jeugdcriminaliteit onder vuur. Zo vond i</w:t>
      </w:r>
      <w:r w:rsidR="0059500E" w:rsidRPr="0059500E">
        <w:rPr>
          <w:lang w:val="nl-BE"/>
        </w:rPr>
        <w:t>n het jaar 2000</w:t>
      </w:r>
      <w:r>
        <w:rPr>
          <w:lang w:val="nl-BE"/>
        </w:rPr>
        <w:t>,</w:t>
      </w:r>
      <w:r w:rsidR="0059500E" w:rsidRPr="0059500E">
        <w:rPr>
          <w:lang w:val="nl-BE"/>
        </w:rPr>
        <w:t xml:space="preserve"> voor het eerst sinds 1948</w:t>
      </w:r>
      <w:r>
        <w:rPr>
          <w:lang w:val="nl-BE"/>
        </w:rPr>
        <w:t>,</w:t>
      </w:r>
      <w:r w:rsidR="0059500E" w:rsidRPr="0059500E">
        <w:rPr>
          <w:lang w:val="nl-BE"/>
        </w:rPr>
        <w:t xml:space="preserve"> een herziening van het Japanse jeugdstrafrecht plaats. In deze paper zal ik mij</w:t>
      </w:r>
      <w:r>
        <w:rPr>
          <w:lang w:val="nl-BE"/>
        </w:rPr>
        <w:t xml:space="preserve"> focussen op deze hervorming in het jaar</w:t>
      </w:r>
      <w:r w:rsidR="0059500E" w:rsidRPr="0059500E">
        <w:rPr>
          <w:lang w:val="nl-BE"/>
        </w:rPr>
        <w:t xml:space="preserve"> 2000 en volgende onderzoeksvragen behandelen: Wat was de aanleiding van deze hervorming, op welk vlak werden hervormingen doorgevoerd en welke probleempunten werden vastgesteld?</w:t>
      </w:r>
      <w:commentRangeStart w:id="5"/>
      <w:r w:rsidR="0059758C">
        <w:rPr>
          <w:rFonts w:hint="eastAsia"/>
          <w:lang w:val="nl-BE"/>
        </w:rPr>
        <w:t xml:space="preserve">　</w:t>
      </w:r>
      <w:commentRangeEnd w:id="5"/>
      <w:r w:rsidR="0059758C">
        <w:rPr>
          <w:rStyle w:val="CommentReference"/>
        </w:rPr>
        <w:commentReference w:id="5"/>
      </w:r>
    </w:p>
    <w:p w:rsidR="0059500E" w:rsidRPr="0059500E" w:rsidRDefault="007B74D2" w:rsidP="0059500E">
      <w:pPr>
        <w:spacing w:line="360" w:lineRule="auto"/>
        <w:jc w:val="both"/>
        <w:rPr>
          <w:lang w:val="nl-BE"/>
        </w:rPr>
      </w:pPr>
      <w:ins w:id="6" w:author="Nicholas Peeters" w:date="2014-08-05T16:13:00Z">
        <w:r>
          <w:rPr>
            <w:rFonts w:hint="eastAsia"/>
            <w:lang w:val="nl-BE"/>
          </w:rPr>
          <w:t xml:space="preserve">In het eerste stadium van deze paper </w:t>
        </w:r>
      </w:ins>
      <w:del w:id="7" w:author="Nicholas Peeters" w:date="2014-08-05T16:13:00Z">
        <w:r w:rsidR="0059500E" w:rsidRPr="0059500E" w:rsidDel="007B74D2">
          <w:rPr>
            <w:lang w:val="nl-BE"/>
          </w:rPr>
          <w:delText xml:space="preserve">In het eerste deel van deze paper </w:delText>
        </w:r>
      </w:del>
      <w:r w:rsidR="0059500E" w:rsidRPr="0059500E">
        <w:rPr>
          <w:lang w:val="nl-BE"/>
        </w:rPr>
        <w:t xml:space="preserve">zal ik kort </w:t>
      </w:r>
      <w:ins w:id="8" w:author="Nicholas Peeters" w:date="2014-08-05T15:46:00Z">
        <w:r w:rsidR="00745C96">
          <w:rPr>
            <w:rFonts w:hint="eastAsia"/>
            <w:lang w:val="nl-BE"/>
          </w:rPr>
          <w:t xml:space="preserve">de historische achtergrond en </w:t>
        </w:r>
      </w:ins>
      <w:r w:rsidR="0059500E" w:rsidRPr="0059500E">
        <w:rPr>
          <w:lang w:val="nl-BE"/>
        </w:rPr>
        <w:t xml:space="preserve">het </w:t>
      </w:r>
      <w:r w:rsidR="004906AF">
        <w:rPr>
          <w:lang w:val="nl-BE"/>
        </w:rPr>
        <w:t xml:space="preserve">ontstaan </w:t>
      </w:r>
      <w:ins w:id="9" w:author="Nicholas Peeters" w:date="2014-08-05T15:38:00Z">
        <w:r w:rsidR="0059758C">
          <w:rPr>
            <w:rFonts w:hint="eastAsia"/>
            <w:lang w:val="nl-BE"/>
          </w:rPr>
          <w:t xml:space="preserve">van het </w:t>
        </w:r>
      </w:ins>
      <w:r w:rsidR="0059500E" w:rsidRPr="0059500E">
        <w:rPr>
          <w:lang w:val="nl-BE"/>
        </w:rPr>
        <w:t xml:space="preserve">Japanse jeugdstrafrecht bespreken. </w:t>
      </w:r>
      <w:ins w:id="10" w:author="Nicholas Peeters" w:date="2014-08-05T16:13:00Z">
        <w:r>
          <w:rPr>
            <w:rFonts w:hint="eastAsia"/>
            <w:lang w:val="nl-BE"/>
          </w:rPr>
          <w:t>Eerst en vooral zal ik onderzoek</w:t>
        </w:r>
      </w:ins>
      <w:ins w:id="11" w:author="Nicholas Peeters" w:date="2014-08-05T16:14:00Z">
        <w:r>
          <w:rPr>
            <w:rFonts w:hint="eastAsia"/>
            <w:lang w:val="nl-BE"/>
          </w:rPr>
          <w:t xml:space="preserve">en hoe deze wet ontstaan is en wat haar fundamenten </w:t>
        </w:r>
      </w:ins>
      <w:del w:id="12" w:author="Nicholas Peeters" w:date="2014-08-05T15:38:00Z">
        <w:r w:rsidR="0059500E" w:rsidRPr="0059500E" w:rsidDel="0059758C">
          <w:rPr>
            <w:lang w:val="nl-BE"/>
          </w:rPr>
          <w:delText xml:space="preserve">Ook wordt er </w:delText>
        </w:r>
      </w:del>
      <w:del w:id="13" w:author="Nicholas Peeters" w:date="2014-08-05T16:14:00Z">
        <w:r w:rsidR="0059500E" w:rsidRPr="0059500E" w:rsidDel="007B74D2">
          <w:rPr>
            <w:lang w:val="nl-BE"/>
          </w:rPr>
          <w:delText>dieper in</w:delText>
        </w:r>
      </w:del>
      <w:del w:id="14" w:author="Nicholas Peeters" w:date="2014-08-05T15:38:00Z">
        <w:r w:rsidR="0059500E" w:rsidRPr="0059500E" w:rsidDel="0059758C">
          <w:rPr>
            <w:lang w:val="nl-BE"/>
          </w:rPr>
          <w:delText>gegaan</w:delText>
        </w:r>
      </w:del>
      <w:del w:id="15" w:author="Nicholas Peeters" w:date="2014-08-05T16:14:00Z">
        <w:r w:rsidR="0059500E" w:rsidRPr="0059500E" w:rsidDel="007B74D2">
          <w:rPr>
            <w:lang w:val="nl-BE"/>
          </w:rPr>
          <w:delText xml:space="preserve"> op de specifieke inhoud en</w:delText>
        </w:r>
      </w:del>
      <w:del w:id="16" w:author="Nicholas Peeters" w:date="2014-08-05T15:42:00Z">
        <w:r w:rsidR="0059500E" w:rsidRPr="0059500E" w:rsidDel="0059758C">
          <w:rPr>
            <w:lang w:val="nl-BE"/>
          </w:rPr>
          <w:delText xml:space="preserve"> de idealen aan de basis van deze wet</w:delText>
        </w:r>
      </w:del>
      <w:r w:rsidR="0059500E" w:rsidRPr="0059500E">
        <w:rPr>
          <w:lang w:val="nl-BE"/>
        </w:rPr>
        <w:t xml:space="preserve">. Vervolgens bespreek ik in chronologische volgorde de ontwikkelingen die het jeugdstrafrecht doormaakte tot het jaar 2000. </w:t>
      </w:r>
      <w:del w:id="17" w:author="Nicholas Peeters" w:date="2014-08-05T15:49:00Z">
        <w:r w:rsidR="0059500E" w:rsidRPr="0059500E" w:rsidDel="00745C96">
          <w:rPr>
            <w:lang w:val="nl-BE"/>
          </w:rPr>
          <w:delText>Hierbij leg ik de nadruk op het</w:delText>
        </w:r>
      </w:del>
      <w:ins w:id="18" w:author="Nicholas Peeters" w:date="2014-08-05T15:49:00Z">
        <w:r w:rsidR="00745C96">
          <w:rPr>
            <w:rFonts w:hint="eastAsia"/>
            <w:lang w:val="nl-BE"/>
          </w:rPr>
          <w:t xml:space="preserve">Speciale aandacht gaat hierbij uit naar </w:t>
        </w:r>
      </w:ins>
      <w:ins w:id="19" w:author="Nicholas Peeters" w:date="2014-08-05T15:52:00Z">
        <w:r w:rsidR="00745C96">
          <w:rPr>
            <w:rFonts w:hint="eastAsia"/>
            <w:lang w:val="nl-BE"/>
          </w:rPr>
          <w:t>de opkomst</w:t>
        </w:r>
      </w:ins>
      <w:del w:id="20" w:author="Nicholas Peeters" w:date="2014-08-05T15:52:00Z">
        <w:r w:rsidR="0059500E" w:rsidRPr="0059500E" w:rsidDel="00745C96">
          <w:rPr>
            <w:lang w:val="nl-BE"/>
          </w:rPr>
          <w:delText xml:space="preserve"> ontstaan </w:delText>
        </w:r>
      </w:del>
      <w:r w:rsidR="0059500E" w:rsidRPr="0059500E">
        <w:rPr>
          <w:lang w:val="nl-BE"/>
        </w:rPr>
        <w:t xml:space="preserve">van bewegingen </w:t>
      </w:r>
      <w:ins w:id="21" w:author="Nicholas Peeters" w:date="2014-08-05T16:52:00Z">
        <w:r w:rsidR="004746FB">
          <w:rPr>
            <w:rFonts w:hint="eastAsia"/>
            <w:lang w:val="nl-BE"/>
          </w:rPr>
          <w:t xml:space="preserve">binnen </w:t>
        </w:r>
      </w:ins>
      <w:ins w:id="22" w:author="Nicholas Peeters" w:date="2014-08-06T16:42:00Z">
        <w:r w:rsidR="00EE6AAF">
          <w:rPr>
            <w:rFonts w:hint="eastAsia"/>
            <w:lang w:val="nl-BE"/>
          </w:rPr>
          <w:t xml:space="preserve">de </w:t>
        </w:r>
      </w:ins>
      <w:ins w:id="23" w:author="Nicholas Peeters" w:date="2014-08-07T19:51:00Z">
        <w:r w:rsidR="004B7FC4">
          <w:rPr>
            <w:rFonts w:hint="eastAsia"/>
            <w:lang w:val="nl-BE"/>
          </w:rPr>
          <w:t xml:space="preserve">Japanse </w:t>
        </w:r>
      </w:ins>
      <w:ins w:id="24" w:author="Nicholas Peeters" w:date="2014-08-06T16:42:00Z">
        <w:r w:rsidR="00EE6AAF">
          <w:rPr>
            <w:rFonts w:hint="eastAsia"/>
            <w:lang w:val="nl-BE"/>
          </w:rPr>
          <w:t>regering</w:t>
        </w:r>
      </w:ins>
      <w:ins w:id="25" w:author="Nicholas Peeters" w:date="2014-08-05T16:52:00Z">
        <w:r w:rsidR="004746FB">
          <w:rPr>
            <w:rFonts w:hint="eastAsia"/>
            <w:lang w:val="nl-BE"/>
          </w:rPr>
          <w:t xml:space="preserve"> </w:t>
        </w:r>
      </w:ins>
      <w:r w:rsidR="0059500E" w:rsidRPr="0059500E">
        <w:rPr>
          <w:lang w:val="nl-BE"/>
        </w:rPr>
        <w:t xml:space="preserve">die pleitten voor hervorming en </w:t>
      </w:r>
      <w:ins w:id="26" w:author="Nicholas Peeters" w:date="2014-08-05T15:43:00Z">
        <w:r w:rsidR="0059758C" w:rsidRPr="008E4DD7">
          <w:rPr>
            <w:rFonts w:hint="eastAsia"/>
            <w:lang w:val="nl-BE"/>
          </w:rPr>
          <w:t>de verschillende</w:t>
        </w:r>
      </w:ins>
      <w:del w:id="27" w:author="Nicholas Peeters" w:date="2014-08-05T15:43:00Z">
        <w:r w:rsidR="0059500E" w:rsidRPr="008E4DD7" w:rsidDel="0059758C">
          <w:rPr>
            <w:lang w:val="nl-BE"/>
          </w:rPr>
          <w:delText xml:space="preserve">ingediende </w:delText>
        </w:r>
      </w:del>
      <w:r w:rsidR="0059500E" w:rsidRPr="008E4DD7">
        <w:rPr>
          <w:lang w:val="nl-BE"/>
        </w:rPr>
        <w:t xml:space="preserve">voorstellen </w:t>
      </w:r>
      <w:ins w:id="28" w:author="Nicholas Peeters" w:date="2014-08-07T19:51:00Z">
        <w:r w:rsidR="004B7FC4">
          <w:rPr>
            <w:rFonts w:hint="eastAsia"/>
            <w:lang w:val="nl-BE"/>
          </w:rPr>
          <w:t>omtrent een</w:t>
        </w:r>
      </w:ins>
      <w:del w:id="29" w:author="Nicholas Peeters" w:date="2014-08-07T19:51:00Z">
        <w:r w:rsidR="0059500E" w:rsidRPr="008E4DD7" w:rsidDel="004B7FC4">
          <w:rPr>
            <w:lang w:val="nl-BE"/>
          </w:rPr>
          <w:delText>tot</w:delText>
        </w:r>
      </w:del>
      <w:r w:rsidR="0059500E" w:rsidRPr="008E4DD7">
        <w:rPr>
          <w:lang w:val="nl-BE"/>
        </w:rPr>
        <w:t xml:space="preserve"> herziening</w:t>
      </w:r>
      <w:ins w:id="30" w:author="Nicholas Peeters" w:date="2014-08-07T19:32:00Z">
        <w:r w:rsidR="009B6139">
          <w:rPr>
            <w:rFonts w:hint="eastAsia"/>
            <w:lang w:val="nl-BE"/>
          </w:rPr>
          <w:t xml:space="preserve"> </w:t>
        </w:r>
      </w:ins>
      <w:ins w:id="31" w:author="Nicholas Peeters" w:date="2014-08-07T19:51:00Z">
        <w:r w:rsidR="004B7FC4">
          <w:rPr>
            <w:rFonts w:hint="eastAsia"/>
            <w:lang w:val="nl-BE"/>
          </w:rPr>
          <w:t xml:space="preserve"> van het jeugdstrafrecht </w:t>
        </w:r>
      </w:ins>
      <w:ins w:id="32" w:author="Nicholas Peeters" w:date="2014-08-07T19:32:00Z">
        <w:r w:rsidR="009B6139">
          <w:rPr>
            <w:rFonts w:hint="eastAsia"/>
            <w:lang w:val="nl-BE"/>
          </w:rPr>
          <w:t>die in deze context werden ingediend</w:t>
        </w:r>
      </w:ins>
      <w:r w:rsidR="0059500E" w:rsidRPr="008E4DD7">
        <w:rPr>
          <w:lang w:val="nl-BE"/>
        </w:rPr>
        <w:t>.</w:t>
      </w:r>
    </w:p>
    <w:p w:rsidR="0059500E" w:rsidRPr="0059500E" w:rsidRDefault="0059500E" w:rsidP="0059500E">
      <w:pPr>
        <w:spacing w:line="360" w:lineRule="auto"/>
        <w:jc w:val="both"/>
        <w:rPr>
          <w:lang w:val="nl-BE"/>
        </w:rPr>
      </w:pPr>
      <w:r w:rsidRPr="0059500E">
        <w:rPr>
          <w:lang w:val="nl-BE"/>
        </w:rPr>
        <w:t xml:space="preserve">Het tweede deel </w:t>
      </w:r>
      <w:del w:id="33" w:author="Nicholas Peeters" w:date="2014-08-07T19:33:00Z">
        <w:r w:rsidRPr="0059500E" w:rsidDel="009B6139">
          <w:rPr>
            <w:lang w:val="nl-BE"/>
          </w:rPr>
          <w:delText>focust op het hoofdthema van mijn paper,</w:delText>
        </w:r>
      </w:del>
      <w:ins w:id="34" w:author="Nicholas Peeters" w:date="2014-08-07T19:33:00Z">
        <w:r w:rsidR="009B6139">
          <w:rPr>
            <w:rFonts w:hint="eastAsia"/>
            <w:lang w:val="nl-BE"/>
          </w:rPr>
          <w:t>gaat vervolgens dieper in op</w:t>
        </w:r>
      </w:ins>
      <w:r w:rsidRPr="0059500E">
        <w:rPr>
          <w:lang w:val="nl-BE"/>
        </w:rPr>
        <w:t xml:space="preserve"> </w:t>
      </w:r>
      <w:del w:id="35" w:author="Nicholas Peeters" w:date="2014-08-07T19:33:00Z">
        <w:r w:rsidRPr="0059500E" w:rsidDel="009B6139">
          <w:rPr>
            <w:lang w:val="nl-BE"/>
          </w:rPr>
          <w:delText xml:space="preserve">namelijk </w:delText>
        </w:r>
      </w:del>
      <w:r w:rsidRPr="0059500E">
        <w:rPr>
          <w:lang w:val="nl-BE"/>
        </w:rPr>
        <w:t xml:space="preserve">de hervorming van het jeugdstrafrecht in het jaar 2000. </w:t>
      </w:r>
      <w:ins w:id="36" w:author="Nicholas Peeters" w:date="2014-08-07T19:35:00Z">
        <w:r w:rsidR="009B6139">
          <w:rPr>
            <w:rFonts w:hint="eastAsia"/>
            <w:lang w:val="nl-BE"/>
          </w:rPr>
          <w:t xml:space="preserve">Deze kwestie zal benaderd worden vanuit drie verschillende, maar </w:t>
        </w:r>
      </w:ins>
      <w:ins w:id="37" w:author="Nicholas Peeters" w:date="2014-08-07T19:36:00Z">
        <w:r w:rsidR="009B6139">
          <w:rPr>
            <w:rFonts w:hint="eastAsia"/>
            <w:lang w:val="nl-BE"/>
          </w:rPr>
          <w:t xml:space="preserve">onderling verbonden, vraagstukken. </w:t>
        </w:r>
      </w:ins>
      <w:del w:id="38" w:author="Nicholas Peeters" w:date="2014-08-05T15:49:00Z">
        <w:r w:rsidRPr="0059500E" w:rsidDel="00745C96">
          <w:rPr>
            <w:lang w:val="nl-BE"/>
          </w:rPr>
          <w:delText xml:space="preserve">In dit deel zal ik zoeken naar het antwoord op mijn onderzoeksvragen. </w:delText>
        </w:r>
      </w:del>
      <w:r w:rsidRPr="0059500E">
        <w:rPr>
          <w:lang w:val="nl-BE"/>
        </w:rPr>
        <w:t xml:space="preserve">Ten eerste, </w:t>
      </w:r>
      <w:ins w:id="39" w:author="Nicholas Peeters" w:date="2014-08-05T15:47:00Z">
        <w:r w:rsidR="00745C96">
          <w:rPr>
            <w:rFonts w:hint="eastAsia"/>
            <w:lang w:val="nl-BE"/>
          </w:rPr>
          <w:t>op welke manier kwam de hervorming van het jeugdstrafrecht tot stand</w:t>
        </w:r>
      </w:ins>
      <w:del w:id="40" w:author="Nicholas Peeters" w:date="2014-08-05T15:45:00Z">
        <w:r w:rsidRPr="0059500E" w:rsidDel="00745C96">
          <w:rPr>
            <w:lang w:val="nl-BE"/>
          </w:rPr>
          <w:delText>w</w:delText>
        </w:r>
      </w:del>
      <w:del w:id="41" w:author="Nicholas Peeters" w:date="2014-08-05T15:43:00Z">
        <w:r w:rsidRPr="0059500E" w:rsidDel="0059758C">
          <w:rPr>
            <w:lang w:val="nl-BE"/>
          </w:rPr>
          <w:delText>ordt</w:delText>
        </w:r>
      </w:del>
      <w:del w:id="42" w:author="Nicholas Peeters" w:date="2014-08-05T15:47:00Z">
        <w:r w:rsidRPr="0059500E" w:rsidDel="00745C96">
          <w:rPr>
            <w:lang w:val="nl-BE"/>
          </w:rPr>
          <w:delText xml:space="preserve"> de aanleiding naar de hervorming van 2000 besproken</w:delText>
        </w:r>
      </w:del>
      <w:del w:id="43" w:author="Nicholas Peeters" w:date="2014-08-05T15:48:00Z">
        <w:r w:rsidRPr="0059500E" w:rsidDel="00745C96">
          <w:rPr>
            <w:lang w:val="nl-BE"/>
          </w:rPr>
          <w:delText>.</w:delText>
        </w:r>
      </w:del>
      <w:ins w:id="44" w:author="Nicholas Peeters" w:date="2014-08-05T15:48:00Z">
        <w:r w:rsidR="00745C96">
          <w:rPr>
            <w:rFonts w:hint="eastAsia"/>
            <w:lang w:val="nl-BE"/>
          </w:rPr>
          <w:t>?</w:t>
        </w:r>
      </w:ins>
      <w:r w:rsidRPr="0059500E">
        <w:rPr>
          <w:lang w:val="nl-BE"/>
        </w:rPr>
        <w:t xml:space="preserve"> Hoe kwam het dat men in het jaar 2000 voor het eerst in meer dan vijftig jaar in staat was een hervorming door te voeren? </w:t>
      </w:r>
      <w:commentRangeStart w:id="45"/>
      <w:r w:rsidRPr="00657A64">
        <w:rPr>
          <w:highlight w:val="yellow"/>
          <w:lang w:val="nl-BE"/>
          <w:rPrChange w:id="46" w:author="Nicholas Peeters" w:date="2014-08-05T15:55:00Z">
            <w:rPr>
              <w:lang w:val="nl-BE"/>
            </w:rPr>
          </w:rPrChange>
        </w:rPr>
        <w:t>Hierbij zet ik de factoren die een rol speelden bij de hervorming naast elkaar.</w:t>
      </w:r>
      <w:commentRangeEnd w:id="45"/>
      <w:r w:rsidR="009B6139">
        <w:rPr>
          <w:rStyle w:val="CommentReference"/>
        </w:rPr>
        <w:commentReference w:id="45"/>
      </w:r>
    </w:p>
    <w:p w:rsidR="0059500E" w:rsidRPr="009B6139" w:rsidRDefault="0059500E" w:rsidP="0059500E">
      <w:pPr>
        <w:spacing w:line="360" w:lineRule="auto"/>
        <w:jc w:val="both"/>
        <w:rPr>
          <w:rFonts w:eastAsia="Malgun Gothic" w:hint="eastAsia"/>
          <w:color w:val="000000"/>
          <w:lang w:val="nl-BE" w:eastAsia="ko-KR"/>
        </w:rPr>
      </w:pPr>
      <w:r w:rsidRPr="0059500E">
        <w:rPr>
          <w:lang w:val="nl-BE"/>
        </w:rPr>
        <w:t>Ten tweede</w:t>
      </w:r>
      <w:del w:id="47" w:author="Nicholas Peeters" w:date="2014-08-05T15:55:00Z">
        <w:r w:rsidRPr="0059500E" w:rsidDel="00657A64">
          <w:rPr>
            <w:lang w:val="nl-BE"/>
          </w:rPr>
          <w:delText>,</w:delText>
        </w:r>
      </w:del>
      <w:r w:rsidRPr="0059500E">
        <w:rPr>
          <w:lang w:val="nl-BE"/>
        </w:rPr>
        <w:t xml:space="preserve"> bespreek ik de belangrijkste inhoudelijke veranderingen die het jeugdstrafrecht in 2000 onderging. Hierbij </w:t>
      </w:r>
      <w:del w:id="48" w:author="Nicholas Peeters" w:date="2014-08-07T19:38:00Z">
        <w:r w:rsidRPr="0059500E" w:rsidDel="009B6139">
          <w:rPr>
            <w:lang w:val="nl-BE"/>
          </w:rPr>
          <w:delText>heb ik gebruik gemaakt</w:delText>
        </w:r>
      </w:del>
      <w:ins w:id="49" w:author="Nicholas Peeters" w:date="2014-08-07T19:38:00Z">
        <w:r w:rsidR="009B6139">
          <w:rPr>
            <w:rFonts w:hint="eastAsia"/>
            <w:lang w:val="nl-BE"/>
          </w:rPr>
          <w:t xml:space="preserve">zal ik gebruik maken </w:t>
        </w:r>
      </w:ins>
      <w:r w:rsidRPr="0059500E">
        <w:rPr>
          <w:lang w:val="nl-BE"/>
        </w:rPr>
        <w:t xml:space="preserve"> </w:t>
      </w:r>
      <w:commentRangeStart w:id="50"/>
      <w:r w:rsidRPr="009B6139">
        <w:rPr>
          <w:lang w:val="nl-BE"/>
        </w:rPr>
        <w:t>van een indeling</w:t>
      </w:r>
      <w:commentRangeEnd w:id="50"/>
      <w:r w:rsidR="009B6139">
        <w:rPr>
          <w:rStyle w:val="CommentReference"/>
        </w:rPr>
        <w:commentReference w:id="50"/>
      </w:r>
      <w:r w:rsidRPr="0059500E">
        <w:rPr>
          <w:lang w:val="nl-BE"/>
        </w:rPr>
        <w:t xml:space="preserve"> opgesteld </w:t>
      </w:r>
      <w:r w:rsidRPr="0059500E">
        <w:rPr>
          <w:lang w:val="nl-BE"/>
        </w:rPr>
        <w:lastRenderedPageBreak/>
        <w:t xml:space="preserve">door </w:t>
      </w:r>
      <w:commentRangeStart w:id="51"/>
      <w:r w:rsidRPr="0059500E">
        <w:rPr>
          <w:color w:val="000000"/>
          <w:lang w:val="nl-BE" w:eastAsia="ko-KR"/>
        </w:rPr>
        <w:t xml:space="preserve">T. </w:t>
      </w:r>
      <w:commentRangeEnd w:id="51"/>
      <w:r w:rsidR="00657A64">
        <w:rPr>
          <w:rStyle w:val="CommentReference"/>
        </w:rPr>
        <w:commentReference w:id="51"/>
      </w:r>
      <w:r w:rsidRPr="00657A64">
        <w:rPr>
          <w:color w:val="000000"/>
          <w:lang w:eastAsia="ko-KR"/>
          <w:rPrChange w:id="52" w:author="Nicholas Peeters" w:date="2014-08-05T15:55:00Z">
            <w:rPr>
              <w:color w:val="000000"/>
              <w:lang w:val="nl-BE" w:eastAsia="ko-KR"/>
            </w:rPr>
          </w:rPrChange>
        </w:rPr>
        <w:t xml:space="preserve">Moriyama, </w:t>
      </w:r>
      <w:r w:rsidRPr="009B6139">
        <w:rPr>
          <w:color w:val="000000"/>
          <w:lang w:val="nl-BE" w:eastAsia="ko-KR"/>
        </w:rPr>
        <w:t xml:space="preserve">professor </w:t>
      </w:r>
      <w:proofErr w:type="spellStart"/>
      <w:r w:rsidRPr="009B6139">
        <w:rPr>
          <w:color w:val="000000"/>
          <w:lang w:val="nl-BE" w:eastAsia="ko-KR"/>
        </w:rPr>
        <w:t>politieke</w:t>
      </w:r>
      <w:proofErr w:type="spellEnd"/>
      <w:r w:rsidRPr="009B6139">
        <w:rPr>
          <w:color w:val="000000"/>
          <w:lang w:val="nl-BE" w:eastAsia="ko-KR"/>
        </w:rPr>
        <w:t xml:space="preserve"> </w:t>
      </w:r>
      <w:proofErr w:type="spellStart"/>
      <w:r w:rsidRPr="009B6139">
        <w:rPr>
          <w:color w:val="000000"/>
          <w:lang w:val="nl-BE" w:eastAsia="ko-KR"/>
        </w:rPr>
        <w:t>economie</w:t>
      </w:r>
      <w:proofErr w:type="spellEnd"/>
      <w:r w:rsidRPr="009B6139">
        <w:rPr>
          <w:color w:val="000000"/>
          <w:lang w:val="nl-BE" w:eastAsia="ko-KR"/>
        </w:rPr>
        <w:t xml:space="preserve"> </w:t>
      </w:r>
      <w:proofErr w:type="spellStart"/>
      <w:r w:rsidRPr="009B6139">
        <w:rPr>
          <w:color w:val="000000"/>
          <w:lang w:val="nl-BE" w:eastAsia="ko-KR"/>
        </w:rPr>
        <w:t>aan</w:t>
      </w:r>
      <w:proofErr w:type="spellEnd"/>
      <w:r w:rsidRPr="009B6139">
        <w:rPr>
          <w:color w:val="000000"/>
          <w:lang w:val="nl-BE" w:eastAsia="ko-KR"/>
        </w:rPr>
        <w:t xml:space="preserve"> de </w:t>
      </w:r>
      <w:proofErr w:type="spellStart"/>
      <w:r w:rsidRPr="009B6139">
        <w:rPr>
          <w:color w:val="000000"/>
          <w:lang w:val="nl-BE" w:eastAsia="ko-KR"/>
        </w:rPr>
        <w:t>Takushoku</w:t>
      </w:r>
      <w:proofErr w:type="spellEnd"/>
      <w:r w:rsidRPr="009B6139">
        <w:rPr>
          <w:color w:val="000000"/>
          <w:lang w:val="nl-BE" w:eastAsia="ko-KR"/>
        </w:rPr>
        <w:t xml:space="preserve"> </w:t>
      </w:r>
      <w:proofErr w:type="spellStart"/>
      <w:r w:rsidRPr="009B6139">
        <w:rPr>
          <w:color w:val="000000"/>
          <w:lang w:val="nl-BE" w:eastAsia="ko-KR"/>
        </w:rPr>
        <w:t>Universiteit</w:t>
      </w:r>
      <w:proofErr w:type="spellEnd"/>
      <w:r w:rsidRPr="009B6139">
        <w:rPr>
          <w:color w:val="000000"/>
          <w:lang w:val="nl-BE" w:eastAsia="ko-KR"/>
        </w:rPr>
        <w:t xml:space="preserve"> in Tokyo, en Hiroko </w:t>
      </w:r>
      <w:proofErr w:type="spellStart"/>
      <w:r w:rsidRPr="009B6139">
        <w:rPr>
          <w:color w:val="000000"/>
          <w:lang w:val="nl-BE" w:eastAsia="ko-KR"/>
        </w:rPr>
        <w:t>Goto</w:t>
      </w:r>
      <w:proofErr w:type="spellEnd"/>
      <w:r w:rsidRPr="009B6139">
        <w:rPr>
          <w:color w:val="000000"/>
          <w:lang w:val="nl-BE" w:eastAsia="ko-KR"/>
        </w:rPr>
        <w:t xml:space="preserve">, professor </w:t>
      </w:r>
      <w:proofErr w:type="spellStart"/>
      <w:r w:rsidRPr="009B6139">
        <w:rPr>
          <w:color w:val="000000"/>
          <w:lang w:val="nl-BE" w:eastAsia="ko-KR"/>
        </w:rPr>
        <w:t>recht</w:t>
      </w:r>
      <w:proofErr w:type="spellEnd"/>
      <w:r w:rsidRPr="009B6139">
        <w:rPr>
          <w:color w:val="000000"/>
          <w:lang w:val="nl-BE" w:eastAsia="ko-KR"/>
        </w:rPr>
        <w:t xml:space="preserve"> </w:t>
      </w:r>
      <w:proofErr w:type="spellStart"/>
      <w:r w:rsidRPr="009B6139">
        <w:rPr>
          <w:color w:val="000000"/>
          <w:lang w:val="nl-BE" w:eastAsia="ko-KR"/>
        </w:rPr>
        <w:t>aan</w:t>
      </w:r>
      <w:proofErr w:type="spellEnd"/>
      <w:r w:rsidRPr="009B6139">
        <w:rPr>
          <w:color w:val="000000"/>
          <w:lang w:val="nl-BE" w:eastAsia="ko-KR"/>
        </w:rPr>
        <w:t xml:space="preserve"> de </w:t>
      </w:r>
      <w:proofErr w:type="spellStart"/>
      <w:r w:rsidRPr="009B6139">
        <w:rPr>
          <w:color w:val="000000"/>
          <w:lang w:val="nl-BE" w:eastAsia="ko-KR"/>
        </w:rPr>
        <w:t>Universiteit</w:t>
      </w:r>
      <w:proofErr w:type="spellEnd"/>
      <w:r w:rsidRPr="009B6139">
        <w:rPr>
          <w:color w:val="000000"/>
          <w:lang w:val="nl-BE" w:eastAsia="ko-KR"/>
        </w:rPr>
        <w:t xml:space="preserve"> van Chiba, in </w:t>
      </w:r>
      <w:proofErr w:type="spellStart"/>
      <w:r w:rsidRPr="009B6139">
        <w:rPr>
          <w:color w:val="000000"/>
          <w:lang w:val="nl-BE" w:eastAsia="ko-KR"/>
        </w:rPr>
        <w:t>hun</w:t>
      </w:r>
      <w:proofErr w:type="spellEnd"/>
      <w:r w:rsidRPr="009B6139">
        <w:rPr>
          <w:color w:val="000000"/>
          <w:lang w:val="nl-BE" w:eastAsia="ko-KR"/>
        </w:rPr>
        <w:t xml:space="preserve"> </w:t>
      </w:r>
      <w:proofErr w:type="spellStart"/>
      <w:r w:rsidRPr="009B6139">
        <w:rPr>
          <w:color w:val="000000"/>
          <w:lang w:val="nl-BE" w:eastAsia="ko-KR"/>
        </w:rPr>
        <w:t>boek</w:t>
      </w:r>
      <w:proofErr w:type="spellEnd"/>
      <w:r w:rsidRPr="009B6139">
        <w:rPr>
          <w:color w:val="000000"/>
          <w:lang w:val="nl-BE" w:eastAsia="ko-KR"/>
        </w:rPr>
        <w:t xml:space="preserve"> </w:t>
      </w:r>
      <w:commentRangeStart w:id="53"/>
      <w:r w:rsidR="004906AF">
        <w:rPr>
          <w:rFonts w:hint="eastAsia"/>
          <w:color w:val="000000"/>
          <w:lang w:val="nl-BE"/>
        </w:rPr>
        <w:t>『</w:t>
      </w:r>
      <w:r w:rsidRPr="0059500E">
        <w:rPr>
          <w:color w:val="000000"/>
          <w:lang w:val="nl-BE"/>
        </w:rPr>
        <w:t>ビギナーズ少年法</w:t>
      </w:r>
      <w:r w:rsidR="004906AF">
        <w:rPr>
          <w:rFonts w:hint="eastAsia"/>
          <w:color w:val="000000"/>
          <w:lang w:val="nl-BE"/>
        </w:rPr>
        <w:t>』</w:t>
      </w:r>
      <w:r w:rsidR="004906AF" w:rsidRPr="009B6139">
        <w:rPr>
          <w:rFonts w:eastAsia="Malgun Gothic"/>
          <w:color w:val="000000"/>
          <w:lang w:val="nl-BE" w:eastAsia="ko-KR"/>
        </w:rPr>
        <w:t>(</w:t>
      </w:r>
      <w:r w:rsidR="004906AF" w:rsidRPr="009B6139">
        <w:rPr>
          <w:rFonts w:eastAsia="Malgun Gothic"/>
          <w:i/>
          <w:color w:val="000000"/>
          <w:lang w:val="nl-BE" w:eastAsia="ko-KR"/>
        </w:rPr>
        <w:t>Bigināzu shōnenhō</w:t>
      </w:r>
      <w:r w:rsidR="004906AF" w:rsidRPr="009B6139">
        <w:rPr>
          <w:rFonts w:eastAsia="Malgun Gothic"/>
          <w:color w:val="000000"/>
          <w:lang w:val="nl-BE" w:eastAsia="ko-KR"/>
        </w:rPr>
        <w:t>, 2009)</w:t>
      </w:r>
      <w:r w:rsidRPr="009B6139">
        <w:rPr>
          <w:rFonts w:eastAsia="Malgun Gothic"/>
          <w:color w:val="000000"/>
          <w:lang w:val="nl-BE" w:eastAsia="ko-KR"/>
        </w:rPr>
        <w:t>.</w:t>
      </w:r>
      <w:commentRangeEnd w:id="53"/>
      <w:r w:rsidR="009B6139">
        <w:rPr>
          <w:rStyle w:val="CommentReference"/>
        </w:rPr>
        <w:commentReference w:id="53"/>
      </w:r>
    </w:p>
    <w:p w:rsidR="00946E90" w:rsidRDefault="0059500E" w:rsidP="0059500E">
      <w:pPr>
        <w:spacing w:line="360" w:lineRule="auto"/>
        <w:jc w:val="both"/>
        <w:rPr>
          <w:rFonts w:eastAsia="Malgun Gothic"/>
          <w:color w:val="000000"/>
          <w:lang w:val="nl-BE" w:eastAsia="ko-KR"/>
        </w:rPr>
      </w:pPr>
      <w:r w:rsidRPr="0059500E">
        <w:rPr>
          <w:rFonts w:eastAsia="Malgun Gothic"/>
          <w:color w:val="000000"/>
          <w:lang w:val="nl-BE" w:eastAsia="ko-KR"/>
        </w:rPr>
        <w:t xml:space="preserve">Vervolgens bespreek ik mijn derde onderzoeksvraag: welke probleempunten werden vastgesteld bij de hervorming van het jeugdstrafrecht in het jaar 2000? Om deze vraag te beantwoorden heb ik het boek </w:t>
      </w:r>
      <w:commentRangeStart w:id="54"/>
      <w:r w:rsidRPr="0059500E">
        <w:rPr>
          <w:color w:val="000000"/>
          <w:lang w:val="nl-BE"/>
        </w:rPr>
        <w:t>「改正」少年法を批判する</w:t>
      </w:r>
      <w:r w:rsidR="004906AF">
        <w:rPr>
          <w:color w:val="000000"/>
          <w:lang w:val="nl-BE"/>
        </w:rPr>
        <w:t xml:space="preserve"> (</w:t>
      </w:r>
      <w:r w:rsidR="004906AF">
        <w:rPr>
          <w:i/>
          <w:color w:val="000000"/>
          <w:lang w:val="nl-BE"/>
        </w:rPr>
        <w:t>“Kaisei” shōnenhō wo hihan suru</w:t>
      </w:r>
      <w:r w:rsidR="004906AF">
        <w:rPr>
          <w:color w:val="000000"/>
          <w:lang w:val="nl-BE"/>
        </w:rPr>
        <w:t>, 2001)</w:t>
      </w:r>
      <w:r w:rsidR="004906AF">
        <w:rPr>
          <w:rFonts w:eastAsia="Malgun Gothic"/>
          <w:color w:val="000000"/>
          <w:lang w:val="nl-BE" w:eastAsia="ko-KR"/>
        </w:rPr>
        <w:t xml:space="preserve"> </w:t>
      </w:r>
      <w:commentRangeEnd w:id="54"/>
      <w:r w:rsidR="00D27195">
        <w:rPr>
          <w:rStyle w:val="CommentReference"/>
        </w:rPr>
        <w:commentReference w:id="54"/>
      </w:r>
      <w:r w:rsidR="004906AF">
        <w:rPr>
          <w:rFonts w:eastAsia="Malgun Gothic"/>
          <w:color w:val="000000"/>
          <w:lang w:val="nl-BE" w:eastAsia="ko-KR"/>
        </w:rPr>
        <w:t xml:space="preserve"> geraadpleegd. Dit </w:t>
      </w:r>
      <w:r w:rsidRPr="0059500E">
        <w:rPr>
          <w:rFonts w:eastAsia="Malgun Gothic"/>
          <w:color w:val="000000"/>
          <w:lang w:val="nl-BE" w:eastAsia="ko-KR"/>
        </w:rPr>
        <w:t xml:space="preserve">boek is een samenwerking van Japanse professoren </w:t>
      </w:r>
      <w:r w:rsidR="009236CE">
        <w:rPr>
          <w:rFonts w:eastAsia="Malgun Gothic"/>
          <w:color w:val="000000"/>
          <w:lang w:val="nl-BE" w:eastAsia="ko-KR"/>
        </w:rPr>
        <w:t xml:space="preserve">en professionelen </w:t>
      </w:r>
      <w:r w:rsidRPr="0059500E">
        <w:rPr>
          <w:rFonts w:eastAsia="Malgun Gothic"/>
          <w:color w:val="000000"/>
          <w:lang w:val="nl-BE" w:eastAsia="ko-KR"/>
        </w:rPr>
        <w:t xml:space="preserve">die de hervorming van het Japanse jeugdstrafrecht in 2000 op een kritische manier analyseren. Ik </w:t>
      </w:r>
      <w:r w:rsidR="004906AF">
        <w:rPr>
          <w:rFonts w:eastAsia="Malgun Gothic"/>
          <w:color w:val="000000"/>
          <w:lang w:val="nl-BE" w:eastAsia="ko-KR"/>
        </w:rPr>
        <w:t>heb dit b</w:t>
      </w:r>
      <w:r w:rsidR="009B1CC3">
        <w:rPr>
          <w:rFonts w:eastAsia="Malgun Gothic"/>
          <w:color w:val="000000"/>
          <w:lang w:val="nl-BE" w:eastAsia="ko-KR"/>
        </w:rPr>
        <w:t xml:space="preserve">oek gekozen omdat de opinies van </w:t>
      </w:r>
      <w:r w:rsidR="009236CE">
        <w:rPr>
          <w:rFonts w:eastAsia="Malgun Gothic"/>
          <w:color w:val="000000"/>
          <w:lang w:val="nl-BE" w:eastAsia="ko-KR"/>
        </w:rPr>
        <w:t xml:space="preserve">een groot aantal </w:t>
      </w:r>
      <w:r w:rsidR="009B1CC3">
        <w:rPr>
          <w:rFonts w:eastAsia="Malgun Gothic"/>
          <w:color w:val="000000"/>
          <w:lang w:val="nl-BE" w:eastAsia="ko-KR"/>
        </w:rPr>
        <w:t>experts op het gebied van dit thema aan</w:t>
      </w:r>
      <w:ins w:id="55" w:author="Nicholas Peeters" w:date="2014-08-05T16:00:00Z">
        <w:r w:rsidR="00657A64">
          <w:rPr>
            <w:rFonts w:hint="eastAsia"/>
            <w:color w:val="000000"/>
            <w:lang w:val="nl-BE"/>
          </w:rPr>
          <w:t xml:space="preserve"> </w:t>
        </w:r>
      </w:ins>
      <w:ins w:id="56" w:author="Nicholas Peeters" w:date="2014-08-05T16:10:00Z">
        <w:r w:rsidR="00B67243">
          <w:rPr>
            <w:rFonts w:hint="eastAsia"/>
            <w:color w:val="000000"/>
            <w:lang w:val="nl-BE"/>
          </w:rPr>
          <w:t xml:space="preserve">                                   </w:t>
        </w:r>
      </w:ins>
      <w:r w:rsidR="009B1CC3">
        <w:rPr>
          <w:rFonts w:eastAsia="Malgun Gothic"/>
          <w:color w:val="000000"/>
          <w:lang w:val="nl-BE" w:eastAsia="ko-KR"/>
        </w:rPr>
        <w:t>bod komen, en dit daarom een erg genuanceerd werk is. D</w:t>
      </w:r>
      <w:r w:rsidRPr="0059500E">
        <w:rPr>
          <w:rFonts w:eastAsia="Malgun Gothic"/>
          <w:color w:val="000000"/>
          <w:lang w:val="nl-BE" w:eastAsia="ko-KR"/>
        </w:rPr>
        <w:t xml:space="preserve">e vijf probleempunten die zij vastgesteld hebben </w:t>
      </w:r>
      <w:r>
        <w:rPr>
          <w:rFonts w:eastAsia="Malgun Gothic"/>
          <w:color w:val="000000"/>
          <w:lang w:val="nl-BE" w:eastAsia="ko-KR"/>
        </w:rPr>
        <w:t>r</w:t>
      </w:r>
      <w:r w:rsidRPr="0059500E">
        <w:rPr>
          <w:rFonts w:eastAsia="Malgun Gothic"/>
          <w:color w:val="000000"/>
          <w:lang w:val="nl-BE" w:eastAsia="ko-KR"/>
        </w:rPr>
        <w:t xml:space="preserve">ond deze hervorming </w:t>
      </w:r>
      <w:r w:rsidR="009B1CC3">
        <w:rPr>
          <w:rFonts w:eastAsia="Malgun Gothic"/>
          <w:color w:val="000000"/>
          <w:lang w:val="nl-BE" w:eastAsia="ko-KR"/>
        </w:rPr>
        <w:t>zullen uitgebreid besproken worden</w:t>
      </w:r>
      <w:r w:rsidRPr="0059500E">
        <w:rPr>
          <w:rFonts w:eastAsia="Malgun Gothic"/>
          <w:color w:val="000000"/>
          <w:lang w:val="nl-BE" w:eastAsia="ko-KR"/>
        </w:rPr>
        <w:t>.</w:t>
      </w:r>
    </w:p>
    <w:p w:rsidR="009B6139" w:rsidRDefault="009B1CC3" w:rsidP="0059500E">
      <w:pPr>
        <w:spacing w:line="360" w:lineRule="auto"/>
        <w:jc w:val="both"/>
        <w:rPr>
          <w:ins w:id="57" w:author="Nicholas Peeters" w:date="2014-08-07T19:37:00Z"/>
          <w:rFonts w:hint="eastAsia"/>
          <w:color w:val="000000"/>
          <w:lang w:val="nl-BE"/>
        </w:rPr>
      </w:pPr>
      <w:r>
        <w:rPr>
          <w:rFonts w:eastAsia="Malgun Gothic"/>
          <w:color w:val="000000"/>
          <w:lang w:val="nl-BE" w:eastAsia="ko-KR"/>
        </w:rPr>
        <w:t>H</w:t>
      </w:r>
      <w:r w:rsidR="00946E90">
        <w:rPr>
          <w:rFonts w:eastAsia="Malgun Gothic"/>
          <w:color w:val="000000"/>
          <w:lang w:val="nl-BE" w:eastAsia="ko-KR"/>
        </w:rPr>
        <w:t xml:space="preserve">et laatste deel van deze paper handelt over de ontwikkeling van het Japanse jeugdstrafrecht na de hervorming van 2000. Ik bespreek de huidige situatie en verdere aanpassingen die gemaakt zijn, waarna ik mijn paper afsluit met </w:t>
      </w:r>
      <w:ins w:id="58" w:author="Nicholas Peeters" w:date="2014-08-05T16:16:00Z">
        <w:r w:rsidR="007B74D2" w:rsidRPr="004B7FC4">
          <w:rPr>
            <w:rFonts w:hint="eastAsia"/>
            <w:color w:val="000000"/>
            <w:lang w:val="nl-BE"/>
          </w:rPr>
          <w:t xml:space="preserve">enkele suggesties voor verder onderzoek op basis van de </w:t>
        </w:r>
      </w:ins>
      <w:r w:rsidR="00946E90" w:rsidRPr="004B7FC4">
        <w:rPr>
          <w:rFonts w:eastAsia="Malgun Gothic"/>
          <w:color w:val="000000"/>
          <w:lang w:val="nl-BE" w:eastAsia="ko-KR"/>
        </w:rPr>
        <w:t xml:space="preserve">de conclusies die ik getrokken heb </w:t>
      </w:r>
      <w:del w:id="59" w:author="Nicholas Peeters" w:date="2014-08-05T16:17:00Z">
        <w:r w:rsidR="00946E90" w:rsidRPr="004B7FC4" w:rsidDel="007B74D2">
          <w:rPr>
            <w:rFonts w:eastAsia="Malgun Gothic"/>
            <w:color w:val="000000"/>
            <w:lang w:val="nl-BE" w:eastAsia="ko-KR"/>
            <w:rPrChange w:id="60" w:author="Nicholas Peeters" w:date="2014-08-05T16:17:00Z">
              <w:rPr>
                <w:rFonts w:eastAsia="Malgun Gothic"/>
                <w:color w:val="000000"/>
                <w:lang w:val="nl-BE" w:eastAsia="ko-KR"/>
              </w:rPr>
            </w:rPrChange>
          </w:rPr>
          <w:delText xml:space="preserve">en het antwoord op mijn </w:delText>
        </w:r>
      </w:del>
      <w:ins w:id="61" w:author="Nicholas Peeters" w:date="2014-08-05T16:17:00Z">
        <w:r w:rsidR="007B74D2" w:rsidRPr="004B7FC4">
          <w:rPr>
            <w:rFonts w:hint="eastAsia"/>
            <w:color w:val="000000"/>
            <w:lang w:val="nl-BE"/>
            <w:rPrChange w:id="62" w:author="Nicholas Peeters" w:date="2014-08-05T16:17:00Z">
              <w:rPr>
                <w:rFonts w:hint="eastAsia"/>
                <w:color w:val="000000"/>
                <w:lang w:val="nl-BE"/>
              </w:rPr>
            </w:rPrChange>
          </w:rPr>
          <w:t xml:space="preserve">uit mijn </w:t>
        </w:r>
      </w:ins>
      <w:r w:rsidR="00946E90" w:rsidRPr="004B7FC4">
        <w:rPr>
          <w:rFonts w:eastAsia="Malgun Gothic"/>
          <w:color w:val="000000"/>
          <w:lang w:val="nl-BE" w:eastAsia="ko-KR"/>
          <w:rPrChange w:id="63" w:author="Nicholas Peeters" w:date="2014-08-05T16:17:00Z">
            <w:rPr>
              <w:rFonts w:eastAsia="Malgun Gothic"/>
              <w:color w:val="000000"/>
              <w:lang w:val="nl-BE" w:eastAsia="ko-KR"/>
            </w:rPr>
          </w:rPrChange>
        </w:rPr>
        <w:t>onderzoeksvragen.</w:t>
      </w:r>
    </w:p>
    <w:p w:rsidR="009B6139" w:rsidRDefault="009B6139" w:rsidP="0059500E">
      <w:pPr>
        <w:spacing w:line="360" w:lineRule="auto"/>
        <w:jc w:val="both"/>
        <w:rPr>
          <w:ins w:id="64" w:author="Nicholas Peeters" w:date="2014-08-07T19:37:00Z"/>
          <w:rFonts w:hint="eastAsia"/>
          <w:color w:val="000000"/>
          <w:lang w:val="nl-BE"/>
        </w:rPr>
      </w:pPr>
    </w:p>
    <w:p w:rsidR="0059500E" w:rsidRPr="00946E90" w:rsidRDefault="009B6139" w:rsidP="0059500E">
      <w:pPr>
        <w:spacing w:line="360" w:lineRule="auto"/>
        <w:jc w:val="both"/>
        <w:rPr>
          <w:rFonts w:eastAsia="Malgun Gothic"/>
          <w:color w:val="000000"/>
          <w:lang w:val="nl-BE" w:eastAsia="ko-KR"/>
        </w:rPr>
      </w:pPr>
      <w:ins w:id="65" w:author="Nicholas Peeters" w:date="2014-08-07T19:37:00Z">
        <w:r>
          <w:rPr>
            <w:rFonts w:hint="eastAsia"/>
            <w:color w:val="000000"/>
            <w:lang w:val="nl-BE"/>
          </w:rPr>
          <w:t xml:space="preserve"> </w:t>
        </w:r>
        <w:r>
          <w:rPr>
            <w:rStyle w:val="CommentReference"/>
          </w:rPr>
          <w:commentReference w:id="66"/>
        </w:r>
      </w:ins>
      <w:r w:rsidR="0059500E">
        <w:rPr>
          <w:b/>
          <w:color w:val="000000"/>
          <w:lang w:val="nl-BE" w:eastAsia="ko-KR"/>
        </w:rPr>
        <w:br w:type="page"/>
      </w:r>
    </w:p>
    <w:p w:rsidR="00D63648" w:rsidRPr="008A4939" w:rsidRDefault="00B24E46" w:rsidP="008A4939">
      <w:pPr>
        <w:jc w:val="both"/>
        <w:rPr>
          <w:b/>
          <w:color w:val="000000"/>
          <w:lang w:val="nl-BE" w:eastAsia="ko-KR"/>
        </w:rPr>
      </w:pPr>
      <w:r>
        <w:rPr>
          <w:b/>
          <w:color w:val="000000"/>
          <w:lang w:val="nl-BE" w:eastAsia="ko-KR"/>
        </w:rPr>
        <w:lastRenderedPageBreak/>
        <w:t>3</w:t>
      </w:r>
      <w:r w:rsidR="009945C0" w:rsidRPr="008A4939">
        <w:rPr>
          <w:b/>
          <w:color w:val="000000"/>
          <w:lang w:val="nl-BE" w:eastAsia="ko-KR"/>
        </w:rPr>
        <w:t xml:space="preserve"> </w:t>
      </w:r>
      <w:r w:rsidR="00A90B5A" w:rsidRPr="008A4939">
        <w:rPr>
          <w:b/>
          <w:color w:val="000000"/>
          <w:lang w:val="nl-BE" w:eastAsia="ko-KR"/>
        </w:rPr>
        <w:t>Jeugdstrafrecht</w:t>
      </w:r>
      <w:r w:rsidR="009945C0" w:rsidRPr="008A4939">
        <w:rPr>
          <w:b/>
          <w:color w:val="000000"/>
          <w:lang w:val="nl-BE" w:eastAsia="ko-KR"/>
        </w:rPr>
        <w:t xml:space="preserve"> in Japan</w:t>
      </w:r>
    </w:p>
    <w:p w:rsidR="009945C0" w:rsidRPr="008A4939" w:rsidRDefault="00B24E46" w:rsidP="008A4939">
      <w:pPr>
        <w:spacing w:line="360" w:lineRule="auto"/>
        <w:jc w:val="both"/>
        <w:rPr>
          <w:b/>
          <w:color w:val="000000"/>
          <w:lang w:val="nl-BE"/>
        </w:rPr>
      </w:pPr>
      <w:r>
        <w:rPr>
          <w:b/>
          <w:color w:val="000000"/>
          <w:lang w:val="nl-BE" w:eastAsia="ko-KR"/>
        </w:rPr>
        <w:t>3</w:t>
      </w:r>
      <w:r w:rsidR="009945C0" w:rsidRPr="008A4939">
        <w:rPr>
          <w:b/>
          <w:color w:val="000000"/>
          <w:lang w:val="nl-BE" w:eastAsia="ko-KR"/>
        </w:rPr>
        <w:t xml:space="preserve">.1 Ontstaan </w:t>
      </w:r>
      <w:r w:rsidR="009B13E3" w:rsidRPr="008A4939">
        <w:rPr>
          <w:b/>
          <w:color w:val="000000"/>
          <w:lang w:val="nl-BE" w:eastAsia="ko-KR"/>
        </w:rPr>
        <w:t xml:space="preserve">van de </w:t>
      </w:r>
      <w:r w:rsidR="009945C0" w:rsidRPr="008A4939">
        <w:rPr>
          <w:b/>
          <w:color w:val="000000"/>
          <w:lang w:val="nl-BE" w:eastAsia="ko-KR"/>
        </w:rPr>
        <w:t>“Sh</w:t>
      </w:r>
      <w:r w:rsidR="00642DE2" w:rsidRPr="008A4939">
        <w:rPr>
          <w:b/>
          <w:color w:val="000000"/>
          <w:lang w:val="nl-BE" w:eastAsia="ko-KR"/>
        </w:rPr>
        <w:t>ō</w:t>
      </w:r>
      <w:r w:rsidR="009945C0" w:rsidRPr="008A4939">
        <w:rPr>
          <w:b/>
          <w:color w:val="000000"/>
          <w:lang w:val="nl-BE" w:eastAsia="ko-KR"/>
        </w:rPr>
        <w:t>nenh</w:t>
      </w:r>
      <w:r w:rsidR="00642DE2" w:rsidRPr="008A4939">
        <w:rPr>
          <w:b/>
          <w:color w:val="000000"/>
          <w:lang w:val="nl-BE" w:eastAsia="ko-KR"/>
        </w:rPr>
        <w:t>ō</w:t>
      </w:r>
      <w:r w:rsidR="009945C0" w:rsidRPr="008A4939">
        <w:rPr>
          <w:b/>
          <w:color w:val="000000"/>
          <w:lang w:val="nl-BE" w:eastAsia="ko-KR"/>
        </w:rPr>
        <w:t>”</w:t>
      </w:r>
      <w:r w:rsidR="00642DE2" w:rsidRPr="008A4939">
        <w:rPr>
          <w:b/>
          <w:color w:val="000000"/>
          <w:lang w:val="nl-BE" w:eastAsia="ko-KR"/>
        </w:rPr>
        <w:t xml:space="preserve"> </w:t>
      </w:r>
    </w:p>
    <w:p w:rsidR="00D63648" w:rsidRPr="008A4939" w:rsidRDefault="00D63648" w:rsidP="008A4939">
      <w:pPr>
        <w:spacing w:line="360" w:lineRule="auto"/>
        <w:jc w:val="both"/>
        <w:rPr>
          <w:color w:val="000000"/>
          <w:lang w:val="nl-BE" w:eastAsia="ko-KR"/>
        </w:rPr>
      </w:pPr>
      <w:r w:rsidRPr="008A4939">
        <w:rPr>
          <w:color w:val="000000"/>
          <w:lang w:val="nl-BE" w:eastAsia="ko-KR"/>
        </w:rPr>
        <w:t>Na de Tweede Wereldoorlog stelde Japan</w:t>
      </w:r>
      <w:r w:rsidR="001D71E5" w:rsidRPr="008A4939">
        <w:rPr>
          <w:color w:val="000000"/>
          <w:lang w:val="nl-BE" w:eastAsia="ko-KR"/>
        </w:rPr>
        <w:t>,</w:t>
      </w:r>
      <w:r w:rsidRPr="008A4939">
        <w:rPr>
          <w:color w:val="000000"/>
          <w:lang w:val="nl-BE" w:eastAsia="ko-KR"/>
        </w:rPr>
        <w:t xml:space="preserve"> in samenwerking met de</w:t>
      </w:r>
      <w:r w:rsidR="00B04C13" w:rsidRPr="008A4939">
        <w:rPr>
          <w:color w:val="000000"/>
          <w:lang w:val="nl-BE" w:eastAsia="ko-KR"/>
        </w:rPr>
        <w:t xml:space="preserve"> Amerikaanse bezetter</w:t>
      </w:r>
      <w:r w:rsidR="001D71E5" w:rsidRPr="008A4939">
        <w:rPr>
          <w:color w:val="000000"/>
          <w:lang w:val="nl-BE" w:eastAsia="ko-KR"/>
        </w:rPr>
        <w:t>,</w:t>
      </w:r>
      <w:r w:rsidR="00B04C13" w:rsidRPr="008A4939">
        <w:rPr>
          <w:color w:val="000000"/>
          <w:lang w:val="nl-BE" w:eastAsia="ko-KR"/>
        </w:rPr>
        <w:t xml:space="preserve"> een democratische </w:t>
      </w:r>
      <w:r w:rsidRPr="008A4939">
        <w:rPr>
          <w:color w:val="000000"/>
          <w:lang w:val="nl-BE" w:eastAsia="ko-KR"/>
        </w:rPr>
        <w:t>grondwet</w:t>
      </w:r>
      <w:r w:rsidR="00357DAD">
        <w:rPr>
          <w:color w:val="000000"/>
          <w:lang w:val="nl-BE" w:eastAsia="ko-KR"/>
        </w:rPr>
        <w:t xml:space="preserve"> op. De Japanse grondwet</w:t>
      </w:r>
      <w:r w:rsidR="00DF26AE" w:rsidRPr="008A4939">
        <w:rPr>
          <w:color w:val="000000"/>
          <w:lang w:val="nl-BE" w:eastAsia="ko-KR"/>
        </w:rPr>
        <w:t xml:space="preserve"> werd officieel afgekondigd op</w:t>
      </w:r>
      <w:r w:rsidR="00B04C13" w:rsidRPr="008A4939">
        <w:rPr>
          <w:color w:val="000000"/>
          <w:lang w:val="nl-BE" w:eastAsia="ko-KR"/>
        </w:rPr>
        <w:t xml:space="preserve"> 3 november 1946 en </w:t>
      </w:r>
      <w:r w:rsidR="00DF26AE" w:rsidRPr="008A4939">
        <w:rPr>
          <w:color w:val="000000"/>
          <w:lang w:val="nl-BE" w:eastAsia="ko-KR"/>
        </w:rPr>
        <w:t xml:space="preserve">ging </w:t>
      </w:r>
      <w:r w:rsidR="00B04C13" w:rsidRPr="008A4939">
        <w:rPr>
          <w:color w:val="000000"/>
          <w:lang w:val="nl-BE" w:eastAsia="ko-KR"/>
        </w:rPr>
        <w:t xml:space="preserve">van kracht op 3 mei 1947. In lijn met deze stap naar de democratie werd </w:t>
      </w:r>
      <w:r w:rsidR="0075668A" w:rsidRPr="008A4939">
        <w:rPr>
          <w:color w:val="000000"/>
          <w:lang w:val="nl-BE" w:eastAsia="ko-KR"/>
        </w:rPr>
        <w:t xml:space="preserve">in 1948 </w:t>
      </w:r>
      <w:del w:id="67" w:author="Nicholas Peeters" w:date="2014-08-05T16:17:00Z">
        <w:r w:rsidR="0075668A" w:rsidRPr="008A4939" w:rsidDel="00293152">
          <w:rPr>
            <w:color w:val="000000"/>
            <w:lang w:val="nl-BE" w:eastAsia="ko-KR"/>
          </w:rPr>
          <w:delText xml:space="preserve">een </w:delText>
        </w:r>
      </w:del>
      <w:ins w:id="68" w:author="Nicholas Peeters" w:date="2014-08-05T16:17:00Z">
        <w:r w:rsidR="00293152">
          <w:rPr>
            <w:rFonts w:hint="eastAsia"/>
            <w:color w:val="000000"/>
            <w:lang w:val="nl-BE"/>
          </w:rPr>
          <w:t>het</w:t>
        </w:r>
        <w:r w:rsidR="00293152" w:rsidRPr="008A4939">
          <w:rPr>
            <w:color w:val="000000"/>
            <w:lang w:val="nl-BE" w:eastAsia="ko-KR"/>
          </w:rPr>
          <w:t xml:space="preserve"> </w:t>
        </w:r>
      </w:ins>
      <w:r w:rsidR="0075668A" w:rsidRPr="008A4939">
        <w:rPr>
          <w:color w:val="000000"/>
          <w:lang w:val="nl-BE" w:eastAsia="ko-KR"/>
        </w:rPr>
        <w:t>jeugdstrafrecht</w:t>
      </w:r>
      <w:r w:rsidR="00DF26AE" w:rsidRPr="008A4939">
        <w:rPr>
          <w:color w:val="000000"/>
          <w:lang w:val="nl-BE" w:eastAsia="ko-KR"/>
        </w:rPr>
        <w:t xml:space="preserve"> in</w:t>
      </w:r>
      <w:r w:rsidR="00DF26AE" w:rsidRPr="008A4939">
        <w:rPr>
          <w:rFonts w:hint="eastAsia"/>
          <w:color w:val="000000"/>
          <w:lang w:val="nl-BE" w:eastAsia="ko-KR"/>
        </w:rPr>
        <w:t>gevoerd</w:t>
      </w:r>
      <w:r w:rsidR="0075668A" w:rsidRPr="008A4939">
        <w:rPr>
          <w:color w:val="000000"/>
          <w:lang w:val="nl-BE" w:eastAsia="ko-KR"/>
        </w:rPr>
        <w:t xml:space="preserve">, in het Japans de </w:t>
      </w:r>
      <w:r w:rsidR="0075668A" w:rsidRPr="008A4939">
        <w:rPr>
          <w:rFonts w:hint="eastAsia"/>
          <w:i/>
          <w:color w:val="000000"/>
          <w:lang w:val="nl-BE"/>
        </w:rPr>
        <w:t>Sh</w:t>
      </w:r>
      <w:r w:rsidR="00642DE2" w:rsidRPr="008A4939">
        <w:rPr>
          <w:i/>
          <w:color w:val="000000"/>
          <w:lang w:val="nl-BE"/>
        </w:rPr>
        <w:t>ō</w:t>
      </w:r>
      <w:r w:rsidR="0075668A" w:rsidRPr="008A4939">
        <w:rPr>
          <w:rFonts w:hint="eastAsia"/>
          <w:i/>
          <w:color w:val="000000"/>
          <w:lang w:val="nl-BE"/>
        </w:rPr>
        <w:t>nenh</w:t>
      </w:r>
      <w:r w:rsidR="00367074" w:rsidRPr="008A4939">
        <w:rPr>
          <w:i/>
          <w:color w:val="000000"/>
          <w:lang w:val="nl-BE"/>
        </w:rPr>
        <w:t>ō</w:t>
      </w:r>
      <w:r w:rsidR="0075668A" w:rsidRPr="008A4939">
        <w:rPr>
          <w:rFonts w:hint="eastAsia"/>
          <w:i/>
          <w:color w:val="000000"/>
          <w:lang w:val="nl-BE"/>
        </w:rPr>
        <w:t xml:space="preserve"> </w:t>
      </w:r>
      <w:r w:rsidR="0075668A" w:rsidRPr="008A4939">
        <w:rPr>
          <w:color w:val="000000"/>
          <w:lang w:val="nl-BE" w:eastAsia="ko-KR"/>
        </w:rPr>
        <w:t>(</w:t>
      </w:r>
      <w:r w:rsidR="0075668A" w:rsidRPr="008A4939">
        <w:rPr>
          <w:rFonts w:hint="eastAsia"/>
          <w:color w:val="000000"/>
          <w:lang w:val="nl-BE"/>
        </w:rPr>
        <w:t>少年法</w:t>
      </w:r>
      <w:r w:rsidR="0075668A" w:rsidRPr="008A4939">
        <w:rPr>
          <w:color w:val="000000"/>
          <w:lang w:val="nl-BE" w:eastAsia="ko-KR"/>
        </w:rPr>
        <w:t>)</w:t>
      </w:r>
      <w:r w:rsidR="000D4D08" w:rsidRPr="008A4939">
        <w:rPr>
          <w:color w:val="000000"/>
          <w:lang w:val="nl-BE" w:eastAsia="ko-KR"/>
        </w:rPr>
        <w:t xml:space="preserve"> genaamd</w:t>
      </w:r>
      <w:r w:rsidR="0075668A" w:rsidRPr="008A4939">
        <w:rPr>
          <w:color w:val="000000"/>
          <w:lang w:val="nl-BE" w:eastAsia="ko-KR"/>
        </w:rPr>
        <w:t xml:space="preserve">. </w:t>
      </w:r>
      <w:r w:rsidR="000D4D08" w:rsidRPr="008A4939">
        <w:rPr>
          <w:color w:val="000000"/>
          <w:lang w:val="nl-BE" w:eastAsia="ko-KR"/>
        </w:rPr>
        <w:t xml:space="preserve">Deze </w:t>
      </w:r>
      <w:r w:rsidR="00D06F1A">
        <w:rPr>
          <w:i/>
          <w:color w:val="000000"/>
          <w:lang w:val="nl-BE" w:eastAsia="ko-KR"/>
        </w:rPr>
        <w:t>Shōnenhō</w:t>
      </w:r>
      <w:r w:rsidR="000D4D08" w:rsidRPr="008A4939">
        <w:rPr>
          <w:i/>
          <w:color w:val="000000"/>
          <w:lang w:val="nl-BE" w:eastAsia="ko-KR"/>
        </w:rPr>
        <w:t xml:space="preserve"> </w:t>
      </w:r>
      <w:r w:rsidR="000D4D08" w:rsidRPr="008A4939">
        <w:rPr>
          <w:color w:val="000000"/>
          <w:lang w:val="nl-BE" w:eastAsia="ko-KR"/>
        </w:rPr>
        <w:t>werd opgesteld naar het model van de Amerikaanse “Standard Juvenile Court Act”</w:t>
      </w:r>
      <w:r w:rsidR="00DF26AE" w:rsidRPr="008A4939">
        <w:rPr>
          <w:color w:val="000000"/>
          <w:lang w:val="nl-BE" w:eastAsia="ko-KR"/>
        </w:rPr>
        <w:t>,</w:t>
      </w:r>
      <w:r w:rsidR="000D4D08" w:rsidRPr="008A4939">
        <w:rPr>
          <w:color w:val="000000"/>
          <w:lang w:val="nl-BE" w:eastAsia="ko-KR"/>
        </w:rPr>
        <w:t xml:space="preserve"> die in de Verenigde Staten al een halve eeuw van kracht was.</w:t>
      </w:r>
      <w:r w:rsidR="000D4D08" w:rsidRPr="008A4939">
        <w:rPr>
          <w:rStyle w:val="FootnoteReference"/>
          <w:rFonts w:eastAsia="Malgun Gothic"/>
          <w:color w:val="000000"/>
          <w:lang w:val="nl-BE" w:eastAsia="ko-KR"/>
        </w:rPr>
        <w:t xml:space="preserve"> </w:t>
      </w:r>
      <w:r w:rsidR="000D4D08" w:rsidRPr="008A4939">
        <w:rPr>
          <w:rStyle w:val="FootnoteReference"/>
          <w:rFonts w:eastAsia="Malgun Gothic"/>
          <w:color w:val="000000"/>
          <w:lang w:val="nl-BE" w:eastAsia="ko-KR"/>
        </w:rPr>
        <w:footnoteReference w:id="1"/>
      </w:r>
    </w:p>
    <w:p w:rsidR="000D070E" w:rsidRPr="008A4939" w:rsidRDefault="009D7487" w:rsidP="008A4939">
      <w:pPr>
        <w:spacing w:line="360" w:lineRule="auto"/>
        <w:jc w:val="both"/>
        <w:rPr>
          <w:color w:val="000000"/>
          <w:lang w:val="nl-BE" w:eastAsia="ko-KR"/>
        </w:rPr>
      </w:pPr>
      <w:r w:rsidRPr="008A4939">
        <w:rPr>
          <w:color w:val="000000"/>
          <w:lang w:val="nl-BE" w:eastAsia="ko-KR"/>
        </w:rPr>
        <w:t>De “Standard Juvenile Court Act” was gebaseerd op een filosofie die heropvoeding vooropstelde.</w:t>
      </w:r>
      <w:r w:rsidR="00384353" w:rsidRPr="008A4939">
        <w:rPr>
          <w:color w:val="000000"/>
          <w:lang w:val="nl-BE" w:eastAsia="ko-KR"/>
        </w:rPr>
        <w:t xml:space="preserve"> In de Verenigde Staten had men namelijk gemerkt dat het louter straffen en opsluiten </w:t>
      </w:r>
      <w:r w:rsidR="00DF26AE" w:rsidRPr="008A4939">
        <w:rPr>
          <w:color w:val="000000"/>
          <w:lang w:val="nl-BE" w:eastAsia="ko-KR"/>
        </w:rPr>
        <w:t xml:space="preserve">van jongeren geen oplossing </w:t>
      </w:r>
      <w:r w:rsidR="00357DAD">
        <w:rPr>
          <w:color w:val="000000"/>
          <w:lang w:val="nl-BE" w:eastAsia="ko-KR"/>
        </w:rPr>
        <w:t xml:space="preserve">bood </w:t>
      </w:r>
      <w:r w:rsidR="00DF26AE" w:rsidRPr="008A4939">
        <w:rPr>
          <w:color w:val="000000"/>
          <w:lang w:val="nl-BE" w:eastAsia="ko-KR"/>
        </w:rPr>
        <w:t>voor de stijgende jeugdcriminaliteit</w:t>
      </w:r>
      <w:r w:rsidR="000D070E" w:rsidRPr="008A4939">
        <w:rPr>
          <w:color w:val="000000"/>
          <w:lang w:val="nl-BE" w:eastAsia="ko-KR"/>
        </w:rPr>
        <w:t>. Jongeren opsluiten in instellingen waar ook doorgewinterde volwassen criminelen en geesteszieken verblijven, bleek ge</w:t>
      </w:r>
      <w:r w:rsidR="00357DAD">
        <w:rPr>
          <w:color w:val="000000"/>
          <w:lang w:val="nl-BE" w:eastAsia="ko-KR"/>
        </w:rPr>
        <w:t xml:space="preserve">en goede invloed te hebben op </w:t>
      </w:r>
      <w:r w:rsidR="00357DAD" w:rsidRPr="00E26F38">
        <w:rPr>
          <w:color w:val="000000"/>
          <w:lang w:val="nl-BE" w:eastAsia="ko-KR"/>
        </w:rPr>
        <w:t>een</w:t>
      </w:r>
      <w:r w:rsidR="000D070E" w:rsidRPr="00E26F38">
        <w:rPr>
          <w:color w:val="000000"/>
          <w:lang w:val="nl-BE" w:eastAsia="ko-KR"/>
        </w:rPr>
        <w:t xml:space="preserve"> gezonde psychologische ontwikkeling, en</w:t>
      </w:r>
      <w:r w:rsidR="000D070E" w:rsidRPr="008A4939">
        <w:rPr>
          <w:color w:val="000000"/>
          <w:lang w:val="nl-BE" w:eastAsia="ko-KR"/>
        </w:rPr>
        <w:t xml:space="preserve"> zorgde bovendien voor overbevolking in de cellen.</w:t>
      </w:r>
      <w:r w:rsidR="000D070E" w:rsidRPr="008A4939">
        <w:rPr>
          <w:rStyle w:val="FootnoteReference"/>
          <w:rFonts w:eastAsia="Malgun Gothic"/>
          <w:color w:val="000000"/>
          <w:lang w:val="nl-BE" w:eastAsia="ko-KR"/>
        </w:rPr>
        <w:t xml:space="preserve"> </w:t>
      </w:r>
      <w:r w:rsidR="000D070E" w:rsidRPr="008A4939">
        <w:rPr>
          <w:color w:val="000000"/>
          <w:lang w:val="nl-BE" w:eastAsia="ko-KR"/>
        </w:rPr>
        <w:t xml:space="preserve">Zo onstond een beweging die pleitte voor een nadruk op heropvoeding en het voor het opvangen van criminele </w:t>
      </w:r>
      <w:del w:id="72" w:author="Nicholas Peeters" w:date="2014-08-05T16:24:00Z">
        <w:r w:rsidR="000D070E" w:rsidRPr="008A4939" w:rsidDel="00467ECB">
          <w:rPr>
            <w:color w:val="000000"/>
            <w:lang w:val="nl-BE" w:eastAsia="ko-KR"/>
          </w:rPr>
          <w:delText>jeugd</w:delText>
        </w:r>
        <w:r w:rsidR="001D71E5" w:rsidRPr="008A4939" w:rsidDel="00467ECB">
          <w:rPr>
            <w:color w:val="000000"/>
            <w:lang w:val="nl-BE" w:eastAsia="ko-KR"/>
          </w:rPr>
          <w:delText xml:space="preserve"> </w:delText>
        </w:r>
      </w:del>
      <w:ins w:id="73" w:author="Nicholas Peeters" w:date="2014-08-05T16:24:00Z">
        <w:r w:rsidR="00467ECB" w:rsidRPr="008A4939">
          <w:rPr>
            <w:color w:val="000000"/>
            <w:lang w:val="nl-BE" w:eastAsia="ko-KR"/>
          </w:rPr>
          <w:t>j</w:t>
        </w:r>
        <w:r w:rsidR="00467ECB">
          <w:rPr>
            <w:rFonts w:hint="eastAsia"/>
            <w:color w:val="000000"/>
            <w:lang w:val="nl-BE"/>
          </w:rPr>
          <w:t>ongeren</w:t>
        </w:r>
        <w:r w:rsidR="00467ECB" w:rsidRPr="008A4939">
          <w:rPr>
            <w:color w:val="000000"/>
            <w:lang w:val="nl-BE" w:eastAsia="ko-KR"/>
          </w:rPr>
          <w:t xml:space="preserve"> </w:t>
        </w:r>
      </w:ins>
      <w:r w:rsidR="001D71E5" w:rsidRPr="008A4939">
        <w:rPr>
          <w:color w:val="000000"/>
          <w:lang w:val="nl-BE" w:eastAsia="ko-KR"/>
        </w:rPr>
        <w:t>in gespecialiseerde instellingen</w:t>
      </w:r>
      <w:r w:rsidR="00642DE2" w:rsidRPr="008A4939">
        <w:rPr>
          <w:color w:val="000000"/>
          <w:lang w:val="nl-BE" w:eastAsia="ko-KR"/>
        </w:rPr>
        <w:t>. Dit</w:t>
      </w:r>
      <w:r w:rsidR="000D070E" w:rsidRPr="008A4939">
        <w:rPr>
          <w:color w:val="000000"/>
          <w:lang w:val="nl-BE" w:eastAsia="ko-KR"/>
        </w:rPr>
        <w:t xml:space="preserve"> </w:t>
      </w:r>
      <w:r w:rsidR="001D71E5" w:rsidRPr="008A4939">
        <w:rPr>
          <w:color w:val="000000"/>
          <w:lang w:val="nl-BE" w:eastAsia="ko-KR"/>
        </w:rPr>
        <w:t xml:space="preserve">resulteerde </w:t>
      </w:r>
      <w:r w:rsidR="00642DE2" w:rsidRPr="008A4939">
        <w:rPr>
          <w:color w:val="000000"/>
          <w:lang w:val="nl-BE" w:eastAsia="ko-KR"/>
        </w:rPr>
        <w:t xml:space="preserve">uiteindelijk </w:t>
      </w:r>
      <w:r w:rsidR="001D71E5" w:rsidRPr="008A4939">
        <w:rPr>
          <w:color w:val="000000"/>
          <w:lang w:val="nl-BE" w:eastAsia="ko-KR"/>
        </w:rPr>
        <w:t xml:space="preserve">in </w:t>
      </w:r>
      <w:r w:rsidR="000D070E" w:rsidRPr="008A4939">
        <w:rPr>
          <w:color w:val="000000"/>
          <w:lang w:val="nl-BE" w:eastAsia="ko-KR"/>
        </w:rPr>
        <w:t>de oprichting van verbeteringsgestichten.</w:t>
      </w:r>
      <w:r w:rsidR="000D070E" w:rsidRPr="008A4939">
        <w:rPr>
          <w:rStyle w:val="FootnoteReference"/>
          <w:rFonts w:eastAsia="Malgun Gothic"/>
          <w:color w:val="000000"/>
          <w:lang w:val="nl-BE" w:eastAsia="ko-KR"/>
        </w:rPr>
        <w:t xml:space="preserve"> </w:t>
      </w:r>
      <w:r w:rsidR="000D070E" w:rsidRPr="008A4939">
        <w:rPr>
          <w:rStyle w:val="FootnoteReference"/>
          <w:rFonts w:eastAsia="Malgun Gothic"/>
          <w:color w:val="000000"/>
          <w:lang w:val="nl-BE" w:eastAsia="ko-KR"/>
        </w:rPr>
        <w:footnoteReference w:id="2"/>
      </w:r>
    </w:p>
    <w:p w:rsidR="00081A46" w:rsidRPr="008A4939" w:rsidRDefault="00367074" w:rsidP="008A4939">
      <w:pPr>
        <w:spacing w:line="360" w:lineRule="auto"/>
        <w:jc w:val="both"/>
        <w:rPr>
          <w:color w:val="000000"/>
          <w:lang w:val="nl-BE"/>
        </w:rPr>
      </w:pPr>
      <w:r w:rsidRPr="008A4939">
        <w:rPr>
          <w:color w:val="000000"/>
          <w:lang w:val="nl-BE" w:eastAsia="ko-KR"/>
        </w:rPr>
        <w:t xml:space="preserve">In de Japanse </w:t>
      </w:r>
      <w:r w:rsidRPr="008A4939">
        <w:rPr>
          <w:i/>
          <w:color w:val="000000"/>
          <w:lang w:val="nl-BE" w:eastAsia="ko-KR"/>
        </w:rPr>
        <w:t xml:space="preserve">Shonenhō </w:t>
      </w:r>
      <w:r w:rsidRPr="008A4939">
        <w:rPr>
          <w:color w:val="000000"/>
          <w:lang w:val="nl-BE" w:eastAsia="ko-KR"/>
        </w:rPr>
        <w:t>zijn gelijkaard</w:t>
      </w:r>
      <w:r w:rsidR="00357DAD">
        <w:rPr>
          <w:color w:val="000000"/>
          <w:lang w:val="nl-BE" w:eastAsia="ko-KR"/>
        </w:rPr>
        <w:t>ige principes terug te vinden: e</w:t>
      </w:r>
      <w:r w:rsidRPr="008A4939">
        <w:rPr>
          <w:color w:val="000000"/>
          <w:lang w:val="nl-BE" w:eastAsia="ko-KR"/>
        </w:rPr>
        <w:t xml:space="preserve">r werd belang gehecht aan de individualiteit en zelfontwikkeling van de jongere en eerder dan </w:t>
      </w:r>
      <w:ins w:id="74" w:author="Nicholas Peeters" w:date="2014-08-05T16:25:00Z">
        <w:r w:rsidR="00467ECB">
          <w:rPr>
            <w:rFonts w:hint="eastAsia"/>
            <w:color w:val="000000"/>
            <w:lang w:val="nl-BE"/>
          </w:rPr>
          <w:t xml:space="preserve">het </w:t>
        </w:r>
      </w:ins>
      <w:r w:rsidRPr="008A4939">
        <w:rPr>
          <w:color w:val="000000"/>
          <w:lang w:val="nl-BE" w:eastAsia="ko-KR"/>
        </w:rPr>
        <w:t xml:space="preserve">bestraffen </w:t>
      </w:r>
      <w:r w:rsidR="00DB33F7" w:rsidRPr="008A4939">
        <w:rPr>
          <w:color w:val="000000"/>
          <w:lang w:val="nl-BE" w:eastAsia="ko-KR"/>
        </w:rPr>
        <w:t>van gepleegde daden greep men</w:t>
      </w:r>
      <w:r w:rsidRPr="008A4939">
        <w:rPr>
          <w:color w:val="000000"/>
          <w:lang w:val="nl-BE" w:eastAsia="ko-KR"/>
        </w:rPr>
        <w:t xml:space="preserve"> naar </w:t>
      </w:r>
      <w:r w:rsidR="00DB33F7" w:rsidRPr="008A4939">
        <w:rPr>
          <w:color w:val="000000"/>
          <w:lang w:val="nl-BE" w:eastAsia="ko-KR"/>
        </w:rPr>
        <w:t xml:space="preserve">een visie van </w:t>
      </w:r>
      <w:r w:rsidRPr="008A4939">
        <w:rPr>
          <w:color w:val="000000"/>
          <w:lang w:val="nl-BE" w:eastAsia="ko-KR"/>
        </w:rPr>
        <w:t>preventie.</w:t>
      </w:r>
      <w:r w:rsidR="00DB33F7" w:rsidRPr="008A4939">
        <w:rPr>
          <w:rStyle w:val="FootnoteReference"/>
          <w:rFonts w:eastAsia="Malgun Gothic"/>
          <w:color w:val="000000"/>
          <w:lang w:val="nl-BE" w:eastAsia="ko-KR"/>
        </w:rPr>
        <w:footnoteReference w:id="3"/>
      </w:r>
      <w:r w:rsidR="00DB33F7" w:rsidRPr="008A4939">
        <w:rPr>
          <w:color w:val="000000"/>
          <w:lang w:val="nl-BE" w:eastAsia="ko-KR"/>
        </w:rPr>
        <w:t xml:space="preserve"> </w:t>
      </w:r>
      <w:r w:rsidR="001D70E4" w:rsidRPr="008A4939">
        <w:rPr>
          <w:color w:val="000000"/>
          <w:lang w:val="nl-BE" w:eastAsia="ko-KR"/>
        </w:rPr>
        <w:t xml:space="preserve">Het doel was de jongere op korte termijn </w:t>
      </w:r>
      <w:r w:rsidR="00357DAD">
        <w:rPr>
          <w:color w:val="000000"/>
          <w:lang w:val="nl-BE" w:eastAsia="ko-KR"/>
        </w:rPr>
        <w:t xml:space="preserve">te heropvoeden </w:t>
      </w:r>
      <w:r w:rsidR="001D70E4" w:rsidRPr="008A4939">
        <w:rPr>
          <w:color w:val="000000"/>
          <w:lang w:val="nl-BE" w:eastAsia="ko-KR"/>
        </w:rPr>
        <w:t>om terug keren naar de maatschappij.</w:t>
      </w:r>
      <w:r w:rsidR="001D70E4" w:rsidRPr="008A4939">
        <w:rPr>
          <w:rStyle w:val="FootnoteReference"/>
          <w:color w:val="000000"/>
          <w:lang w:val="nl-BE" w:eastAsia="ko-KR"/>
        </w:rPr>
        <w:footnoteReference w:id="4"/>
      </w:r>
      <w:r w:rsidR="001D70E4" w:rsidRPr="008A4939">
        <w:rPr>
          <w:color w:val="000000"/>
          <w:lang w:val="nl-BE" w:eastAsia="ko-KR"/>
        </w:rPr>
        <w:t xml:space="preserve"> </w:t>
      </w:r>
      <w:r w:rsidR="00081A46" w:rsidRPr="008A4939">
        <w:rPr>
          <w:color w:val="000000"/>
          <w:lang w:val="nl-BE" w:eastAsia="ko-KR"/>
        </w:rPr>
        <w:t xml:space="preserve">De </w:t>
      </w:r>
      <w:r w:rsidR="00081A46" w:rsidRPr="008A4939">
        <w:rPr>
          <w:i/>
          <w:color w:val="000000"/>
          <w:lang w:val="nl-BE" w:eastAsia="ko-KR"/>
        </w:rPr>
        <w:t>Shonenhō</w:t>
      </w:r>
      <w:r w:rsidR="00081A46" w:rsidRPr="008A4939">
        <w:rPr>
          <w:color w:val="000000"/>
          <w:lang w:val="nl-BE" w:eastAsia="ko-KR"/>
        </w:rPr>
        <w:t xml:space="preserve"> </w:t>
      </w:r>
      <w:r w:rsidR="007A46E6" w:rsidRPr="008A4939">
        <w:rPr>
          <w:color w:val="000000"/>
          <w:lang w:val="nl-BE" w:eastAsia="ko-KR"/>
        </w:rPr>
        <w:t xml:space="preserve">was </w:t>
      </w:r>
      <w:r w:rsidR="00081A46" w:rsidRPr="008A4939">
        <w:rPr>
          <w:color w:val="000000"/>
          <w:lang w:val="nl-BE" w:eastAsia="ko-KR"/>
        </w:rPr>
        <w:t xml:space="preserve">van toepassing op alle jongeren tussen veertien en twintig jaar oud (de leeftijd van </w:t>
      </w:r>
      <w:ins w:id="75" w:author="Nicholas Peeters" w:date="2014-08-05T16:26:00Z">
        <w:r w:rsidR="00467ECB">
          <w:rPr>
            <w:rFonts w:hint="eastAsia"/>
            <w:color w:val="000000"/>
            <w:lang w:val="nl-BE"/>
          </w:rPr>
          <w:t xml:space="preserve">wettelijke </w:t>
        </w:r>
      </w:ins>
      <w:r w:rsidR="00081A46" w:rsidRPr="008A4939">
        <w:rPr>
          <w:color w:val="000000"/>
          <w:lang w:val="nl-BE" w:eastAsia="ko-KR"/>
        </w:rPr>
        <w:t xml:space="preserve">meerderjarigheid in Japan) </w:t>
      </w:r>
      <w:r w:rsidR="00081A46" w:rsidRPr="008A4939">
        <w:rPr>
          <w:color w:val="000000"/>
          <w:lang w:val="nl-BE" w:eastAsia="ko-KR"/>
        </w:rPr>
        <w:lastRenderedPageBreak/>
        <w:t>en h</w:t>
      </w:r>
      <w:r w:rsidR="007A46E6" w:rsidRPr="008A4939">
        <w:rPr>
          <w:color w:val="000000"/>
          <w:lang w:val="nl-BE" w:eastAsia="ko-KR"/>
        </w:rPr>
        <w:t>ield</w:t>
      </w:r>
      <w:r w:rsidR="00081A46" w:rsidRPr="008A4939">
        <w:rPr>
          <w:color w:val="000000"/>
          <w:lang w:val="nl-BE" w:eastAsia="ko-KR"/>
        </w:rPr>
        <w:t xml:space="preserve"> andere procedures</w:t>
      </w:r>
      <w:r w:rsidR="00DF26AE" w:rsidRPr="008A4939">
        <w:rPr>
          <w:color w:val="000000"/>
          <w:lang w:val="nl-BE" w:eastAsia="ko-KR"/>
        </w:rPr>
        <w:t xml:space="preserve"> en sancties in dan het geval was</w:t>
      </w:r>
      <w:r w:rsidR="00081A46" w:rsidRPr="008A4939">
        <w:rPr>
          <w:color w:val="000000"/>
          <w:lang w:val="nl-BE" w:eastAsia="ko-KR"/>
        </w:rPr>
        <w:t xml:space="preserve"> bij volwassen overtreders.</w:t>
      </w:r>
      <w:r w:rsidR="003C5E34" w:rsidRPr="008A4939">
        <w:rPr>
          <w:rStyle w:val="FootnoteReference"/>
          <w:rFonts w:eastAsia="Malgun Gothic"/>
          <w:color w:val="000000"/>
          <w:lang w:val="nl-BE" w:eastAsia="ko-KR"/>
        </w:rPr>
        <w:t xml:space="preserve"> </w:t>
      </w:r>
      <w:r w:rsidR="00240A6B">
        <w:rPr>
          <w:rStyle w:val="FootnoteReference"/>
          <w:rFonts w:eastAsia="Malgun Gothic"/>
          <w:color w:val="000000"/>
          <w:lang w:val="nl-BE" w:eastAsia="ko-KR"/>
        </w:rPr>
        <w:footnoteReference w:id="5"/>
      </w:r>
      <w:ins w:id="76" w:author="Nicholas Peeters" w:date="2014-08-05T16:26:00Z">
        <w:r w:rsidR="00467ECB">
          <w:rPr>
            <w:rFonts w:hint="eastAsia"/>
            <w:color w:val="000000"/>
            <w:lang w:val="nl-BE"/>
          </w:rPr>
          <w:t xml:space="preserve"> </w:t>
        </w:r>
      </w:ins>
      <w:r w:rsidR="007A46E6" w:rsidRPr="008A4939">
        <w:rPr>
          <w:color w:val="000000"/>
          <w:lang w:val="nl-BE" w:eastAsia="ko-KR"/>
        </w:rPr>
        <w:t>Kinderen jonge</w:t>
      </w:r>
      <w:r w:rsidR="00DF26AE" w:rsidRPr="008A4939">
        <w:rPr>
          <w:color w:val="000000"/>
          <w:lang w:val="nl-BE" w:eastAsia="ko-KR"/>
        </w:rPr>
        <w:t>r dan veertien jaar werden automatisch door</w:t>
      </w:r>
      <w:r w:rsidR="007A46E6" w:rsidRPr="008A4939">
        <w:rPr>
          <w:color w:val="000000"/>
          <w:lang w:val="nl-BE" w:eastAsia="ko-KR"/>
        </w:rPr>
        <w:t xml:space="preserve">gestuurd naar </w:t>
      </w:r>
      <w:ins w:id="77" w:author="Nicholas Peeters" w:date="2014-08-05T16:30:00Z">
        <w:r w:rsidR="00CE4F38" w:rsidRPr="00E26F38">
          <w:rPr>
            <w:rFonts w:hint="eastAsia"/>
            <w:color w:val="000000"/>
            <w:lang w:val="nl-BE"/>
          </w:rPr>
          <w:t>o</w:t>
        </w:r>
      </w:ins>
      <w:del w:id="78" w:author="Nicholas Peeters" w:date="2014-08-05T16:30:00Z">
        <w:r w:rsidR="00357DAD" w:rsidRPr="00E26F38" w:rsidDel="00CE4F38">
          <w:rPr>
            <w:color w:val="000000"/>
            <w:lang w:val="nl-BE" w:eastAsia="ko-KR"/>
          </w:rPr>
          <w:delText>O</w:delText>
        </w:r>
      </w:del>
      <w:r w:rsidR="00357DAD" w:rsidRPr="00E26F38">
        <w:rPr>
          <w:color w:val="000000"/>
          <w:lang w:val="nl-BE" w:eastAsia="ko-KR"/>
        </w:rPr>
        <w:t xml:space="preserve">pvoedkunige bureau’s </w:t>
      </w:r>
      <w:r w:rsidR="007A46E6" w:rsidRPr="00E26F38">
        <w:rPr>
          <w:color w:val="000000"/>
          <w:lang w:val="nl-BE" w:eastAsia="ko-KR"/>
        </w:rPr>
        <w:t>(</w:t>
      </w:r>
      <w:r w:rsidR="007A46E6" w:rsidRPr="00E26F38">
        <w:rPr>
          <w:i/>
          <w:color w:val="000000"/>
          <w:lang w:val="nl-BE" w:eastAsia="ko-KR"/>
        </w:rPr>
        <w:t>jidō</w:t>
      </w:r>
      <w:ins w:id="79" w:author="Nicholas Peeters" w:date="2014-08-05T16:29:00Z">
        <w:r w:rsidR="00467ECB" w:rsidRPr="00E26F38">
          <w:rPr>
            <w:rFonts w:hint="eastAsia"/>
            <w:i/>
            <w:color w:val="000000"/>
            <w:lang w:val="nl-BE"/>
          </w:rPr>
          <w:t xml:space="preserve"> </w:t>
        </w:r>
      </w:ins>
      <w:r w:rsidR="007A46E6" w:rsidRPr="00E26F38">
        <w:rPr>
          <w:i/>
          <w:color w:val="000000"/>
          <w:lang w:val="nl-BE" w:eastAsia="ko-KR"/>
        </w:rPr>
        <w:t>sōdansho</w:t>
      </w:r>
      <w:r w:rsidR="007A46E6" w:rsidRPr="00E26F38">
        <w:rPr>
          <w:color w:val="000000"/>
          <w:lang w:val="nl-BE" w:eastAsia="ko-KR"/>
        </w:rPr>
        <w:t xml:space="preserve">, </w:t>
      </w:r>
      <w:r w:rsidR="007A46E6" w:rsidRPr="00E26F38">
        <w:rPr>
          <w:rFonts w:hint="eastAsia"/>
          <w:color w:val="000000"/>
          <w:lang w:val="nl-BE"/>
        </w:rPr>
        <w:t>児童相談所</w:t>
      </w:r>
      <w:r w:rsidR="007A46E6" w:rsidRPr="00E26F38">
        <w:rPr>
          <w:color w:val="000000"/>
          <w:lang w:val="nl-BE" w:eastAsia="ko-KR"/>
        </w:rPr>
        <w:t>)</w:t>
      </w:r>
      <w:r w:rsidR="003C5E34" w:rsidRPr="00E26F38">
        <w:rPr>
          <w:color w:val="000000"/>
          <w:lang w:val="nl-BE" w:eastAsia="ko-KR"/>
        </w:rPr>
        <w:t>, zoals opgelegd door de Child Welfare Act (</w:t>
      </w:r>
      <w:r w:rsidR="003C5E34" w:rsidRPr="00E26F38">
        <w:rPr>
          <w:i/>
          <w:color w:val="000000"/>
          <w:lang w:val="nl-BE" w:eastAsia="ko-KR"/>
        </w:rPr>
        <w:t>jidō</w:t>
      </w:r>
      <w:ins w:id="80" w:author="Nicholas Peeters" w:date="2014-08-05T16:29:00Z">
        <w:r w:rsidR="00467ECB" w:rsidRPr="00E26F38">
          <w:rPr>
            <w:rFonts w:hint="eastAsia"/>
            <w:i/>
            <w:color w:val="000000"/>
            <w:lang w:val="nl-BE"/>
          </w:rPr>
          <w:t xml:space="preserve"> </w:t>
        </w:r>
      </w:ins>
      <w:r w:rsidR="003C5E34" w:rsidRPr="00E26F38">
        <w:rPr>
          <w:i/>
          <w:color w:val="000000"/>
          <w:lang w:val="nl-BE" w:eastAsia="ko-KR"/>
        </w:rPr>
        <w:t>fukushihō</w:t>
      </w:r>
      <w:r w:rsidR="003C5E34" w:rsidRPr="00E26F38">
        <w:rPr>
          <w:color w:val="000000"/>
          <w:lang w:val="nl-BE" w:eastAsia="ko-KR"/>
        </w:rPr>
        <w:t xml:space="preserve">, </w:t>
      </w:r>
      <w:r w:rsidR="003C5E34" w:rsidRPr="00E26F38">
        <w:rPr>
          <w:rFonts w:hint="eastAsia"/>
          <w:color w:val="000000"/>
          <w:lang w:val="nl-BE"/>
        </w:rPr>
        <w:t>児童</w:t>
      </w:r>
      <w:ins w:id="81" w:author="Nicholas Peeters" w:date="2014-08-05T16:51:00Z">
        <w:r w:rsidR="004746FB" w:rsidRPr="00E26F38">
          <w:rPr>
            <w:rFonts w:hint="eastAsia"/>
            <w:color w:val="000000"/>
            <w:lang w:val="nl-BE"/>
          </w:rPr>
          <w:t xml:space="preserve"> </w:t>
        </w:r>
      </w:ins>
      <w:r w:rsidR="003C5E34" w:rsidRPr="00E26F38">
        <w:rPr>
          <w:rFonts w:hint="eastAsia"/>
          <w:color w:val="000000"/>
          <w:lang w:val="nl-BE"/>
        </w:rPr>
        <w:t>福祉法</w:t>
      </w:r>
      <w:r w:rsidR="003C5E34" w:rsidRPr="00E26F38">
        <w:rPr>
          <w:color w:val="000000"/>
          <w:lang w:val="nl-BE" w:eastAsia="ko-KR"/>
        </w:rPr>
        <w:t>) die het Japanse parlement in 1948 invoerde.</w:t>
      </w:r>
      <w:r w:rsidR="003C5E34" w:rsidRPr="00E26F38">
        <w:rPr>
          <w:rStyle w:val="FootnoteReference"/>
          <w:rFonts w:eastAsia="Malgun Gothic"/>
          <w:color w:val="000000"/>
          <w:lang w:val="nl-BE" w:eastAsia="ko-KR"/>
        </w:rPr>
        <w:footnoteReference w:id="6"/>
      </w:r>
    </w:p>
    <w:p w:rsidR="009A0DC3" w:rsidRPr="008A4939" w:rsidRDefault="009F61E5" w:rsidP="008A4939">
      <w:pPr>
        <w:spacing w:line="360" w:lineRule="auto"/>
        <w:jc w:val="both"/>
        <w:rPr>
          <w:color w:val="000000"/>
          <w:lang w:val="nl-BE"/>
        </w:rPr>
      </w:pPr>
      <w:r w:rsidRPr="008A4939">
        <w:rPr>
          <w:color w:val="000000"/>
          <w:lang w:val="nl-BE" w:eastAsia="ko-KR"/>
        </w:rPr>
        <w:t>Om de</w:t>
      </w:r>
      <w:r w:rsidR="00E732AB" w:rsidRPr="008A4939">
        <w:rPr>
          <w:color w:val="000000"/>
          <w:lang w:val="nl-BE" w:eastAsia="ko-KR"/>
        </w:rPr>
        <w:t xml:space="preserve"> individu</w:t>
      </w:r>
      <w:r w:rsidRPr="008A4939">
        <w:rPr>
          <w:color w:val="000000"/>
          <w:lang w:val="nl-BE" w:eastAsia="ko-KR"/>
        </w:rPr>
        <w:t>aliteit</w:t>
      </w:r>
      <w:r w:rsidR="00081A46" w:rsidRPr="008A4939">
        <w:rPr>
          <w:color w:val="000000"/>
          <w:lang w:val="nl-BE" w:eastAsia="ko-KR"/>
        </w:rPr>
        <w:t xml:space="preserve"> van de jongeren</w:t>
      </w:r>
      <w:r w:rsidR="00E732AB" w:rsidRPr="008A4939">
        <w:rPr>
          <w:color w:val="000000"/>
          <w:lang w:val="nl-BE" w:eastAsia="ko-KR"/>
        </w:rPr>
        <w:t xml:space="preserve"> te besch</w:t>
      </w:r>
      <w:r w:rsidRPr="008A4939">
        <w:rPr>
          <w:color w:val="000000"/>
          <w:lang w:val="nl-BE" w:eastAsia="ko-KR"/>
        </w:rPr>
        <w:t>ermen</w:t>
      </w:r>
      <w:del w:id="82" w:author="Nicholas Peeters" w:date="2014-08-05T16:30:00Z">
        <w:r w:rsidRPr="008A4939" w:rsidDel="00CE4F38">
          <w:rPr>
            <w:color w:val="000000"/>
            <w:lang w:val="nl-BE" w:eastAsia="ko-KR"/>
          </w:rPr>
          <w:delText>,</w:delText>
        </w:r>
      </w:del>
      <w:r w:rsidRPr="008A4939">
        <w:rPr>
          <w:color w:val="000000"/>
          <w:lang w:val="nl-BE" w:eastAsia="ko-KR"/>
        </w:rPr>
        <w:t xml:space="preserve"> werd een </w:t>
      </w:r>
      <w:r w:rsidR="003C5E34" w:rsidRPr="008A4939">
        <w:rPr>
          <w:color w:val="000000"/>
          <w:lang w:val="nl-BE" w:eastAsia="ko-KR"/>
        </w:rPr>
        <w:t xml:space="preserve">gespecialiseerde </w:t>
      </w:r>
      <w:r w:rsidR="00E732AB" w:rsidRPr="008A4939">
        <w:rPr>
          <w:color w:val="000000"/>
          <w:lang w:val="nl-BE" w:eastAsia="ko-KR"/>
        </w:rPr>
        <w:t>rechtbank</w:t>
      </w:r>
      <w:r w:rsidR="003F75B0" w:rsidRPr="008A4939">
        <w:rPr>
          <w:color w:val="000000"/>
          <w:lang w:val="nl-BE" w:eastAsia="ko-KR"/>
        </w:rPr>
        <w:t xml:space="preserve"> </w:t>
      </w:r>
      <w:r w:rsidR="00DB33F7" w:rsidRPr="008A4939">
        <w:rPr>
          <w:color w:val="000000"/>
          <w:lang w:val="nl-BE" w:eastAsia="ko-KR"/>
        </w:rPr>
        <w:t>opgericht</w:t>
      </w:r>
      <w:r w:rsidR="009236CE">
        <w:rPr>
          <w:color w:val="000000"/>
          <w:lang w:val="nl-BE" w:eastAsia="ko-KR"/>
        </w:rPr>
        <w:t xml:space="preserve">, namelijk de </w:t>
      </w:r>
      <w:commentRangeStart w:id="83"/>
      <w:r w:rsidR="009236CE" w:rsidRPr="00EE6AAF">
        <w:rPr>
          <w:color w:val="000000"/>
          <w:lang w:val="nl-BE" w:eastAsia="ko-KR"/>
        </w:rPr>
        <w:t>f</w:t>
      </w:r>
      <w:r w:rsidR="003C5E34" w:rsidRPr="008A4939">
        <w:rPr>
          <w:color w:val="000000"/>
          <w:lang w:val="nl-BE" w:eastAsia="ko-KR"/>
        </w:rPr>
        <w:t>amilierechtbank</w:t>
      </w:r>
      <w:commentRangeEnd w:id="83"/>
      <w:r w:rsidR="00EE6AAF">
        <w:rPr>
          <w:rStyle w:val="CommentReference"/>
        </w:rPr>
        <w:commentReference w:id="83"/>
      </w:r>
      <w:r w:rsidR="003C5E34" w:rsidRPr="008A4939">
        <w:rPr>
          <w:color w:val="000000"/>
          <w:lang w:val="nl-BE" w:eastAsia="ko-KR"/>
        </w:rPr>
        <w:t>.</w:t>
      </w:r>
      <w:r w:rsidR="00BC1160" w:rsidRPr="008A4939">
        <w:rPr>
          <w:color w:val="000000"/>
          <w:lang w:val="nl-BE" w:eastAsia="ko-KR"/>
        </w:rPr>
        <w:t xml:space="preserve"> </w:t>
      </w:r>
      <w:r w:rsidR="002C444C" w:rsidRPr="008A4939">
        <w:rPr>
          <w:color w:val="000000"/>
          <w:lang w:val="nl-BE" w:eastAsia="ko-KR"/>
        </w:rPr>
        <w:t xml:space="preserve">Deze had </w:t>
      </w:r>
      <w:r w:rsidR="00081A46" w:rsidRPr="008A4939">
        <w:rPr>
          <w:color w:val="000000"/>
          <w:lang w:val="nl-BE" w:eastAsia="ko-KR"/>
        </w:rPr>
        <w:t>jurisdictie over alle</w:t>
      </w:r>
      <w:r w:rsidR="00BC1160" w:rsidRPr="008A4939">
        <w:rPr>
          <w:color w:val="000000"/>
          <w:lang w:val="nl-BE" w:eastAsia="ko-KR"/>
        </w:rPr>
        <w:t xml:space="preserve"> misdaden gepleegd</w:t>
      </w:r>
      <w:r w:rsidR="00BA2A83" w:rsidRPr="008A4939">
        <w:rPr>
          <w:color w:val="000000"/>
          <w:lang w:val="nl-BE" w:eastAsia="ko-KR"/>
        </w:rPr>
        <w:t xml:space="preserve"> door</w:t>
      </w:r>
      <w:r w:rsidR="00081A46" w:rsidRPr="008A4939">
        <w:rPr>
          <w:color w:val="000000"/>
          <w:lang w:val="nl-BE" w:eastAsia="ko-KR"/>
        </w:rPr>
        <w:t xml:space="preserve"> jongeren die vallen onder de </w:t>
      </w:r>
      <w:r w:rsidR="00081A46" w:rsidRPr="008A4939">
        <w:rPr>
          <w:i/>
          <w:color w:val="000000"/>
          <w:lang w:val="nl-BE" w:eastAsia="ko-KR"/>
        </w:rPr>
        <w:t>Shonenhō</w:t>
      </w:r>
      <w:r w:rsidRPr="008A4939">
        <w:rPr>
          <w:color w:val="000000"/>
          <w:lang w:val="nl-BE" w:eastAsia="ko-KR"/>
        </w:rPr>
        <w:t>.</w:t>
      </w:r>
      <w:r w:rsidR="002C444C" w:rsidRPr="008A4939">
        <w:rPr>
          <w:color w:val="000000"/>
          <w:lang w:val="nl-BE" w:eastAsia="ko-KR"/>
        </w:rPr>
        <w:t xml:space="preserve"> Wanneer de politie, </w:t>
      </w:r>
      <w:r w:rsidR="00396444">
        <w:rPr>
          <w:color w:val="000000"/>
          <w:lang w:val="nl-BE" w:eastAsia="ko-KR"/>
        </w:rPr>
        <w:t>openbare aanklager</w:t>
      </w:r>
      <w:r w:rsidR="002C444C" w:rsidRPr="008A4939">
        <w:rPr>
          <w:color w:val="000000"/>
          <w:lang w:val="nl-BE" w:eastAsia="ko-KR"/>
        </w:rPr>
        <w:t xml:space="preserve"> of een andere institutie </w:t>
      </w:r>
      <w:r w:rsidR="00DF26AE" w:rsidRPr="008A4939">
        <w:rPr>
          <w:color w:val="000000"/>
          <w:lang w:val="nl-BE" w:eastAsia="ko-KR"/>
        </w:rPr>
        <w:t>weet had</w:t>
      </w:r>
      <w:r w:rsidR="00DF175E" w:rsidRPr="008A4939">
        <w:rPr>
          <w:color w:val="000000"/>
          <w:lang w:val="nl-BE" w:eastAsia="ko-KR"/>
        </w:rPr>
        <w:t xml:space="preserve"> van een jongere die vermoedelijk een overtreding begaan had, waren ze verplicht de</w:t>
      </w:r>
      <w:r w:rsidR="001D7CA9" w:rsidRPr="008A4939">
        <w:rPr>
          <w:color w:val="000000"/>
          <w:lang w:val="nl-BE" w:eastAsia="ko-KR"/>
        </w:rPr>
        <w:t>ze</w:t>
      </w:r>
      <w:r w:rsidR="00DF175E" w:rsidRPr="008A4939">
        <w:rPr>
          <w:color w:val="000000"/>
          <w:lang w:val="nl-BE" w:eastAsia="ko-KR"/>
        </w:rPr>
        <w:t xml:space="preserve"> zaak naar de </w:t>
      </w:r>
      <w:ins w:id="84" w:author="Nicholas Peeters" w:date="2014-08-06T16:49:00Z">
        <w:r w:rsidR="008E4DD7">
          <w:rPr>
            <w:rFonts w:hint="eastAsia"/>
            <w:color w:val="000000"/>
            <w:highlight w:val="yellow"/>
            <w:lang w:val="nl-BE"/>
          </w:rPr>
          <w:t>f</w:t>
        </w:r>
      </w:ins>
      <w:del w:id="85" w:author="Nicholas Peeters" w:date="2014-08-06T16:49:00Z">
        <w:r w:rsidR="00DF175E" w:rsidRPr="00CE4F38" w:rsidDel="008E4DD7">
          <w:rPr>
            <w:color w:val="000000"/>
            <w:highlight w:val="yellow"/>
            <w:lang w:val="nl-BE" w:eastAsia="ko-KR"/>
            <w:rPrChange w:id="86" w:author="Nicholas Peeters" w:date="2014-08-05T16:31:00Z">
              <w:rPr>
                <w:color w:val="000000"/>
                <w:lang w:val="nl-BE" w:eastAsia="ko-KR"/>
              </w:rPr>
            </w:rPrChange>
          </w:rPr>
          <w:delText>F</w:delText>
        </w:r>
      </w:del>
      <w:r w:rsidR="00DF175E" w:rsidRPr="00CE4F38">
        <w:rPr>
          <w:color w:val="000000"/>
          <w:highlight w:val="yellow"/>
          <w:lang w:val="nl-BE" w:eastAsia="ko-KR"/>
          <w:rPrChange w:id="87" w:author="Nicholas Peeters" w:date="2014-08-05T16:31:00Z">
            <w:rPr>
              <w:color w:val="000000"/>
              <w:lang w:val="nl-BE" w:eastAsia="ko-KR"/>
            </w:rPr>
          </w:rPrChange>
        </w:rPr>
        <w:t>amilierechtbank</w:t>
      </w:r>
      <w:r w:rsidR="00DF175E" w:rsidRPr="008A4939">
        <w:rPr>
          <w:color w:val="000000"/>
          <w:lang w:val="nl-BE" w:eastAsia="ko-KR"/>
        </w:rPr>
        <w:t xml:space="preserve"> sturen.</w:t>
      </w:r>
      <w:r w:rsidR="001D7CA9" w:rsidRPr="008A4939">
        <w:rPr>
          <w:rStyle w:val="FootnoteReference"/>
          <w:rFonts w:eastAsia="Malgun Gothic"/>
          <w:color w:val="000000"/>
          <w:lang w:val="nl-BE" w:eastAsia="ko-KR"/>
        </w:rPr>
        <w:footnoteReference w:id="7"/>
      </w:r>
      <w:r w:rsidR="001D7CA9" w:rsidRPr="008A4939">
        <w:rPr>
          <w:color w:val="000000"/>
          <w:lang w:val="nl-BE" w:eastAsia="ko-KR"/>
        </w:rPr>
        <w:t xml:space="preserve"> De rechter </w:t>
      </w:r>
      <w:r w:rsidR="00F14093" w:rsidRPr="008A4939">
        <w:rPr>
          <w:color w:val="000000"/>
          <w:lang w:val="nl-BE" w:eastAsia="ko-KR"/>
        </w:rPr>
        <w:t xml:space="preserve">van de </w:t>
      </w:r>
      <w:ins w:id="88" w:author="Nicholas Peeters" w:date="2014-08-06T16:49:00Z">
        <w:r w:rsidR="008E4DD7">
          <w:rPr>
            <w:rFonts w:hint="eastAsia"/>
            <w:color w:val="000000"/>
            <w:highlight w:val="yellow"/>
            <w:lang w:val="nl-BE"/>
          </w:rPr>
          <w:t>f</w:t>
        </w:r>
      </w:ins>
      <w:del w:id="89" w:author="Nicholas Peeters" w:date="2014-08-06T16:49:00Z">
        <w:r w:rsidR="00F14093" w:rsidRPr="00EE6AAF" w:rsidDel="008E4DD7">
          <w:rPr>
            <w:color w:val="000000"/>
            <w:highlight w:val="yellow"/>
            <w:lang w:val="nl-BE" w:eastAsia="ko-KR"/>
          </w:rPr>
          <w:delText>F</w:delText>
        </w:r>
      </w:del>
      <w:r w:rsidR="00F14093" w:rsidRPr="00EE6AAF">
        <w:rPr>
          <w:color w:val="000000"/>
          <w:highlight w:val="yellow"/>
          <w:lang w:val="nl-BE" w:eastAsia="ko-KR"/>
        </w:rPr>
        <w:t>amilierechtbank</w:t>
      </w:r>
      <w:r w:rsidR="00F14093" w:rsidRPr="008A4939">
        <w:rPr>
          <w:color w:val="000000"/>
          <w:lang w:val="nl-BE" w:eastAsia="ko-KR"/>
        </w:rPr>
        <w:t xml:space="preserve"> stelde dan</w:t>
      </w:r>
      <w:r w:rsidR="001D7CA9" w:rsidRPr="008A4939">
        <w:rPr>
          <w:color w:val="000000"/>
          <w:lang w:val="nl-BE" w:eastAsia="ko-KR"/>
        </w:rPr>
        <w:t xml:space="preserve"> een </w:t>
      </w:r>
      <w:r w:rsidR="009236CE">
        <w:rPr>
          <w:color w:val="000000"/>
          <w:lang w:val="nl-BE" w:eastAsia="ko-KR"/>
        </w:rPr>
        <w:t xml:space="preserve">onderzoeksfunctionaris </w:t>
      </w:r>
      <w:r w:rsidR="00DF26AE" w:rsidRPr="008A4939">
        <w:rPr>
          <w:color w:val="000000"/>
          <w:lang w:val="nl-BE" w:eastAsia="ko-KR"/>
        </w:rPr>
        <w:t xml:space="preserve">aan </w:t>
      </w:r>
      <w:r w:rsidR="00F14093" w:rsidRPr="008A4939">
        <w:rPr>
          <w:color w:val="000000"/>
          <w:lang w:val="nl-BE" w:eastAsia="ko-KR"/>
        </w:rPr>
        <w:t xml:space="preserve">die </w:t>
      </w:r>
      <w:r w:rsidR="00DF26AE" w:rsidRPr="008A4939">
        <w:rPr>
          <w:color w:val="000000"/>
          <w:lang w:val="nl-BE" w:eastAsia="ko-KR"/>
        </w:rPr>
        <w:t xml:space="preserve">de </w:t>
      </w:r>
      <w:r w:rsidR="00F14093" w:rsidRPr="008A4939">
        <w:rPr>
          <w:color w:val="000000"/>
          <w:lang w:val="nl-BE" w:eastAsia="ko-KR"/>
        </w:rPr>
        <w:t>zaak zou onderzoeken. Zijn taak was het verzamelen van informatie over de persoonlijkheid, het verleden, de familiegeschiedenis en de omgeving van de verdachte jongere en h</w:t>
      </w:r>
      <w:r w:rsidR="00DF26AE" w:rsidRPr="008A4939">
        <w:rPr>
          <w:color w:val="000000"/>
          <w:lang w:val="nl-BE" w:eastAsia="ko-KR"/>
        </w:rPr>
        <w:t>et opstellen van een rapport</w:t>
      </w:r>
      <w:r w:rsidR="00F14093" w:rsidRPr="008A4939">
        <w:rPr>
          <w:color w:val="000000"/>
          <w:lang w:val="nl-BE" w:eastAsia="ko-KR"/>
        </w:rPr>
        <w:t xml:space="preserve"> met aanbevelingen in verband met eventuele beschermingsmaatregelen</w:t>
      </w:r>
      <w:r w:rsidR="00DF26AE" w:rsidRPr="008A4939">
        <w:rPr>
          <w:color w:val="000000"/>
          <w:lang w:val="nl-BE" w:eastAsia="ko-KR"/>
        </w:rPr>
        <w:t xml:space="preserve"> die genomen konden worden</w:t>
      </w:r>
      <w:r w:rsidR="00F14093" w:rsidRPr="008A4939">
        <w:rPr>
          <w:color w:val="000000"/>
          <w:lang w:val="nl-BE" w:eastAsia="ko-KR"/>
        </w:rPr>
        <w:t>, aangepast aan de behoeften van de jongere in kwestie</w:t>
      </w:r>
      <w:r w:rsidR="00F14093" w:rsidRPr="008A4939">
        <w:rPr>
          <w:color w:val="000000"/>
          <w:lang w:val="nl-BE"/>
        </w:rPr>
        <w:t xml:space="preserve"> (</w:t>
      </w:r>
      <w:r w:rsidR="00F14093" w:rsidRPr="008A4939">
        <w:rPr>
          <w:i/>
          <w:color w:val="000000"/>
          <w:lang w:val="nl-BE"/>
        </w:rPr>
        <w:t>yōhogosei</w:t>
      </w:r>
      <w:r w:rsidR="00F14093" w:rsidRPr="008A4939">
        <w:rPr>
          <w:color w:val="000000"/>
          <w:lang w:val="nl-BE"/>
        </w:rPr>
        <w:t xml:space="preserve">, </w:t>
      </w:r>
      <w:r w:rsidR="00F14093" w:rsidRPr="008A4939">
        <w:rPr>
          <w:rFonts w:hint="eastAsia"/>
          <w:color w:val="000000"/>
          <w:lang w:val="nl-BE"/>
        </w:rPr>
        <w:t>要保護性</w:t>
      </w:r>
      <w:r w:rsidR="00F14093" w:rsidRPr="008A4939">
        <w:rPr>
          <w:color w:val="000000"/>
          <w:lang w:val="nl-BE" w:eastAsia="ko-KR"/>
        </w:rPr>
        <w:t>).</w:t>
      </w:r>
      <w:r w:rsidR="00F14093" w:rsidRPr="008A4939">
        <w:rPr>
          <w:rStyle w:val="FootnoteReference"/>
          <w:rFonts w:eastAsia="Malgun Gothic"/>
          <w:color w:val="000000"/>
          <w:lang w:val="nl-BE" w:eastAsia="ko-KR"/>
        </w:rPr>
        <w:footnoteReference w:id="8"/>
      </w:r>
      <w:r w:rsidR="00F14093" w:rsidRPr="008A4939">
        <w:rPr>
          <w:color w:val="000000"/>
          <w:lang w:val="nl-BE" w:eastAsia="ko-KR"/>
        </w:rPr>
        <w:t xml:space="preserve"> </w:t>
      </w:r>
    </w:p>
    <w:p w:rsidR="009A0DC3" w:rsidRPr="008A4939" w:rsidRDefault="004869BF" w:rsidP="008A4939">
      <w:pPr>
        <w:spacing w:line="360" w:lineRule="auto"/>
        <w:jc w:val="both"/>
        <w:rPr>
          <w:color w:val="000000"/>
          <w:lang w:val="nl-BE"/>
        </w:rPr>
      </w:pPr>
      <w:r w:rsidRPr="008A4939">
        <w:rPr>
          <w:color w:val="000000"/>
          <w:lang w:val="nl-BE" w:eastAsia="ko-KR"/>
        </w:rPr>
        <w:t xml:space="preserve">Er zijn drie soorten beschermingsmaatregelen die de </w:t>
      </w:r>
      <w:ins w:id="90" w:author="Nicholas Peeters" w:date="2014-08-06T16:49:00Z">
        <w:r w:rsidR="008E4DD7">
          <w:rPr>
            <w:rFonts w:hint="eastAsia"/>
            <w:color w:val="000000"/>
            <w:lang w:val="nl-BE"/>
          </w:rPr>
          <w:t>f</w:t>
        </w:r>
      </w:ins>
      <w:del w:id="91" w:author="Nicholas Peeters" w:date="2014-08-06T16:49:00Z">
        <w:r w:rsidRPr="008A4939" w:rsidDel="008E4DD7">
          <w:rPr>
            <w:color w:val="000000"/>
            <w:lang w:val="nl-BE" w:eastAsia="ko-KR"/>
          </w:rPr>
          <w:delText>F</w:delText>
        </w:r>
      </w:del>
      <w:r w:rsidRPr="008A4939">
        <w:rPr>
          <w:color w:val="000000"/>
          <w:lang w:val="nl-BE" w:eastAsia="ko-KR"/>
        </w:rPr>
        <w:t>amilierechtbank kan nemen</w:t>
      </w:r>
      <w:r w:rsidRPr="008A4939">
        <w:rPr>
          <w:rStyle w:val="FootnoteReference"/>
          <w:color w:val="000000"/>
          <w:lang w:val="nl-BE" w:eastAsia="ko-KR"/>
        </w:rPr>
        <w:footnoteReference w:id="9"/>
      </w:r>
      <w:r w:rsidR="00A26C7F" w:rsidRPr="008A4939">
        <w:rPr>
          <w:color w:val="000000"/>
          <w:lang w:val="nl-BE" w:eastAsia="ko-KR"/>
        </w:rPr>
        <w:t>:</w:t>
      </w:r>
    </w:p>
    <w:p w:rsidR="004869BF" w:rsidRPr="008A4939" w:rsidRDefault="004869BF" w:rsidP="008A4939">
      <w:pPr>
        <w:pStyle w:val="ListParagraph"/>
        <w:numPr>
          <w:ilvl w:val="0"/>
          <w:numId w:val="3"/>
        </w:numPr>
        <w:spacing w:line="360" w:lineRule="auto"/>
        <w:jc w:val="both"/>
        <w:rPr>
          <w:color w:val="000000"/>
          <w:lang w:val="nl-BE" w:eastAsia="ko-KR"/>
        </w:rPr>
      </w:pPr>
      <w:r w:rsidRPr="008A4939">
        <w:rPr>
          <w:color w:val="000000"/>
          <w:lang w:val="nl-BE" w:eastAsia="ko-KR"/>
        </w:rPr>
        <w:t xml:space="preserve">de jongere in </w:t>
      </w:r>
      <w:r w:rsidR="00357DAD">
        <w:rPr>
          <w:color w:val="000000"/>
          <w:lang w:val="nl-BE" w:eastAsia="ko-KR"/>
        </w:rPr>
        <w:t xml:space="preserve">een </w:t>
      </w:r>
      <w:commentRangeStart w:id="92"/>
      <w:r w:rsidR="004445A3" w:rsidRPr="008A4939">
        <w:rPr>
          <w:color w:val="000000"/>
          <w:u w:val="single"/>
          <w:lang w:val="nl-BE" w:eastAsia="ko-KR"/>
        </w:rPr>
        <w:t>ondertoezichtstelling</w:t>
      </w:r>
      <w:commentRangeEnd w:id="92"/>
      <w:r w:rsidR="005A7241">
        <w:rPr>
          <w:rStyle w:val="CommentReference"/>
        </w:rPr>
        <w:commentReference w:id="92"/>
      </w:r>
      <w:r w:rsidR="004445A3" w:rsidRPr="008A4939">
        <w:rPr>
          <w:color w:val="000000"/>
          <w:lang w:val="nl-BE" w:eastAsia="ko-KR"/>
        </w:rPr>
        <w:t xml:space="preserve"> </w:t>
      </w:r>
      <w:r w:rsidRPr="008A4939">
        <w:rPr>
          <w:color w:val="000000"/>
          <w:lang w:val="nl-BE" w:eastAsia="ko-KR"/>
        </w:rPr>
        <w:t xml:space="preserve">plaatsen </w:t>
      </w:r>
      <w:r w:rsidR="004445A3" w:rsidRPr="008A4939">
        <w:rPr>
          <w:color w:val="000000"/>
          <w:lang w:val="nl-BE" w:eastAsia="ko-KR"/>
        </w:rPr>
        <w:t>(</w:t>
      </w:r>
      <w:r w:rsidR="004445A3" w:rsidRPr="008A4939">
        <w:rPr>
          <w:i/>
          <w:color w:val="000000"/>
          <w:lang w:val="nl-BE" w:eastAsia="ko-KR"/>
        </w:rPr>
        <w:t>hogokansatsu</w:t>
      </w:r>
      <w:r w:rsidR="004445A3" w:rsidRPr="008A4939">
        <w:rPr>
          <w:color w:val="000000"/>
          <w:lang w:val="nl-BE" w:eastAsia="ko-KR"/>
        </w:rPr>
        <w:t xml:space="preserve">, </w:t>
      </w:r>
      <w:r w:rsidR="004445A3" w:rsidRPr="008A4939">
        <w:rPr>
          <w:rFonts w:hint="eastAsia"/>
          <w:color w:val="000000"/>
          <w:lang w:val="nl-BE"/>
        </w:rPr>
        <w:t>保護観察</w:t>
      </w:r>
      <w:r w:rsidR="004445A3" w:rsidRPr="008A4939">
        <w:rPr>
          <w:color w:val="000000"/>
          <w:lang w:val="nl-BE" w:eastAsia="ko-KR"/>
        </w:rPr>
        <w:t>). Hier</w:t>
      </w:r>
      <w:r w:rsidRPr="008A4939">
        <w:rPr>
          <w:color w:val="000000"/>
          <w:lang w:val="nl-BE" w:eastAsia="ko-KR"/>
        </w:rPr>
        <w:t>bij</w:t>
      </w:r>
      <w:r w:rsidR="00357DAD">
        <w:rPr>
          <w:color w:val="000000"/>
          <w:lang w:val="nl-BE" w:eastAsia="ko-KR"/>
        </w:rPr>
        <w:t xml:space="preserve"> bezit de jongere</w:t>
      </w:r>
      <w:r w:rsidR="004445A3" w:rsidRPr="008A4939">
        <w:rPr>
          <w:color w:val="000000"/>
          <w:lang w:val="nl-BE" w:eastAsia="ko-KR"/>
        </w:rPr>
        <w:t xml:space="preserve"> ee</w:t>
      </w:r>
      <w:r w:rsidRPr="008A4939">
        <w:rPr>
          <w:color w:val="000000"/>
          <w:lang w:val="nl-BE" w:eastAsia="ko-KR"/>
        </w:rPr>
        <w:t>n redelijke vrijheid,</w:t>
      </w:r>
      <w:r w:rsidR="00357DAD">
        <w:rPr>
          <w:color w:val="000000"/>
          <w:lang w:val="nl-BE" w:eastAsia="ko-KR"/>
        </w:rPr>
        <w:t xml:space="preserve"> maar staat </w:t>
      </w:r>
      <w:r w:rsidR="004445A3" w:rsidRPr="008A4939">
        <w:rPr>
          <w:color w:val="000000"/>
          <w:lang w:val="nl-BE" w:eastAsia="ko-KR"/>
        </w:rPr>
        <w:t xml:space="preserve">onder </w:t>
      </w:r>
      <w:r w:rsidRPr="008A4939">
        <w:rPr>
          <w:color w:val="000000"/>
          <w:lang w:val="nl-BE" w:eastAsia="ko-KR"/>
        </w:rPr>
        <w:t xml:space="preserve">streng </w:t>
      </w:r>
      <w:r w:rsidR="004445A3" w:rsidRPr="008A4939">
        <w:rPr>
          <w:color w:val="000000"/>
          <w:lang w:val="nl-BE" w:eastAsia="ko-KR"/>
        </w:rPr>
        <w:t xml:space="preserve">toezicht en </w:t>
      </w:r>
      <w:r w:rsidR="00357DAD">
        <w:rPr>
          <w:color w:val="000000"/>
          <w:lang w:val="nl-BE" w:eastAsia="ko-KR"/>
        </w:rPr>
        <w:t xml:space="preserve">er </w:t>
      </w:r>
      <w:r w:rsidR="004445A3" w:rsidRPr="008A4939">
        <w:rPr>
          <w:color w:val="000000"/>
          <w:lang w:val="nl-BE" w:eastAsia="ko-KR"/>
        </w:rPr>
        <w:t xml:space="preserve">wordt  </w:t>
      </w:r>
      <w:r w:rsidRPr="008A4939">
        <w:rPr>
          <w:color w:val="000000"/>
          <w:lang w:val="nl-BE" w:eastAsia="ko-KR"/>
        </w:rPr>
        <w:t>in sommige gevallen op toegezien</w:t>
      </w:r>
      <w:r w:rsidR="004445A3" w:rsidRPr="008A4939">
        <w:rPr>
          <w:color w:val="000000"/>
          <w:lang w:val="nl-BE" w:eastAsia="ko-KR"/>
        </w:rPr>
        <w:t xml:space="preserve"> </w:t>
      </w:r>
      <w:r w:rsidRPr="008A4939">
        <w:rPr>
          <w:color w:val="000000"/>
          <w:lang w:val="nl-BE" w:eastAsia="ko-KR"/>
        </w:rPr>
        <w:t xml:space="preserve">dat </w:t>
      </w:r>
      <w:r w:rsidR="00357DAD">
        <w:rPr>
          <w:color w:val="000000"/>
          <w:lang w:val="nl-BE" w:eastAsia="ko-KR"/>
        </w:rPr>
        <w:t xml:space="preserve">er </w:t>
      </w:r>
      <w:r w:rsidRPr="008A4939">
        <w:rPr>
          <w:color w:val="000000"/>
          <w:lang w:val="nl-BE" w:eastAsia="ko-KR"/>
        </w:rPr>
        <w:t>bijvoor</w:t>
      </w:r>
      <w:r w:rsidR="00357DAD">
        <w:rPr>
          <w:color w:val="000000"/>
          <w:lang w:val="nl-BE" w:eastAsia="ko-KR"/>
        </w:rPr>
        <w:t>beeld gemeenschapdienst wordt uitvoerd</w:t>
      </w:r>
      <w:r w:rsidRPr="008A4939">
        <w:rPr>
          <w:color w:val="000000"/>
          <w:lang w:val="nl-BE" w:eastAsia="ko-KR"/>
        </w:rPr>
        <w:t>.</w:t>
      </w:r>
      <w:r w:rsidRPr="008A4939">
        <w:rPr>
          <w:rStyle w:val="FootnoteReference"/>
          <w:rFonts w:eastAsia="Malgun Gothic"/>
          <w:color w:val="000000"/>
          <w:lang w:val="nl-BE" w:eastAsia="ko-KR"/>
        </w:rPr>
        <w:footnoteReference w:id="10"/>
      </w:r>
    </w:p>
    <w:p w:rsidR="007D0E57" w:rsidRPr="008A4939" w:rsidRDefault="007D0E57" w:rsidP="008A4939">
      <w:pPr>
        <w:pStyle w:val="ListParagraph"/>
        <w:spacing w:line="360" w:lineRule="auto"/>
        <w:ind w:left="1080"/>
        <w:jc w:val="both"/>
        <w:rPr>
          <w:color w:val="000000"/>
          <w:lang w:val="nl-BE" w:eastAsia="ko-KR"/>
        </w:rPr>
      </w:pPr>
    </w:p>
    <w:p w:rsidR="00220E67" w:rsidRPr="008A4939" w:rsidRDefault="00220E67" w:rsidP="008A4939">
      <w:pPr>
        <w:pStyle w:val="ListParagraph"/>
        <w:numPr>
          <w:ilvl w:val="0"/>
          <w:numId w:val="3"/>
        </w:numPr>
        <w:spacing w:line="360" w:lineRule="auto"/>
        <w:jc w:val="both"/>
        <w:rPr>
          <w:color w:val="000000"/>
          <w:lang w:val="nl-BE"/>
        </w:rPr>
      </w:pPr>
      <w:r w:rsidRPr="008A4939">
        <w:rPr>
          <w:color w:val="000000"/>
          <w:lang w:val="nl-BE" w:eastAsia="ko-KR"/>
        </w:rPr>
        <w:t xml:space="preserve">de jongere naar een </w:t>
      </w:r>
      <w:r w:rsidRPr="005A7241">
        <w:rPr>
          <w:color w:val="000000"/>
          <w:highlight w:val="yellow"/>
          <w:u w:val="single"/>
          <w:lang w:val="nl-BE" w:eastAsia="ko-KR"/>
          <w:rPrChange w:id="93" w:author="Nicholas Peeters" w:date="2014-08-06T16:55:00Z">
            <w:rPr>
              <w:color w:val="000000"/>
              <w:u w:val="single"/>
              <w:lang w:val="nl-BE" w:eastAsia="ko-KR"/>
            </w:rPr>
          </w:rPrChange>
        </w:rPr>
        <w:t>opvoedkundig instituut</w:t>
      </w:r>
      <w:r w:rsidRPr="008A4939">
        <w:rPr>
          <w:color w:val="000000"/>
          <w:lang w:val="nl-BE" w:eastAsia="ko-KR"/>
        </w:rPr>
        <w:t xml:space="preserve"> </w:t>
      </w:r>
      <w:r w:rsidR="00712A08" w:rsidRPr="008A4939">
        <w:rPr>
          <w:color w:val="000000"/>
          <w:lang w:val="nl-BE" w:eastAsia="ko-KR"/>
        </w:rPr>
        <w:t xml:space="preserve">sturen </w:t>
      </w:r>
      <w:r w:rsidRPr="008A4939">
        <w:rPr>
          <w:color w:val="000000"/>
          <w:lang w:val="nl-BE" w:eastAsia="ko-KR"/>
        </w:rPr>
        <w:t xml:space="preserve">waarbij </w:t>
      </w:r>
      <w:r w:rsidR="008F2C04" w:rsidRPr="008A4939">
        <w:rPr>
          <w:color w:val="000000"/>
          <w:lang w:val="nl-BE" w:eastAsia="ko-KR"/>
        </w:rPr>
        <w:t xml:space="preserve">rehabilitatie </w:t>
      </w:r>
      <w:r w:rsidRPr="008A4939">
        <w:rPr>
          <w:color w:val="000000"/>
          <w:lang w:val="nl-BE" w:eastAsia="ko-KR"/>
        </w:rPr>
        <w:t>centraal staat</w:t>
      </w:r>
      <w:r w:rsidR="008F2C04" w:rsidRPr="008A4939">
        <w:rPr>
          <w:color w:val="000000"/>
          <w:lang w:val="nl-BE" w:eastAsia="ko-KR"/>
        </w:rPr>
        <w:t xml:space="preserve">, namelijk </w:t>
      </w:r>
      <w:r w:rsidR="009236CE">
        <w:rPr>
          <w:color w:val="000000"/>
          <w:lang w:val="nl-BE" w:eastAsia="ko-KR"/>
        </w:rPr>
        <w:t>een</w:t>
      </w:r>
      <w:r w:rsidR="00396444">
        <w:rPr>
          <w:color w:val="000000"/>
          <w:lang w:val="nl-BE" w:eastAsia="ko-KR"/>
        </w:rPr>
        <w:t xml:space="preserve"> </w:t>
      </w:r>
      <w:r w:rsidR="009236CE">
        <w:rPr>
          <w:color w:val="000000"/>
          <w:lang w:val="nl-BE" w:eastAsia="ko-KR"/>
        </w:rPr>
        <w:t>“</w:t>
      </w:r>
      <w:r w:rsidR="00396444">
        <w:rPr>
          <w:color w:val="000000"/>
          <w:lang w:val="nl-BE" w:eastAsia="ko-KR"/>
        </w:rPr>
        <w:t>Inrichting ter ondersteuning van de zelfredzaamheid van kinderen</w:t>
      </w:r>
      <w:r w:rsidR="009236CE">
        <w:rPr>
          <w:color w:val="000000"/>
          <w:lang w:val="nl-BE" w:eastAsia="ko-KR"/>
        </w:rPr>
        <w:t>”</w:t>
      </w:r>
      <w:r w:rsidR="00712A08" w:rsidRPr="008A4939">
        <w:rPr>
          <w:color w:val="000000"/>
          <w:lang w:val="nl-BE" w:eastAsia="ko-KR"/>
        </w:rPr>
        <w:t xml:space="preserve"> (</w:t>
      </w:r>
      <w:r w:rsidR="00712A08" w:rsidRPr="008A4939">
        <w:rPr>
          <w:i/>
          <w:color w:val="000000"/>
          <w:lang w:val="nl-BE" w:eastAsia="ko-KR"/>
        </w:rPr>
        <w:t>jid</w:t>
      </w:r>
      <w:r w:rsidR="00451173" w:rsidRPr="008A4939">
        <w:rPr>
          <w:i/>
          <w:color w:val="000000"/>
          <w:lang w:val="nl-BE" w:eastAsia="ko-KR"/>
        </w:rPr>
        <w:t>ō</w:t>
      </w:r>
      <w:r w:rsidR="00712A08" w:rsidRPr="008A4939">
        <w:rPr>
          <w:i/>
          <w:color w:val="000000"/>
          <w:lang w:val="nl-BE" w:eastAsia="ko-KR"/>
        </w:rPr>
        <w:t xml:space="preserve"> </w:t>
      </w:r>
      <w:r w:rsidR="00712A08" w:rsidRPr="008A4939">
        <w:rPr>
          <w:i/>
          <w:color w:val="000000"/>
          <w:lang w:val="nl-BE" w:eastAsia="ko-KR"/>
        </w:rPr>
        <w:lastRenderedPageBreak/>
        <w:t>jiritsu shien shisetsu</w:t>
      </w:r>
      <w:r w:rsidR="00712A08" w:rsidRPr="008A4939">
        <w:rPr>
          <w:color w:val="000000"/>
          <w:lang w:val="nl-BE" w:eastAsia="ko-KR"/>
        </w:rPr>
        <w:t xml:space="preserve">, </w:t>
      </w:r>
      <w:r w:rsidR="008F2C04" w:rsidRPr="008A4939">
        <w:rPr>
          <w:rFonts w:hint="eastAsia"/>
          <w:color w:val="000000"/>
          <w:lang w:val="nl-BE"/>
        </w:rPr>
        <w:t>児童自立支援施設</w:t>
      </w:r>
      <w:r w:rsidR="008F2C04" w:rsidRPr="008A4939">
        <w:rPr>
          <w:color w:val="000000"/>
          <w:lang w:val="nl-BE" w:eastAsia="ko-KR"/>
        </w:rPr>
        <w:t xml:space="preserve">) </w:t>
      </w:r>
      <w:r w:rsidR="00396444">
        <w:rPr>
          <w:color w:val="000000"/>
          <w:lang w:val="nl-BE" w:eastAsia="ko-KR"/>
        </w:rPr>
        <w:t xml:space="preserve"> of een kindertehuis</w:t>
      </w:r>
      <w:r w:rsidR="00712A08" w:rsidRPr="008A4939">
        <w:rPr>
          <w:color w:val="000000"/>
          <w:lang w:val="nl-BE" w:eastAsia="ko-KR"/>
        </w:rPr>
        <w:t xml:space="preserve"> (</w:t>
      </w:r>
      <w:r w:rsidR="008F2C04" w:rsidRPr="008A4939">
        <w:rPr>
          <w:i/>
          <w:color w:val="000000"/>
          <w:lang w:val="nl-BE" w:eastAsia="ko-KR"/>
        </w:rPr>
        <w:t>jid</w:t>
      </w:r>
      <w:r w:rsidR="00451173" w:rsidRPr="008A4939">
        <w:rPr>
          <w:i/>
          <w:color w:val="000000"/>
          <w:lang w:val="nl-BE" w:eastAsia="ko-KR"/>
        </w:rPr>
        <w:t>ō</w:t>
      </w:r>
      <w:r w:rsidR="008F2C04" w:rsidRPr="008A4939">
        <w:rPr>
          <w:i/>
          <w:color w:val="000000"/>
          <w:lang w:val="nl-BE" w:eastAsia="ko-KR"/>
        </w:rPr>
        <w:t xml:space="preserve"> y</w:t>
      </w:r>
      <w:r w:rsidR="00451173" w:rsidRPr="008A4939">
        <w:rPr>
          <w:i/>
          <w:color w:val="000000"/>
          <w:lang w:val="nl-BE" w:eastAsia="ko-KR"/>
        </w:rPr>
        <w:t>ō</w:t>
      </w:r>
      <w:r w:rsidR="008F2C04" w:rsidRPr="008A4939">
        <w:rPr>
          <w:i/>
          <w:color w:val="000000"/>
          <w:lang w:val="nl-BE" w:eastAsia="ko-KR"/>
        </w:rPr>
        <w:t>go shisetsu</w:t>
      </w:r>
      <w:r w:rsidR="00712A08" w:rsidRPr="008A4939">
        <w:rPr>
          <w:color w:val="000000"/>
          <w:lang w:val="nl-BE" w:eastAsia="ko-KR"/>
        </w:rPr>
        <w:t xml:space="preserve">, </w:t>
      </w:r>
      <w:r w:rsidR="008F2C04" w:rsidRPr="008A4939">
        <w:rPr>
          <w:rFonts w:hint="eastAsia"/>
          <w:color w:val="000000"/>
          <w:lang w:val="nl-BE"/>
        </w:rPr>
        <w:t>児童養護施設</w:t>
      </w:r>
      <w:r w:rsidR="008F2C04" w:rsidRPr="008A4939">
        <w:rPr>
          <w:color w:val="000000"/>
          <w:lang w:val="nl-BE" w:eastAsia="ko-KR"/>
        </w:rPr>
        <w:t>)</w:t>
      </w:r>
      <w:r w:rsidR="00712A08" w:rsidRPr="008A4939">
        <w:rPr>
          <w:color w:val="000000"/>
          <w:lang w:val="nl-BE"/>
        </w:rPr>
        <w:t>.</w:t>
      </w:r>
    </w:p>
    <w:p w:rsidR="007D0E57" w:rsidRPr="008A4939" w:rsidRDefault="007D0E57" w:rsidP="008A4939">
      <w:pPr>
        <w:pStyle w:val="ListParagraph"/>
        <w:spacing w:line="360" w:lineRule="auto"/>
        <w:ind w:left="1080"/>
        <w:jc w:val="both"/>
        <w:rPr>
          <w:color w:val="000000"/>
          <w:lang w:val="nl-BE" w:eastAsia="ko-KR"/>
        </w:rPr>
      </w:pPr>
    </w:p>
    <w:p w:rsidR="009A0DC3" w:rsidRPr="008A4939" w:rsidRDefault="00712A08" w:rsidP="008A4939">
      <w:pPr>
        <w:pStyle w:val="ListParagraph"/>
        <w:numPr>
          <w:ilvl w:val="0"/>
          <w:numId w:val="3"/>
        </w:numPr>
        <w:spacing w:line="360" w:lineRule="auto"/>
        <w:jc w:val="both"/>
        <w:rPr>
          <w:color w:val="000000"/>
          <w:lang w:val="nl-BE" w:eastAsia="ko-KR"/>
        </w:rPr>
      </w:pPr>
      <w:r w:rsidRPr="008A4939">
        <w:rPr>
          <w:color w:val="000000"/>
          <w:lang w:val="nl-BE" w:eastAsia="ko-KR"/>
        </w:rPr>
        <w:t xml:space="preserve">de jongere naar een </w:t>
      </w:r>
      <w:r w:rsidR="00FA6932" w:rsidRPr="008A4939">
        <w:rPr>
          <w:color w:val="000000"/>
          <w:lang w:val="nl-BE" w:eastAsia="ko-KR"/>
        </w:rPr>
        <w:t xml:space="preserve">gesloten </w:t>
      </w:r>
      <w:r w:rsidR="00FA6932" w:rsidRPr="005A7241">
        <w:rPr>
          <w:color w:val="000000"/>
          <w:highlight w:val="yellow"/>
          <w:u w:val="single"/>
          <w:lang w:val="nl-BE" w:eastAsia="ko-KR"/>
          <w:rPrChange w:id="94" w:author="Nicholas Peeters" w:date="2014-08-06T16:55:00Z">
            <w:rPr>
              <w:color w:val="000000"/>
              <w:u w:val="single"/>
              <w:lang w:val="nl-BE" w:eastAsia="ko-KR"/>
            </w:rPr>
          </w:rPrChange>
        </w:rPr>
        <w:t>jeugdinstelling</w:t>
      </w:r>
      <w:r w:rsidRPr="008A4939">
        <w:rPr>
          <w:color w:val="000000"/>
          <w:lang w:val="nl-BE" w:eastAsia="ko-KR"/>
        </w:rPr>
        <w:t xml:space="preserve"> sturen</w:t>
      </w:r>
      <w:r w:rsidR="00451173" w:rsidRPr="008A4939">
        <w:rPr>
          <w:color w:val="000000"/>
          <w:lang w:val="nl-BE" w:eastAsia="ko-KR"/>
        </w:rPr>
        <w:t xml:space="preserve">. In dit geval is </w:t>
      </w:r>
      <w:ins w:id="95" w:author="Nicholas Peeters" w:date="2014-08-05T16:33:00Z">
        <w:r w:rsidR="00CE4F38">
          <w:rPr>
            <w:rFonts w:hint="eastAsia"/>
            <w:color w:val="000000"/>
            <w:lang w:val="nl-BE"/>
          </w:rPr>
          <w:t xml:space="preserve">er </w:t>
        </w:r>
      </w:ins>
      <w:r w:rsidR="00451173" w:rsidRPr="008A4939">
        <w:rPr>
          <w:color w:val="000000"/>
          <w:lang w:val="nl-BE" w:eastAsia="ko-KR"/>
        </w:rPr>
        <w:t xml:space="preserve">sprake van een </w:t>
      </w:r>
      <w:r w:rsidR="00357DAD">
        <w:rPr>
          <w:color w:val="000000"/>
          <w:lang w:val="nl-BE" w:eastAsia="ko-KR"/>
        </w:rPr>
        <w:t xml:space="preserve">verbeteringsgesticht </w:t>
      </w:r>
      <w:r w:rsidR="00451173" w:rsidRPr="008A4939">
        <w:rPr>
          <w:color w:val="000000"/>
          <w:lang w:val="nl-BE" w:eastAsia="ko-KR"/>
        </w:rPr>
        <w:t>(</w:t>
      </w:r>
      <w:r w:rsidR="00451173" w:rsidRPr="008A4939">
        <w:rPr>
          <w:i/>
          <w:color w:val="000000"/>
          <w:lang w:val="nl-BE" w:eastAsia="ko-KR"/>
        </w:rPr>
        <w:t>shōnenin</w:t>
      </w:r>
      <w:r w:rsidR="00451173" w:rsidRPr="008A4939">
        <w:rPr>
          <w:color w:val="000000"/>
          <w:lang w:val="nl-BE" w:eastAsia="ko-KR"/>
        </w:rPr>
        <w:t xml:space="preserve">, </w:t>
      </w:r>
      <w:r w:rsidR="00451173" w:rsidRPr="008A4939">
        <w:rPr>
          <w:rFonts w:hint="eastAsia"/>
          <w:color w:val="000000"/>
          <w:lang w:val="nl-BE"/>
        </w:rPr>
        <w:t>少年院</w:t>
      </w:r>
      <w:r w:rsidR="00451173" w:rsidRPr="008A4939">
        <w:rPr>
          <w:color w:val="000000"/>
          <w:lang w:val="nl-BE" w:eastAsia="ko-KR"/>
        </w:rPr>
        <w:t xml:space="preserve">), waarbij </w:t>
      </w:r>
      <w:del w:id="96" w:author="Nicholas Peeters" w:date="2014-08-05T16:33:00Z">
        <w:r w:rsidR="00451173" w:rsidRPr="008A4939" w:rsidDel="00CE4F38">
          <w:rPr>
            <w:color w:val="000000"/>
            <w:lang w:val="nl-BE" w:eastAsia="ko-KR"/>
          </w:rPr>
          <w:delText xml:space="preserve">hoewel </w:delText>
        </w:r>
      </w:del>
      <w:r w:rsidR="00451173" w:rsidRPr="008A4939">
        <w:rPr>
          <w:color w:val="000000"/>
          <w:lang w:val="nl-BE" w:eastAsia="ko-KR"/>
        </w:rPr>
        <w:t xml:space="preserve">het leven van de jongere </w:t>
      </w:r>
      <w:ins w:id="97" w:author="Nicholas Peeters" w:date="2014-08-05T16:33:00Z">
        <w:r w:rsidR="00CE4F38">
          <w:rPr>
            <w:rFonts w:hint="eastAsia"/>
            <w:color w:val="000000"/>
            <w:lang w:val="nl-BE"/>
          </w:rPr>
          <w:t xml:space="preserve">weliswaar </w:t>
        </w:r>
      </w:ins>
      <w:r w:rsidR="00451173" w:rsidRPr="008A4939">
        <w:rPr>
          <w:color w:val="000000"/>
          <w:lang w:val="nl-BE" w:eastAsia="ko-KR"/>
        </w:rPr>
        <w:t xml:space="preserve">strikt geregeld wordt, </w:t>
      </w:r>
      <w:del w:id="98" w:author="Nicholas Peeters" w:date="2014-08-05T16:33:00Z">
        <w:r w:rsidR="00451173" w:rsidRPr="008A4939" w:rsidDel="00CE4F38">
          <w:rPr>
            <w:color w:val="000000"/>
            <w:lang w:val="nl-BE" w:eastAsia="ko-KR"/>
          </w:rPr>
          <w:delText xml:space="preserve">er </w:delText>
        </w:r>
      </w:del>
      <w:ins w:id="99" w:author="Nicholas Peeters" w:date="2014-08-05T16:33:00Z">
        <w:r w:rsidR="00CE4F38">
          <w:rPr>
            <w:rFonts w:hint="eastAsia"/>
            <w:color w:val="000000"/>
            <w:lang w:val="nl-BE"/>
          </w:rPr>
          <w:t>maar</w:t>
        </w:r>
        <w:r w:rsidR="00CE4F38" w:rsidRPr="008A4939">
          <w:rPr>
            <w:color w:val="000000"/>
            <w:lang w:val="nl-BE" w:eastAsia="ko-KR"/>
          </w:rPr>
          <w:t xml:space="preserve"> </w:t>
        </w:r>
      </w:ins>
      <w:del w:id="100" w:author="Nicholas Peeters" w:date="2014-08-05T16:34:00Z">
        <w:r w:rsidR="00451173" w:rsidRPr="008A4939" w:rsidDel="00CE4F38">
          <w:rPr>
            <w:color w:val="000000"/>
            <w:lang w:val="nl-BE" w:eastAsia="ko-KR"/>
          </w:rPr>
          <w:delText>toch eerder sprake is van</w:delText>
        </w:r>
      </w:del>
      <w:ins w:id="101" w:author="Nicholas Peeters" w:date="2014-08-05T16:34:00Z">
        <w:r w:rsidR="00CE4F38">
          <w:rPr>
            <w:rFonts w:hint="eastAsia"/>
            <w:color w:val="000000"/>
            <w:lang w:val="nl-BE"/>
          </w:rPr>
          <w:t xml:space="preserve">de nadruk </w:t>
        </w:r>
      </w:ins>
      <w:ins w:id="102" w:author="Nicholas Peeters" w:date="2014-08-05T16:35:00Z">
        <w:r w:rsidR="00CE4F38">
          <w:rPr>
            <w:rFonts w:hint="eastAsia"/>
            <w:color w:val="000000"/>
            <w:lang w:val="nl-BE"/>
          </w:rPr>
          <w:t>gelegd wordt op</w:t>
        </w:r>
      </w:ins>
      <w:del w:id="103" w:author="Nicholas Peeters" w:date="2014-08-05T16:34:00Z">
        <w:r w:rsidR="00451173" w:rsidRPr="008A4939" w:rsidDel="00CE4F38">
          <w:rPr>
            <w:color w:val="000000"/>
            <w:lang w:val="nl-BE" w:eastAsia="ko-KR"/>
          </w:rPr>
          <w:delText xml:space="preserve"> </w:delText>
        </w:r>
      </w:del>
      <w:r w:rsidR="00451173" w:rsidRPr="008A4939">
        <w:rPr>
          <w:color w:val="000000"/>
          <w:lang w:val="nl-BE" w:eastAsia="ko-KR"/>
        </w:rPr>
        <w:t xml:space="preserve">rehabilitatie </w:t>
      </w:r>
      <w:del w:id="104" w:author="Nicholas Peeters" w:date="2014-08-05T16:35:00Z">
        <w:r w:rsidR="00451173" w:rsidRPr="008A4939" w:rsidDel="00CE4F38">
          <w:rPr>
            <w:color w:val="000000"/>
            <w:lang w:val="nl-BE" w:eastAsia="ko-KR"/>
          </w:rPr>
          <w:delText xml:space="preserve">dan </w:delText>
        </w:r>
      </w:del>
      <w:ins w:id="105" w:author="Nicholas Peeters" w:date="2014-08-05T16:35:00Z">
        <w:r w:rsidR="00CE4F38">
          <w:rPr>
            <w:rFonts w:hint="eastAsia"/>
            <w:color w:val="000000"/>
            <w:lang w:val="nl-BE"/>
          </w:rPr>
          <w:t>in plaats</w:t>
        </w:r>
        <w:r w:rsidR="00CE4F38" w:rsidRPr="008A4939">
          <w:rPr>
            <w:color w:val="000000"/>
            <w:lang w:val="nl-BE" w:eastAsia="ko-KR"/>
          </w:rPr>
          <w:t xml:space="preserve"> </w:t>
        </w:r>
      </w:ins>
      <w:r w:rsidR="00451173" w:rsidRPr="008A4939">
        <w:rPr>
          <w:color w:val="000000"/>
          <w:lang w:val="nl-BE" w:eastAsia="ko-KR"/>
        </w:rPr>
        <w:t>van sanctionering.</w:t>
      </w:r>
    </w:p>
    <w:p w:rsidR="004869BF" w:rsidRPr="008A4939" w:rsidRDefault="00702D7B" w:rsidP="008A4939">
      <w:pPr>
        <w:spacing w:line="360" w:lineRule="auto"/>
        <w:jc w:val="both"/>
        <w:rPr>
          <w:color w:val="000000"/>
          <w:lang w:val="nl-BE" w:eastAsia="ko-KR"/>
        </w:rPr>
      </w:pPr>
      <w:r w:rsidRPr="008A4939">
        <w:rPr>
          <w:color w:val="000000"/>
          <w:lang w:val="nl-BE" w:eastAsia="ko-KR"/>
        </w:rPr>
        <w:t xml:space="preserve">Verder </w:t>
      </w:r>
      <w:r w:rsidR="00020AB8" w:rsidRPr="008A4939">
        <w:rPr>
          <w:color w:val="000000"/>
          <w:lang w:val="nl-BE" w:eastAsia="ko-KR"/>
        </w:rPr>
        <w:t xml:space="preserve">had </w:t>
      </w:r>
      <w:r w:rsidR="00533897" w:rsidRPr="008A4939">
        <w:rPr>
          <w:color w:val="000000"/>
          <w:lang w:val="nl-BE" w:eastAsia="ko-KR"/>
        </w:rPr>
        <w:t xml:space="preserve">de rechter de mogelijkheid </w:t>
      </w:r>
      <w:r w:rsidR="004869BF" w:rsidRPr="008A4939">
        <w:rPr>
          <w:color w:val="000000"/>
          <w:lang w:val="nl-BE" w:eastAsia="ko-KR"/>
        </w:rPr>
        <w:t xml:space="preserve">de zaak </w:t>
      </w:r>
      <w:commentRangeStart w:id="106"/>
      <w:r w:rsidRPr="008A4939">
        <w:rPr>
          <w:color w:val="000000"/>
          <w:lang w:val="nl-BE" w:eastAsia="ko-KR"/>
        </w:rPr>
        <w:t xml:space="preserve">geheel </w:t>
      </w:r>
      <w:r w:rsidR="00020AB8" w:rsidRPr="008A4939">
        <w:rPr>
          <w:color w:val="000000"/>
          <w:lang w:val="nl-BE" w:eastAsia="ko-KR"/>
        </w:rPr>
        <w:t>te laten vallen</w:t>
      </w:r>
      <w:commentRangeEnd w:id="106"/>
      <w:r w:rsidR="00CE4F38">
        <w:rPr>
          <w:rStyle w:val="CommentReference"/>
        </w:rPr>
        <w:commentReference w:id="106"/>
      </w:r>
      <w:del w:id="107" w:author="Nicholas Peeters" w:date="2014-08-06T16:57:00Z">
        <w:r w:rsidR="00020AB8" w:rsidRPr="008A4939" w:rsidDel="005A7241">
          <w:rPr>
            <w:color w:val="000000"/>
            <w:lang w:val="nl-BE" w:eastAsia="ko-KR"/>
          </w:rPr>
          <w:delText>;</w:delText>
        </w:r>
      </w:del>
      <w:ins w:id="108" w:author="Nicholas Peeters" w:date="2014-08-06T16:57:00Z">
        <w:r w:rsidR="005A7241">
          <w:rPr>
            <w:rFonts w:hint="eastAsia"/>
            <w:color w:val="000000"/>
            <w:lang w:val="nl-BE"/>
          </w:rPr>
          <w:t>. D</w:t>
        </w:r>
      </w:ins>
      <w:del w:id="109" w:author="Nicholas Peeters" w:date="2014-08-06T16:57:00Z">
        <w:r w:rsidR="00020AB8" w:rsidRPr="008A4939" w:rsidDel="005A7241">
          <w:rPr>
            <w:color w:val="000000"/>
            <w:lang w:val="nl-BE" w:eastAsia="ko-KR"/>
          </w:rPr>
          <w:delText xml:space="preserve"> d</w:delText>
        </w:r>
      </w:del>
      <w:r w:rsidR="00020AB8" w:rsidRPr="008A4939">
        <w:rPr>
          <w:color w:val="000000"/>
          <w:lang w:val="nl-BE" w:eastAsia="ko-KR"/>
        </w:rPr>
        <w:t>it ko</w:t>
      </w:r>
      <w:r w:rsidR="004869BF" w:rsidRPr="008A4939">
        <w:rPr>
          <w:color w:val="000000"/>
          <w:lang w:val="nl-BE" w:eastAsia="ko-KR"/>
        </w:rPr>
        <w:t>n zowel voor als na het houden van de horing.</w:t>
      </w:r>
      <w:r w:rsidR="004869BF" w:rsidRPr="008A4939">
        <w:rPr>
          <w:rStyle w:val="FootnoteReference"/>
          <w:color w:val="000000"/>
          <w:lang w:val="nl-BE" w:eastAsia="ko-KR"/>
        </w:rPr>
        <w:footnoteReference w:id="11"/>
      </w:r>
      <w:r w:rsidR="00020AB8" w:rsidRPr="008A4939">
        <w:rPr>
          <w:color w:val="000000"/>
          <w:lang w:val="nl-BE" w:eastAsia="ko-KR"/>
        </w:rPr>
        <w:t xml:space="preserve"> Ook ko</w:t>
      </w:r>
      <w:r w:rsidRPr="008A4939">
        <w:rPr>
          <w:color w:val="000000"/>
          <w:lang w:val="nl-BE" w:eastAsia="ko-KR"/>
        </w:rPr>
        <w:t>n de rechter</w:t>
      </w:r>
      <w:r w:rsidR="004336C8" w:rsidRPr="008A4939">
        <w:rPr>
          <w:color w:val="000000"/>
          <w:lang w:val="nl-BE" w:eastAsia="ko-KR"/>
        </w:rPr>
        <w:t>,</w:t>
      </w:r>
      <w:r w:rsidRPr="008A4939">
        <w:rPr>
          <w:color w:val="000000"/>
          <w:lang w:val="nl-BE" w:eastAsia="ko-KR"/>
        </w:rPr>
        <w:t xml:space="preserve"> </w:t>
      </w:r>
      <w:r w:rsidR="004336C8" w:rsidRPr="008A4939">
        <w:rPr>
          <w:color w:val="000000"/>
          <w:lang w:val="nl-BE" w:eastAsia="ko-KR"/>
        </w:rPr>
        <w:t xml:space="preserve">in uitzonderlijke gevallen, </w:t>
      </w:r>
      <w:r w:rsidRPr="008A4939">
        <w:rPr>
          <w:color w:val="000000"/>
          <w:lang w:val="nl-BE" w:eastAsia="ko-KR"/>
        </w:rPr>
        <w:t>beslissen dat de aard van de gepleegde misdaad vr</w:t>
      </w:r>
      <w:r w:rsidR="00020AB8" w:rsidRPr="008A4939">
        <w:rPr>
          <w:color w:val="000000"/>
          <w:lang w:val="nl-BE" w:eastAsia="ko-KR"/>
        </w:rPr>
        <w:t>oeg</w:t>
      </w:r>
      <w:r w:rsidRPr="008A4939">
        <w:rPr>
          <w:color w:val="000000"/>
          <w:lang w:val="nl-BE" w:eastAsia="ko-KR"/>
        </w:rPr>
        <w:t xml:space="preserve"> om een </w:t>
      </w:r>
      <w:r w:rsidR="00020AB8" w:rsidRPr="008A4939">
        <w:rPr>
          <w:color w:val="000000"/>
          <w:lang w:val="nl-BE" w:eastAsia="ko-KR"/>
        </w:rPr>
        <w:t>strafrechtelijke sanctie. In dat geval werd</w:t>
      </w:r>
      <w:r w:rsidR="004336C8" w:rsidRPr="008A4939">
        <w:rPr>
          <w:color w:val="000000"/>
          <w:lang w:val="nl-BE" w:eastAsia="ko-KR"/>
        </w:rPr>
        <w:t xml:space="preserve"> de jongere op zestien</w:t>
      </w:r>
      <w:r w:rsidR="00020AB8" w:rsidRPr="008A4939">
        <w:rPr>
          <w:color w:val="000000"/>
          <w:lang w:val="nl-BE" w:eastAsia="ko-KR"/>
        </w:rPr>
        <w:t xml:space="preserve">jarige leeftijd terug gestuurd </w:t>
      </w:r>
      <w:r w:rsidR="004336C8" w:rsidRPr="008A4939">
        <w:rPr>
          <w:color w:val="000000"/>
          <w:lang w:val="nl-BE" w:eastAsia="ko-KR"/>
        </w:rPr>
        <w:t xml:space="preserve">naar de </w:t>
      </w:r>
      <w:r w:rsidR="00396444">
        <w:rPr>
          <w:color w:val="000000"/>
          <w:lang w:val="nl-BE" w:eastAsia="ko-KR"/>
        </w:rPr>
        <w:t>openbare aanklager</w:t>
      </w:r>
      <w:r w:rsidR="004336C8" w:rsidRPr="008A4939">
        <w:rPr>
          <w:color w:val="000000"/>
          <w:lang w:val="nl-BE" w:eastAsia="ko-KR"/>
        </w:rPr>
        <w:t xml:space="preserve"> en</w:t>
      </w:r>
      <w:r w:rsidRPr="008A4939">
        <w:rPr>
          <w:color w:val="000000"/>
          <w:lang w:val="nl-BE" w:eastAsia="ko-KR"/>
        </w:rPr>
        <w:t xml:space="preserve"> </w:t>
      </w:r>
      <w:r w:rsidR="00020AB8" w:rsidRPr="008A4939">
        <w:rPr>
          <w:color w:val="000000"/>
          <w:lang w:val="nl-BE" w:eastAsia="ko-KR"/>
        </w:rPr>
        <w:t xml:space="preserve">kwam hij in </w:t>
      </w:r>
      <w:r w:rsidRPr="008A4939">
        <w:rPr>
          <w:color w:val="000000"/>
          <w:lang w:val="nl-BE" w:eastAsia="ko-KR"/>
        </w:rPr>
        <w:t>het strafrechtsysteem terecht.</w:t>
      </w:r>
      <w:r w:rsidR="00020AB8" w:rsidRPr="008A4939">
        <w:rPr>
          <w:color w:val="000000"/>
          <w:lang w:val="nl-BE" w:eastAsia="ko-KR"/>
        </w:rPr>
        <w:t xml:space="preserve"> In </w:t>
      </w:r>
      <w:r w:rsidR="004336C8" w:rsidRPr="008A4939">
        <w:rPr>
          <w:color w:val="000000"/>
          <w:lang w:val="nl-BE" w:eastAsia="ko-KR"/>
        </w:rPr>
        <w:t xml:space="preserve">het algemeen </w:t>
      </w:r>
      <w:del w:id="110" w:author="Nicholas Peeters" w:date="2014-08-05T16:41:00Z">
        <w:r w:rsidR="004336C8" w:rsidRPr="008A4939" w:rsidDel="00070E4F">
          <w:rPr>
            <w:color w:val="000000"/>
            <w:lang w:val="nl-BE" w:eastAsia="ko-KR"/>
          </w:rPr>
          <w:delText xml:space="preserve">werd </w:delText>
        </w:r>
        <w:r w:rsidR="00020AB8" w:rsidRPr="008A4939" w:rsidDel="00070E4F">
          <w:rPr>
            <w:color w:val="000000"/>
            <w:lang w:val="nl-BE" w:eastAsia="ko-KR"/>
          </w:rPr>
          <w:delText>er in</w:delText>
        </w:r>
      </w:del>
      <w:ins w:id="111" w:author="Nicholas Peeters" w:date="2014-08-05T16:41:00Z">
        <w:r w:rsidR="00070E4F">
          <w:rPr>
            <w:rFonts w:hint="eastAsia"/>
            <w:color w:val="000000"/>
            <w:lang w:val="nl-BE"/>
          </w:rPr>
          <w:t>streefde</w:t>
        </w:r>
      </w:ins>
      <w:r w:rsidR="00020AB8" w:rsidRPr="008A4939">
        <w:rPr>
          <w:color w:val="000000"/>
          <w:lang w:val="nl-BE" w:eastAsia="ko-KR"/>
        </w:rPr>
        <w:t xml:space="preserve"> </w:t>
      </w:r>
      <w:r w:rsidR="004336C8" w:rsidRPr="008A4939">
        <w:rPr>
          <w:color w:val="000000"/>
          <w:lang w:val="nl-BE" w:eastAsia="ko-KR"/>
        </w:rPr>
        <w:t xml:space="preserve">de Japanse </w:t>
      </w:r>
      <w:r w:rsidR="00D06F1A">
        <w:rPr>
          <w:color w:val="000000"/>
          <w:lang w:val="nl-BE" w:eastAsia="ko-KR"/>
        </w:rPr>
        <w:t>Shōnenhō</w:t>
      </w:r>
      <w:r w:rsidR="00020AB8" w:rsidRPr="008A4939">
        <w:rPr>
          <w:color w:val="000000"/>
          <w:lang w:val="nl-BE" w:eastAsia="ko-KR"/>
        </w:rPr>
        <w:t xml:space="preserve"> </w:t>
      </w:r>
      <w:ins w:id="112" w:author="Nicholas Peeters" w:date="2014-08-05T16:41:00Z">
        <w:r w:rsidR="00070E4F">
          <w:rPr>
            <w:rFonts w:hint="eastAsia"/>
            <w:color w:val="000000"/>
            <w:lang w:val="nl-BE"/>
          </w:rPr>
          <w:t xml:space="preserve">er </w:t>
        </w:r>
      </w:ins>
      <w:r w:rsidR="00020AB8" w:rsidRPr="008A4939">
        <w:rPr>
          <w:color w:val="000000"/>
          <w:lang w:val="nl-BE" w:eastAsia="ko-KR"/>
        </w:rPr>
        <w:t xml:space="preserve">echter </w:t>
      </w:r>
      <w:r w:rsidR="004336C8" w:rsidRPr="008A4939">
        <w:rPr>
          <w:color w:val="000000"/>
          <w:lang w:val="nl-BE" w:eastAsia="ko-KR"/>
        </w:rPr>
        <w:t xml:space="preserve">naar </w:t>
      </w:r>
      <w:del w:id="113" w:author="Nicholas Peeters" w:date="2014-08-05T16:41:00Z">
        <w:r w:rsidR="004336C8" w:rsidRPr="008A4939" w:rsidDel="00070E4F">
          <w:rPr>
            <w:color w:val="000000"/>
            <w:lang w:val="nl-BE" w:eastAsia="ko-KR"/>
          </w:rPr>
          <w:delText xml:space="preserve">gestreefd </w:delText>
        </w:r>
      </w:del>
      <w:ins w:id="114" w:author="Nicholas Peeters" w:date="2014-08-05T16:41:00Z">
        <w:r w:rsidR="00070E4F">
          <w:rPr>
            <w:rFonts w:hint="eastAsia"/>
            <w:color w:val="000000"/>
            <w:lang w:val="nl-BE"/>
          </w:rPr>
          <w:t>om</w:t>
        </w:r>
        <w:r w:rsidR="00070E4F" w:rsidRPr="008A4939">
          <w:rPr>
            <w:color w:val="000000"/>
            <w:lang w:val="nl-BE" w:eastAsia="ko-KR"/>
          </w:rPr>
          <w:t xml:space="preserve"> </w:t>
        </w:r>
      </w:ins>
      <w:r w:rsidR="004336C8" w:rsidRPr="008A4939">
        <w:rPr>
          <w:color w:val="000000"/>
          <w:lang w:val="nl-BE" w:eastAsia="ko-KR"/>
        </w:rPr>
        <w:t>de jongeren uit het strafrechtelijk</w:t>
      </w:r>
      <w:del w:id="115" w:author="Nicholas Peeters" w:date="2014-08-05T16:41:00Z">
        <w:r w:rsidR="004336C8" w:rsidRPr="008A4939" w:rsidDel="00070E4F">
          <w:rPr>
            <w:color w:val="000000"/>
            <w:lang w:val="nl-BE" w:eastAsia="ko-KR"/>
          </w:rPr>
          <w:delText>e</w:delText>
        </w:r>
      </w:del>
      <w:r w:rsidR="004336C8" w:rsidRPr="008A4939">
        <w:rPr>
          <w:color w:val="000000"/>
          <w:lang w:val="nl-BE" w:eastAsia="ko-KR"/>
        </w:rPr>
        <w:t xml:space="preserve"> systeem te houden. </w:t>
      </w:r>
      <w:r w:rsidR="004336C8" w:rsidRPr="008A4939">
        <w:rPr>
          <w:rStyle w:val="FootnoteReference"/>
          <w:color w:val="000000"/>
          <w:lang w:val="nl-BE" w:eastAsia="ko-KR"/>
        </w:rPr>
        <w:footnoteReference w:id="12"/>
      </w:r>
    </w:p>
    <w:p w:rsidR="00020AB8" w:rsidRPr="008A4939" w:rsidRDefault="00020AB8" w:rsidP="008A4939">
      <w:pPr>
        <w:spacing w:line="360" w:lineRule="auto"/>
        <w:jc w:val="both"/>
        <w:rPr>
          <w:color w:val="000000"/>
          <w:lang w:val="nl-BE" w:eastAsia="ko-KR"/>
        </w:rPr>
      </w:pPr>
      <w:r w:rsidRPr="008A4939">
        <w:rPr>
          <w:color w:val="000000"/>
          <w:lang w:val="nl-BE" w:eastAsia="ko-KR"/>
        </w:rPr>
        <w:t xml:space="preserve">De </w:t>
      </w:r>
      <w:r w:rsidR="00D06F1A">
        <w:rPr>
          <w:color w:val="000000"/>
          <w:lang w:val="nl-BE" w:eastAsia="ko-KR"/>
        </w:rPr>
        <w:t>Shōnenhō</w:t>
      </w:r>
      <w:r w:rsidRPr="008A4939">
        <w:rPr>
          <w:color w:val="000000"/>
          <w:lang w:val="nl-BE" w:eastAsia="ko-KR"/>
        </w:rPr>
        <w:t xml:space="preserve"> voorzag ook in de bescherming van de privacy van de minderjarige dader. Het was expliciet verboden informatie te publiceren die gebruikt kon worden om de identiteit van de jongere te achterhalen</w:t>
      </w:r>
      <w:r w:rsidR="00032D9C" w:rsidRPr="008A4939">
        <w:rPr>
          <w:color w:val="000000"/>
          <w:lang w:val="nl-BE" w:eastAsia="ko-KR"/>
        </w:rPr>
        <w:t xml:space="preserve">. </w:t>
      </w:r>
      <w:r w:rsidRPr="008A4939">
        <w:rPr>
          <w:color w:val="000000"/>
          <w:lang w:val="nl-BE" w:eastAsia="ko-KR"/>
        </w:rPr>
        <w:t xml:space="preserve">Ook voor  de familie van het slachtoffer </w:t>
      </w:r>
      <w:r w:rsidR="00032D9C" w:rsidRPr="008A4939">
        <w:rPr>
          <w:color w:val="000000"/>
          <w:lang w:val="nl-BE" w:eastAsia="ko-KR"/>
        </w:rPr>
        <w:t xml:space="preserve">was het verboden informatie over de dader in te kijken. Deze wet moest er voor zorgen dat de rehabilitatie van de jongere niet verstoord zou worden en dat hij anoniem zou kunnen terugkeren naar de samenleving. </w:t>
      </w:r>
      <w:r w:rsidR="00032D9C" w:rsidRPr="008A4939">
        <w:rPr>
          <w:rStyle w:val="FootnoteReference"/>
          <w:color w:val="000000"/>
          <w:lang w:val="nl-BE" w:eastAsia="ko-KR"/>
        </w:rPr>
        <w:footnoteReference w:id="13"/>
      </w:r>
    </w:p>
    <w:p w:rsidR="004869BF" w:rsidRPr="008A4939" w:rsidRDefault="004869BF" w:rsidP="008A4939">
      <w:pPr>
        <w:pStyle w:val="NoSpacing"/>
        <w:spacing w:line="360" w:lineRule="auto"/>
        <w:jc w:val="both"/>
        <w:rPr>
          <w:rFonts w:eastAsia="Malgun Gothic"/>
          <w:color w:val="000000"/>
          <w:lang w:val="nl-BE" w:eastAsia="ko-KR"/>
        </w:rPr>
      </w:pPr>
    </w:p>
    <w:p w:rsidR="004336C8" w:rsidRPr="00070E4F" w:rsidRDefault="00B24E46" w:rsidP="008A4939">
      <w:pPr>
        <w:pStyle w:val="NoSpacing"/>
        <w:spacing w:line="360" w:lineRule="auto"/>
        <w:jc w:val="both"/>
        <w:rPr>
          <w:rFonts w:hint="eastAsia"/>
          <w:b/>
          <w:color w:val="000000"/>
          <w:lang w:val="nl-BE"/>
          <w:rPrChange w:id="116" w:author="Nicholas Peeters" w:date="2014-08-05T16:50:00Z">
            <w:rPr>
              <w:rFonts w:eastAsia="Malgun Gothic"/>
              <w:b/>
              <w:color w:val="000000"/>
              <w:lang w:val="nl-BE" w:eastAsia="ko-KR"/>
            </w:rPr>
          </w:rPrChange>
        </w:rPr>
      </w:pPr>
      <w:r>
        <w:rPr>
          <w:rFonts w:eastAsia="Malgun Gothic"/>
          <w:b/>
          <w:color w:val="000000"/>
          <w:lang w:val="nl-BE" w:eastAsia="ko-KR"/>
        </w:rPr>
        <w:t>3</w:t>
      </w:r>
      <w:r w:rsidR="007939A3" w:rsidRPr="008A4939">
        <w:rPr>
          <w:rFonts w:eastAsia="Malgun Gothic"/>
          <w:b/>
          <w:color w:val="000000"/>
          <w:lang w:val="nl-BE" w:eastAsia="ko-KR"/>
        </w:rPr>
        <w:t>.2 Verdere ontwikkelingen</w:t>
      </w:r>
      <w:ins w:id="117" w:author="Nicholas Peeters" w:date="2014-08-05T16:50:00Z">
        <w:r w:rsidR="00070E4F">
          <w:rPr>
            <w:rFonts w:hint="eastAsia"/>
            <w:b/>
            <w:color w:val="000000"/>
            <w:lang w:val="nl-BE"/>
          </w:rPr>
          <w:t>: 1950-</w:t>
        </w:r>
      </w:ins>
      <w:ins w:id="118" w:author="Nicholas Peeters" w:date="2014-08-05T17:04:00Z">
        <w:r w:rsidR="00523275">
          <w:rPr>
            <w:rFonts w:hint="eastAsia"/>
            <w:b/>
            <w:color w:val="000000"/>
            <w:lang w:val="nl-BE"/>
          </w:rPr>
          <w:t>2000</w:t>
        </w:r>
      </w:ins>
    </w:p>
    <w:p w:rsidR="004336C8" w:rsidRPr="008A4939" w:rsidRDefault="004336C8" w:rsidP="008A4939">
      <w:pPr>
        <w:pStyle w:val="NoSpacing"/>
        <w:spacing w:line="360" w:lineRule="auto"/>
        <w:jc w:val="both"/>
        <w:rPr>
          <w:rFonts w:eastAsia="Malgun Gothic"/>
          <w:color w:val="000000"/>
          <w:lang w:val="nl-BE" w:eastAsia="ko-KR"/>
        </w:rPr>
      </w:pPr>
    </w:p>
    <w:p w:rsidR="00572AB7" w:rsidRPr="008A4939" w:rsidRDefault="007264B0" w:rsidP="008A4939">
      <w:pPr>
        <w:spacing w:line="360" w:lineRule="auto"/>
        <w:jc w:val="both"/>
        <w:rPr>
          <w:rFonts w:eastAsia="Malgun Gothic"/>
          <w:color w:val="000000"/>
          <w:lang w:val="nl-BE" w:eastAsia="ko-KR"/>
        </w:rPr>
      </w:pPr>
      <w:r w:rsidRPr="008A4939">
        <w:rPr>
          <w:rFonts w:eastAsia="Malgun Gothic"/>
          <w:color w:val="000000"/>
          <w:lang w:val="nl-BE" w:eastAsia="ko-KR"/>
        </w:rPr>
        <w:t>Er onstond binnen het J</w:t>
      </w:r>
      <w:r w:rsidR="00A90B5A" w:rsidRPr="008A4939">
        <w:rPr>
          <w:rFonts w:eastAsia="Malgun Gothic"/>
          <w:color w:val="000000"/>
          <w:lang w:val="nl-BE" w:eastAsia="ko-KR"/>
        </w:rPr>
        <w:t xml:space="preserve">apanse </w:t>
      </w:r>
      <w:r w:rsidR="001F6CA7" w:rsidRPr="008A4939">
        <w:rPr>
          <w:rFonts w:eastAsia="Malgun Gothic"/>
          <w:color w:val="000000"/>
          <w:lang w:val="nl-BE" w:eastAsia="ko-KR"/>
        </w:rPr>
        <w:t>Ministerie van Justitie</w:t>
      </w:r>
      <w:r w:rsidR="00A90B5A" w:rsidRPr="008A4939">
        <w:rPr>
          <w:rFonts w:eastAsia="Malgun Gothic"/>
          <w:color w:val="000000"/>
          <w:lang w:val="nl-BE" w:eastAsia="ko-KR"/>
        </w:rPr>
        <w:t xml:space="preserve"> </w:t>
      </w:r>
      <w:r w:rsidRPr="008A4939">
        <w:rPr>
          <w:rFonts w:eastAsia="Malgun Gothic"/>
          <w:color w:val="000000"/>
          <w:lang w:val="nl-BE" w:eastAsia="ko-KR"/>
        </w:rPr>
        <w:t xml:space="preserve">echter al in 1950 een </w:t>
      </w:r>
      <w:r w:rsidR="00A90B5A" w:rsidRPr="008A4939">
        <w:rPr>
          <w:rFonts w:eastAsia="Malgun Gothic"/>
          <w:color w:val="000000"/>
          <w:lang w:val="nl-BE" w:eastAsia="ko-KR"/>
        </w:rPr>
        <w:t xml:space="preserve">beweging tot een hervorming van de </w:t>
      </w:r>
      <w:r w:rsidRPr="008A4939">
        <w:rPr>
          <w:rFonts w:eastAsia="Malgun Gothic"/>
          <w:color w:val="000000"/>
          <w:lang w:val="nl-BE" w:eastAsia="ko-KR"/>
        </w:rPr>
        <w:t xml:space="preserve">nieuwe </w:t>
      </w:r>
      <w:r w:rsidR="00D06F1A">
        <w:rPr>
          <w:rFonts w:eastAsia="Malgun Gothic"/>
          <w:color w:val="000000"/>
          <w:lang w:val="nl-BE" w:eastAsia="ko-KR"/>
        </w:rPr>
        <w:t>Shōnenhō</w:t>
      </w:r>
      <w:r w:rsidR="00A90B5A" w:rsidRPr="008A4939">
        <w:rPr>
          <w:rFonts w:eastAsia="Malgun Gothic"/>
          <w:color w:val="000000"/>
          <w:lang w:val="nl-BE" w:eastAsia="ko-KR"/>
        </w:rPr>
        <w:t xml:space="preserve">. </w:t>
      </w:r>
      <w:r w:rsidR="00DF26AE" w:rsidRPr="008A4939">
        <w:rPr>
          <w:rFonts w:eastAsia="Malgun Gothic"/>
          <w:color w:val="000000"/>
          <w:lang w:val="nl-BE" w:eastAsia="ko-KR"/>
        </w:rPr>
        <w:t xml:space="preserve">De </w:t>
      </w:r>
      <w:r w:rsidR="00357DAD">
        <w:rPr>
          <w:rFonts w:eastAsia="Malgun Gothic"/>
          <w:color w:val="000000"/>
          <w:lang w:val="nl-BE" w:eastAsia="ko-KR"/>
        </w:rPr>
        <w:t>f</w:t>
      </w:r>
      <w:r w:rsidR="007939A3" w:rsidRPr="008A4939">
        <w:rPr>
          <w:rFonts w:eastAsia="Malgun Gothic"/>
          <w:color w:val="000000"/>
          <w:lang w:val="nl-BE" w:eastAsia="ko-KR"/>
        </w:rPr>
        <w:t>amilierechtbank</w:t>
      </w:r>
      <w:r w:rsidR="007939A3" w:rsidRPr="008A4939">
        <w:rPr>
          <w:color w:val="000000"/>
          <w:lang w:val="nl-BE"/>
        </w:rPr>
        <w:t>, met zijn</w:t>
      </w:r>
      <w:r w:rsidR="007939A3" w:rsidRPr="008A4939">
        <w:rPr>
          <w:rFonts w:eastAsia="Malgun Gothic"/>
          <w:color w:val="000000"/>
          <w:lang w:val="nl-BE" w:eastAsia="ko-KR"/>
        </w:rPr>
        <w:t xml:space="preserve"> ‘milde’ aanpak,</w:t>
      </w:r>
      <w:r w:rsidR="007939A3" w:rsidRPr="008A4939">
        <w:rPr>
          <w:rFonts w:hint="eastAsia"/>
          <w:color w:val="000000"/>
          <w:lang w:val="nl-BE"/>
        </w:rPr>
        <w:t xml:space="preserve"> </w:t>
      </w:r>
      <w:r w:rsidR="007939A3" w:rsidRPr="008A4939">
        <w:rPr>
          <w:color w:val="000000"/>
          <w:lang w:val="nl-BE"/>
        </w:rPr>
        <w:t xml:space="preserve">werd verantwoordelijk gehouden voor de </w:t>
      </w:r>
      <w:r w:rsidR="00A90B5A" w:rsidRPr="008A4939">
        <w:rPr>
          <w:rFonts w:eastAsia="Malgun Gothic"/>
          <w:color w:val="000000"/>
          <w:lang w:val="nl-BE" w:eastAsia="ko-KR"/>
        </w:rPr>
        <w:t xml:space="preserve">stijging van de jeugdcriminaliteit </w:t>
      </w:r>
      <w:r w:rsidRPr="008A4939">
        <w:rPr>
          <w:color w:val="000000"/>
          <w:lang w:val="nl-BE"/>
        </w:rPr>
        <w:t xml:space="preserve">die op dat moment </w:t>
      </w:r>
      <w:r w:rsidR="007939A3" w:rsidRPr="008A4939">
        <w:rPr>
          <w:color w:val="000000"/>
          <w:lang w:val="nl-BE"/>
        </w:rPr>
        <w:t xml:space="preserve">in Japan </w:t>
      </w:r>
      <w:r w:rsidR="00A90B5A" w:rsidRPr="008A4939">
        <w:rPr>
          <w:rFonts w:eastAsia="Malgun Gothic"/>
          <w:color w:val="000000"/>
          <w:lang w:val="nl-BE" w:eastAsia="ko-KR"/>
        </w:rPr>
        <w:lastRenderedPageBreak/>
        <w:t xml:space="preserve">aan de gang </w:t>
      </w:r>
      <w:r w:rsidRPr="008A4939">
        <w:rPr>
          <w:rFonts w:eastAsia="Malgun Gothic"/>
          <w:color w:val="000000"/>
          <w:lang w:val="nl-BE" w:eastAsia="ko-KR"/>
        </w:rPr>
        <w:t>was</w:t>
      </w:r>
      <w:r w:rsidR="00A90B5A" w:rsidRPr="008A4939">
        <w:rPr>
          <w:rFonts w:eastAsia="Malgun Gothic"/>
          <w:color w:val="000000"/>
          <w:lang w:val="nl-BE" w:eastAsia="ko-KR"/>
        </w:rPr>
        <w:t>.</w:t>
      </w:r>
      <w:r w:rsidR="00163AA8" w:rsidRPr="008A4939">
        <w:rPr>
          <w:rFonts w:eastAsia="Malgun Gothic"/>
          <w:color w:val="000000"/>
          <w:lang w:val="nl-BE" w:eastAsia="ko-KR"/>
        </w:rPr>
        <w:t xml:space="preserve"> </w:t>
      </w:r>
      <w:r w:rsidR="00E81C8E" w:rsidRPr="008A4939">
        <w:rPr>
          <w:rFonts w:eastAsia="Malgun Gothic"/>
          <w:color w:val="000000"/>
          <w:lang w:val="nl-BE" w:eastAsia="ko-KR"/>
        </w:rPr>
        <w:t xml:space="preserve">Bovendien </w:t>
      </w:r>
      <w:r w:rsidR="00163AA8" w:rsidRPr="008A4939">
        <w:rPr>
          <w:rFonts w:eastAsia="Malgun Gothic"/>
          <w:color w:val="000000"/>
          <w:lang w:val="nl-BE" w:eastAsia="ko-KR"/>
        </w:rPr>
        <w:t xml:space="preserve">wilde </w:t>
      </w:r>
      <w:r w:rsidR="00E81C8E" w:rsidRPr="008A4939">
        <w:rPr>
          <w:rFonts w:eastAsia="Malgun Gothic"/>
          <w:color w:val="000000"/>
          <w:lang w:val="nl-BE" w:eastAsia="ko-KR"/>
        </w:rPr>
        <w:t>het ministerie opnieuw meer</w:t>
      </w:r>
      <w:r w:rsidR="00163AA8" w:rsidRPr="008A4939">
        <w:rPr>
          <w:rFonts w:eastAsia="Malgun Gothic"/>
          <w:color w:val="000000"/>
          <w:lang w:val="nl-BE" w:eastAsia="ko-KR"/>
        </w:rPr>
        <w:t xml:space="preserve"> de </w:t>
      </w:r>
      <w:r w:rsidR="00396444">
        <w:rPr>
          <w:rFonts w:eastAsia="Malgun Gothic"/>
          <w:color w:val="000000"/>
          <w:lang w:val="nl-BE" w:eastAsia="ko-KR"/>
        </w:rPr>
        <w:t>openbare aanklager</w:t>
      </w:r>
      <w:r w:rsidR="00163AA8" w:rsidRPr="008A4939">
        <w:rPr>
          <w:rFonts w:eastAsia="Malgun Gothic"/>
          <w:color w:val="000000"/>
          <w:lang w:val="nl-BE" w:eastAsia="ko-KR"/>
        </w:rPr>
        <w:t xml:space="preserve"> betrekken bij jeugdrechtzaken. </w:t>
      </w:r>
      <w:r w:rsidR="00A90B5A" w:rsidRPr="008A4939">
        <w:rPr>
          <w:rStyle w:val="FootnoteReference"/>
          <w:rFonts w:eastAsia="Malgun Gothic"/>
          <w:color w:val="000000"/>
          <w:lang w:val="nl-BE" w:eastAsia="ko-KR"/>
        </w:rPr>
        <w:footnoteReference w:id="14"/>
      </w:r>
      <w:r w:rsidR="00E747A7" w:rsidRPr="008A4939">
        <w:rPr>
          <w:rFonts w:eastAsia="Malgun Gothic"/>
          <w:color w:val="000000"/>
          <w:lang w:val="nl-BE" w:eastAsia="ko-KR"/>
        </w:rPr>
        <w:t xml:space="preserve"> </w:t>
      </w:r>
      <w:r w:rsidR="00572AB7" w:rsidRPr="008A4939">
        <w:rPr>
          <w:rFonts w:eastAsia="Malgun Gothic"/>
          <w:color w:val="000000"/>
          <w:lang w:val="nl-BE" w:eastAsia="ko-KR"/>
        </w:rPr>
        <w:t xml:space="preserve">Dit leidde tot een </w:t>
      </w:r>
      <w:r w:rsidRPr="008A4939">
        <w:rPr>
          <w:rFonts w:eastAsia="Malgun Gothic"/>
          <w:color w:val="000000"/>
          <w:lang w:val="nl-BE" w:eastAsia="ko-KR"/>
        </w:rPr>
        <w:t>voorstel tot</w:t>
      </w:r>
      <w:r w:rsidR="007939A3" w:rsidRPr="008A4939">
        <w:rPr>
          <w:rFonts w:eastAsia="Malgun Gothic"/>
          <w:color w:val="000000"/>
          <w:lang w:val="nl-BE" w:eastAsia="ko-KR"/>
        </w:rPr>
        <w:t xml:space="preserve"> </w:t>
      </w:r>
      <w:r w:rsidRPr="008A4939">
        <w:rPr>
          <w:rFonts w:eastAsia="Malgun Gothic"/>
          <w:color w:val="000000"/>
          <w:lang w:val="nl-BE" w:eastAsia="ko-KR"/>
        </w:rPr>
        <w:t xml:space="preserve">hervorming </w:t>
      </w:r>
      <w:r w:rsidR="00572AB7" w:rsidRPr="008A4939">
        <w:rPr>
          <w:rFonts w:eastAsia="Malgun Gothic"/>
          <w:color w:val="000000"/>
          <w:lang w:val="nl-BE" w:eastAsia="ko-KR"/>
        </w:rPr>
        <w:t xml:space="preserve">van de </w:t>
      </w:r>
      <w:r w:rsidR="00D06F1A">
        <w:rPr>
          <w:rFonts w:eastAsia="Malgun Gothic"/>
          <w:color w:val="000000"/>
          <w:lang w:val="nl-BE" w:eastAsia="ko-KR"/>
        </w:rPr>
        <w:t>Shōnenhō</w:t>
      </w:r>
      <w:r w:rsidR="007939A3" w:rsidRPr="008A4939">
        <w:rPr>
          <w:rFonts w:eastAsia="Malgun Gothic"/>
          <w:color w:val="000000"/>
          <w:lang w:val="nl-BE" w:eastAsia="ko-KR"/>
        </w:rPr>
        <w:t>,</w:t>
      </w:r>
      <w:r w:rsidR="00572AB7" w:rsidRPr="008A4939">
        <w:rPr>
          <w:rFonts w:eastAsia="Malgun Gothic"/>
          <w:color w:val="000000"/>
          <w:lang w:val="nl-BE" w:eastAsia="ko-KR"/>
        </w:rPr>
        <w:t xml:space="preserve"> dat gepubliceerd werd in 1966, </w:t>
      </w:r>
      <w:r w:rsidR="00B77CE9" w:rsidRPr="008A4939">
        <w:rPr>
          <w:rFonts w:eastAsia="Malgun Gothic"/>
          <w:color w:val="000000"/>
          <w:lang w:val="nl-BE" w:eastAsia="ko-KR"/>
        </w:rPr>
        <w:t>genaamd</w:t>
      </w:r>
      <w:r w:rsidR="009D36CB">
        <w:rPr>
          <w:rFonts w:eastAsia="Malgun Gothic"/>
          <w:color w:val="000000"/>
          <w:lang w:val="nl-BE" w:eastAsia="ko-KR"/>
        </w:rPr>
        <w:t xml:space="preserve"> </w:t>
      </w:r>
      <w:r w:rsidR="009D36CB">
        <w:rPr>
          <w:color w:val="000000"/>
          <w:lang w:val="nl-BE"/>
        </w:rPr>
        <w:t>”</w:t>
      </w:r>
      <w:r w:rsidR="009D36CB">
        <w:rPr>
          <w:rFonts w:hint="eastAsia"/>
          <w:color w:val="000000"/>
          <w:lang w:val="nl-BE"/>
        </w:rPr>
        <w:t>少年法に関する構想</w:t>
      </w:r>
      <w:r w:rsidR="009D36CB">
        <w:rPr>
          <w:color w:val="000000"/>
          <w:lang w:val="nl-BE"/>
        </w:rPr>
        <w:t>” (</w:t>
      </w:r>
      <w:r w:rsidR="009D36CB">
        <w:rPr>
          <w:i/>
          <w:color w:val="000000"/>
          <w:lang w:val="nl-BE"/>
        </w:rPr>
        <w:t>Shōnenhō ni kansuru kōsō</w:t>
      </w:r>
      <w:r w:rsidR="009D36CB">
        <w:rPr>
          <w:color w:val="000000"/>
          <w:lang w:val="nl-BE"/>
        </w:rPr>
        <w:t>), letterlijk te vertalen als “Plan in verband met de Shōnenhō”</w:t>
      </w:r>
      <w:r w:rsidR="00572AB7" w:rsidRPr="008A4939">
        <w:rPr>
          <w:rFonts w:eastAsia="Malgun Gothic"/>
          <w:color w:val="000000"/>
          <w:lang w:val="nl-BE" w:eastAsia="ko-KR"/>
        </w:rPr>
        <w:t xml:space="preserve">. </w:t>
      </w:r>
      <w:r w:rsidR="00B77CE9" w:rsidRPr="008A4939">
        <w:rPr>
          <w:rFonts w:eastAsia="Malgun Gothic"/>
          <w:color w:val="000000"/>
          <w:lang w:val="nl-BE" w:eastAsia="ko-KR"/>
        </w:rPr>
        <w:t>Hierbij werden vier grote aanpassing</w:t>
      </w:r>
      <w:r w:rsidR="007939A3" w:rsidRPr="008A4939">
        <w:rPr>
          <w:rFonts w:eastAsia="Malgun Gothic"/>
          <w:color w:val="000000"/>
          <w:lang w:val="nl-BE" w:eastAsia="ko-KR"/>
        </w:rPr>
        <w:t>en</w:t>
      </w:r>
      <w:r w:rsidR="00B77CE9" w:rsidRPr="008A4939">
        <w:rPr>
          <w:rFonts w:eastAsia="Malgun Gothic"/>
          <w:color w:val="000000"/>
          <w:lang w:val="nl-BE" w:eastAsia="ko-KR"/>
        </w:rPr>
        <w:t xml:space="preserve"> voorgesteld:</w:t>
      </w:r>
      <w:r w:rsidR="003D17E8" w:rsidRPr="003D17E8">
        <w:rPr>
          <w:rStyle w:val="FootnoteReference"/>
          <w:rFonts w:eastAsia="Malgun Gothic"/>
          <w:color w:val="000000"/>
          <w:lang w:val="nl-BE" w:eastAsia="ko-KR"/>
        </w:rPr>
        <w:t xml:space="preserve"> </w:t>
      </w:r>
    </w:p>
    <w:p w:rsidR="00B77CE9" w:rsidRPr="008A4939" w:rsidRDefault="00B77CE9" w:rsidP="008A4939">
      <w:pPr>
        <w:spacing w:line="360" w:lineRule="auto"/>
        <w:ind w:left="720"/>
        <w:jc w:val="both"/>
        <w:rPr>
          <w:rFonts w:eastAsia="Malgun Gothic"/>
          <w:color w:val="000000"/>
          <w:lang w:val="nl-BE" w:eastAsia="ko-KR"/>
        </w:rPr>
      </w:pPr>
      <w:r w:rsidRPr="008A4939">
        <w:rPr>
          <w:rFonts w:eastAsia="Malgun Gothic"/>
          <w:color w:val="000000"/>
          <w:lang w:val="nl-BE" w:eastAsia="ko-KR"/>
        </w:rPr>
        <w:t>1</w:t>
      </w:r>
      <w:r w:rsidR="00DF26AE" w:rsidRPr="008A4939">
        <w:rPr>
          <w:rFonts w:eastAsia="Malgun Gothic"/>
          <w:color w:val="000000"/>
          <w:lang w:val="nl-BE" w:eastAsia="ko-KR"/>
        </w:rPr>
        <w:t>)</w:t>
      </w:r>
      <w:r w:rsidR="00662E02" w:rsidRPr="008A4939">
        <w:rPr>
          <w:rFonts w:eastAsia="Malgun Gothic"/>
          <w:color w:val="000000"/>
          <w:lang w:val="nl-BE" w:eastAsia="ko-KR"/>
        </w:rPr>
        <w:t xml:space="preserve"> </w:t>
      </w:r>
      <w:r w:rsidR="00357DAD">
        <w:rPr>
          <w:rFonts w:eastAsia="Malgun Gothic"/>
          <w:color w:val="000000"/>
          <w:lang w:val="nl-BE" w:eastAsia="ko-KR"/>
        </w:rPr>
        <w:t>De leeftijd</w:t>
      </w:r>
      <w:ins w:id="119" w:author="Nicholas Peeters" w:date="2014-08-05T16:53:00Z">
        <w:r w:rsidR="004746FB">
          <w:rPr>
            <w:rFonts w:hint="eastAsia"/>
            <w:color w:val="000000"/>
            <w:lang w:val="nl-BE"/>
          </w:rPr>
          <w:t>s</w:t>
        </w:r>
      </w:ins>
      <w:r w:rsidR="00357DAD">
        <w:rPr>
          <w:rFonts w:eastAsia="Malgun Gothic"/>
          <w:color w:val="000000"/>
          <w:lang w:val="nl-BE" w:eastAsia="ko-KR"/>
        </w:rPr>
        <w:t>grens van jongeren</w:t>
      </w:r>
      <w:r w:rsidRPr="008A4939">
        <w:rPr>
          <w:rFonts w:eastAsia="Malgun Gothic"/>
          <w:color w:val="000000"/>
          <w:lang w:val="nl-BE" w:eastAsia="ko-KR"/>
        </w:rPr>
        <w:t xml:space="preserve"> verlagen van twintig naar achttien </w:t>
      </w:r>
      <w:r w:rsidR="00357DAD">
        <w:rPr>
          <w:rFonts w:eastAsia="Malgun Gothic"/>
          <w:color w:val="000000"/>
          <w:lang w:val="nl-BE" w:eastAsia="ko-KR"/>
        </w:rPr>
        <w:t>jaar en een nieuwe categorie, jongvolwassenen,</w:t>
      </w:r>
      <w:r w:rsidRPr="008A4939">
        <w:rPr>
          <w:rFonts w:eastAsia="Malgun Gothic"/>
          <w:color w:val="000000"/>
          <w:lang w:val="nl-BE" w:eastAsia="ko-KR"/>
        </w:rPr>
        <w:t xml:space="preserve"> creëren voor achtien- tot drie</w:t>
      </w:r>
      <w:ins w:id="120" w:author="Nicholas Peeters" w:date="2014-08-05T16:54:00Z">
        <w:r w:rsidR="004746FB" w:rsidRPr="004746FB">
          <w:rPr>
            <w:rFonts w:eastAsia="Malgun Gothic"/>
            <w:bCs/>
            <w:color w:val="000000"/>
            <w:lang w:val="nl-BE" w:eastAsia="ko-KR"/>
            <w:rPrChange w:id="121" w:author="Nicholas Peeters" w:date="2014-08-05T16:54:00Z">
              <w:rPr>
                <w:rFonts w:eastAsia="Malgun Gothic"/>
                <w:b/>
                <w:bCs/>
                <w:color w:val="000000"/>
                <w:lang w:eastAsia="ko-KR"/>
              </w:rPr>
            </w:rPrChange>
          </w:rPr>
          <w:t>ë</w:t>
        </w:r>
      </w:ins>
      <w:del w:id="122" w:author="Nicholas Peeters" w:date="2014-08-05T16:54:00Z">
        <w:r w:rsidRPr="008A4939" w:rsidDel="004746FB">
          <w:rPr>
            <w:rFonts w:eastAsia="Malgun Gothic"/>
            <w:color w:val="000000"/>
            <w:lang w:val="nl-BE" w:eastAsia="ko-KR"/>
          </w:rPr>
          <w:delText>e</w:delText>
        </w:r>
      </w:del>
      <w:r w:rsidRPr="008A4939">
        <w:rPr>
          <w:rFonts w:eastAsia="Malgun Gothic"/>
          <w:color w:val="000000"/>
          <w:lang w:val="nl-BE" w:eastAsia="ko-KR"/>
        </w:rPr>
        <w:t>ntwintigjarigen.</w:t>
      </w:r>
    </w:p>
    <w:p w:rsidR="00B77CE9" w:rsidRPr="008A4939" w:rsidRDefault="00B77CE9" w:rsidP="008A4939">
      <w:pPr>
        <w:spacing w:line="360" w:lineRule="auto"/>
        <w:ind w:left="720"/>
        <w:jc w:val="both"/>
        <w:rPr>
          <w:rFonts w:eastAsia="Malgun Gothic"/>
          <w:color w:val="000000"/>
          <w:lang w:val="nl-BE" w:eastAsia="ko-KR"/>
        </w:rPr>
      </w:pPr>
      <w:r w:rsidRPr="008A4939">
        <w:rPr>
          <w:rFonts w:eastAsia="Malgun Gothic"/>
          <w:color w:val="000000"/>
          <w:lang w:val="nl-BE" w:eastAsia="ko-KR"/>
        </w:rPr>
        <w:t>2</w:t>
      </w:r>
      <w:r w:rsidR="00DF26AE" w:rsidRPr="008A4939">
        <w:rPr>
          <w:rFonts w:eastAsia="Malgun Gothic"/>
          <w:color w:val="000000"/>
          <w:lang w:val="nl-BE" w:eastAsia="ko-KR"/>
        </w:rPr>
        <w:t>)</w:t>
      </w:r>
      <w:r w:rsidR="00662E02" w:rsidRPr="008A4939">
        <w:rPr>
          <w:rFonts w:eastAsia="Malgun Gothic"/>
          <w:color w:val="000000"/>
          <w:lang w:val="nl-BE" w:eastAsia="ko-KR"/>
        </w:rPr>
        <w:t xml:space="preserve"> </w:t>
      </w:r>
      <w:r w:rsidRPr="008A4939">
        <w:rPr>
          <w:rFonts w:eastAsia="Malgun Gothic"/>
          <w:color w:val="000000"/>
          <w:lang w:val="nl-BE" w:eastAsia="ko-KR"/>
        </w:rPr>
        <w:t>Jongeren nog steeds naar de</w:t>
      </w:r>
      <w:r w:rsidR="00357DAD">
        <w:rPr>
          <w:rFonts w:eastAsia="Malgun Gothic"/>
          <w:color w:val="000000"/>
          <w:lang w:val="nl-BE" w:eastAsia="ko-KR"/>
        </w:rPr>
        <w:t xml:space="preserve"> familierechtbank sturen, maar j</w:t>
      </w:r>
      <w:r w:rsidRPr="008A4939">
        <w:rPr>
          <w:rFonts w:eastAsia="Malgun Gothic"/>
          <w:color w:val="000000"/>
          <w:lang w:val="nl-BE" w:eastAsia="ko-KR"/>
        </w:rPr>
        <w:t xml:space="preserve">ongvolwassenen automatisch overdragen aan de </w:t>
      </w:r>
      <w:r w:rsidR="00396444">
        <w:rPr>
          <w:rFonts w:eastAsia="Malgun Gothic"/>
          <w:color w:val="000000"/>
          <w:lang w:val="nl-BE" w:eastAsia="ko-KR"/>
        </w:rPr>
        <w:t>openbare aanklager</w:t>
      </w:r>
      <w:r w:rsidRPr="008A4939">
        <w:rPr>
          <w:rFonts w:eastAsia="Malgun Gothic"/>
          <w:color w:val="000000"/>
          <w:lang w:val="nl-BE" w:eastAsia="ko-KR"/>
        </w:rPr>
        <w:t xml:space="preserve"> die dan beslist of de zaak opgenomen wordt door de familierechtbank of </w:t>
      </w:r>
      <w:r w:rsidR="00163AA8" w:rsidRPr="008A4939">
        <w:rPr>
          <w:rFonts w:eastAsia="Malgun Gothic"/>
          <w:color w:val="000000"/>
          <w:lang w:val="nl-BE" w:eastAsia="ko-KR"/>
        </w:rPr>
        <w:t>door een gewone strafrechtbank.</w:t>
      </w:r>
    </w:p>
    <w:p w:rsidR="00163AA8" w:rsidRPr="008A4939" w:rsidRDefault="00163AA8" w:rsidP="008A4939">
      <w:pPr>
        <w:spacing w:line="360" w:lineRule="auto"/>
        <w:ind w:left="720"/>
        <w:jc w:val="both"/>
        <w:rPr>
          <w:rFonts w:eastAsia="Malgun Gothic"/>
          <w:color w:val="000000"/>
          <w:lang w:val="nl-BE" w:eastAsia="ko-KR"/>
        </w:rPr>
      </w:pPr>
      <w:r w:rsidRPr="008A4939">
        <w:rPr>
          <w:rFonts w:eastAsia="Malgun Gothic"/>
          <w:color w:val="000000"/>
          <w:lang w:val="nl-BE" w:eastAsia="ko-KR"/>
        </w:rPr>
        <w:t>3</w:t>
      </w:r>
      <w:r w:rsidR="00DF26AE" w:rsidRPr="008A4939">
        <w:rPr>
          <w:rFonts w:eastAsia="Malgun Gothic"/>
          <w:color w:val="000000"/>
          <w:lang w:val="nl-BE" w:eastAsia="ko-KR"/>
        </w:rPr>
        <w:t>)</w:t>
      </w:r>
      <w:r w:rsidRPr="008A4939">
        <w:rPr>
          <w:rFonts w:eastAsia="Malgun Gothic"/>
          <w:color w:val="000000"/>
          <w:lang w:val="nl-BE" w:eastAsia="ko-KR"/>
        </w:rPr>
        <w:t xml:space="preserve"> </w:t>
      </w:r>
      <w:r w:rsidR="00E81C8E" w:rsidRPr="008A4939">
        <w:rPr>
          <w:rFonts w:eastAsia="Malgun Gothic"/>
          <w:color w:val="000000"/>
          <w:lang w:val="nl-BE" w:eastAsia="ko-KR"/>
        </w:rPr>
        <w:t xml:space="preserve">De </w:t>
      </w:r>
      <w:r w:rsidR="00396444">
        <w:rPr>
          <w:rFonts w:eastAsia="Malgun Gothic"/>
          <w:color w:val="000000"/>
          <w:lang w:val="nl-BE" w:eastAsia="ko-KR"/>
        </w:rPr>
        <w:t>openbare aanklager</w:t>
      </w:r>
      <w:r w:rsidR="00E81C8E" w:rsidRPr="008A4939">
        <w:rPr>
          <w:rFonts w:eastAsia="Malgun Gothic"/>
          <w:color w:val="000000"/>
          <w:lang w:val="nl-BE" w:eastAsia="ko-KR"/>
        </w:rPr>
        <w:t xml:space="preserve"> </w:t>
      </w:r>
      <w:r w:rsidR="00456600" w:rsidRPr="008A4939">
        <w:rPr>
          <w:rFonts w:eastAsia="Malgun Gothic"/>
          <w:color w:val="000000"/>
          <w:lang w:val="nl-BE" w:eastAsia="ko-KR"/>
        </w:rPr>
        <w:t xml:space="preserve">laten deelnemen </w:t>
      </w:r>
      <w:r w:rsidR="00E81C8E" w:rsidRPr="008A4939">
        <w:rPr>
          <w:rFonts w:eastAsia="Malgun Gothic"/>
          <w:color w:val="000000"/>
          <w:lang w:val="nl-BE" w:eastAsia="ko-KR"/>
        </w:rPr>
        <w:t xml:space="preserve">aan rechtzaken van de familierechtbank met het recht in te beroep te gaan bij het </w:t>
      </w:r>
      <w:r w:rsidR="00357DAD">
        <w:rPr>
          <w:rFonts w:eastAsia="Malgun Gothic"/>
          <w:color w:val="000000"/>
          <w:lang w:val="nl-BE" w:eastAsia="ko-KR"/>
        </w:rPr>
        <w:t xml:space="preserve">Opperste </w:t>
      </w:r>
      <w:del w:id="123" w:author="Nicholas Peeters" w:date="2014-08-06T17:01:00Z">
        <w:r w:rsidR="00357DAD" w:rsidDel="005A7241">
          <w:rPr>
            <w:rFonts w:eastAsia="Malgun Gothic"/>
            <w:color w:val="000000"/>
            <w:lang w:val="nl-BE" w:eastAsia="ko-KR"/>
          </w:rPr>
          <w:delText xml:space="preserve"> </w:delText>
        </w:r>
      </w:del>
      <w:ins w:id="124" w:author="Nicholas Peeters" w:date="2014-08-05T16:54:00Z">
        <w:r w:rsidR="004746FB">
          <w:rPr>
            <w:rFonts w:hint="eastAsia"/>
            <w:color w:val="000000"/>
            <w:lang w:val="nl-BE"/>
          </w:rPr>
          <w:t>G</w:t>
        </w:r>
      </w:ins>
      <w:del w:id="125" w:author="Nicholas Peeters" w:date="2014-08-05T16:54:00Z">
        <w:r w:rsidR="00357DAD" w:rsidDel="004746FB">
          <w:rPr>
            <w:rFonts w:eastAsia="Malgun Gothic"/>
            <w:color w:val="000000"/>
            <w:lang w:val="nl-BE" w:eastAsia="ko-KR"/>
          </w:rPr>
          <w:delText>g</w:delText>
        </w:r>
      </w:del>
      <w:r w:rsidR="00357DAD">
        <w:rPr>
          <w:rFonts w:eastAsia="Malgun Gothic"/>
          <w:color w:val="000000"/>
          <w:lang w:val="nl-BE" w:eastAsia="ko-KR"/>
        </w:rPr>
        <w:t xml:space="preserve">erechtshof </w:t>
      </w:r>
      <w:r w:rsidR="00E81C8E" w:rsidRPr="008A4939">
        <w:rPr>
          <w:rFonts w:eastAsia="Malgun Gothic"/>
          <w:color w:val="000000"/>
          <w:lang w:val="nl-BE" w:eastAsia="ko-KR"/>
        </w:rPr>
        <w:t>(</w:t>
      </w:r>
      <w:r w:rsidR="00E81C8E" w:rsidRPr="008A4939">
        <w:rPr>
          <w:rFonts w:hint="eastAsia"/>
          <w:color w:val="000000"/>
          <w:lang w:val="nl-BE"/>
        </w:rPr>
        <w:t>最高裁判所</w:t>
      </w:r>
      <w:r w:rsidR="00E81C8E" w:rsidRPr="008A4939">
        <w:rPr>
          <w:color w:val="000000"/>
          <w:lang w:val="nl-BE"/>
        </w:rPr>
        <w:t xml:space="preserve">, </w:t>
      </w:r>
      <w:r w:rsidR="00E81C8E" w:rsidRPr="008A4939">
        <w:rPr>
          <w:i/>
          <w:color w:val="000000"/>
          <w:lang w:val="nl-BE"/>
        </w:rPr>
        <w:t>saikōsaibansho</w:t>
      </w:r>
      <w:r w:rsidR="00E81C8E" w:rsidRPr="008A4939">
        <w:rPr>
          <w:rFonts w:eastAsia="Malgun Gothic"/>
          <w:color w:val="000000"/>
          <w:lang w:val="nl-BE" w:eastAsia="ko-KR"/>
        </w:rPr>
        <w:t>)</w:t>
      </w:r>
      <w:r w:rsidR="00456600" w:rsidRPr="008A4939">
        <w:rPr>
          <w:rFonts w:eastAsia="Malgun Gothic"/>
          <w:color w:val="000000"/>
          <w:lang w:val="nl-BE" w:eastAsia="ko-KR"/>
        </w:rPr>
        <w:t>.</w:t>
      </w:r>
    </w:p>
    <w:p w:rsidR="00456600" w:rsidRPr="008A4939" w:rsidRDefault="00456600" w:rsidP="008A4939">
      <w:pPr>
        <w:spacing w:line="360" w:lineRule="auto"/>
        <w:ind w:left="720"/>
        <w:jc w:val="both"/>
        <w:rPr>
          <w:rFonts w:eastAsia="Malgun Gothic"/>
          <w:color w:val="000000"/>
          <w:lang w:val="nl-BE" w:eastAsia="ko-KR"/>
        </w:rPr>
      </w:pPr>
      <w:r w:rsidRPr="008A4939">
        <w:rPr>
          <w:rFonts w:eastAsia="Malgun Gothic"/>
          <w:color w:val="000000"/>
          <w:lang w:val="nl-BE" w:eastAsia="ko-KR"/>
        </w:rPr>
        <w:t>4</w:t>
      </w:r>
      <w:r w:rsidR="00DF26AE" w:rsidRPr="008A4939">
        <w:rPr>
          <w:rFonts w:eastAsia="Malgun Gothic"/>
          <w:color w:val="000000"/>
          <w:lang w:val="nl-BE" w:eastAsia="ko-KR"/>
        </w:rPr>
        <w:t>)</w:t>
      </w:r>
      <w:r w:rsidRPr="008A4939">
        <w:rPr>
          <w:rFonts w:eastAsia="Malgun Gothic"/>
          <w:color w:val="000000"/>
          <w:lang w:val="nl-BE" w:eastAsia="ko-KR"/>
        </w:rPr>
        <w:t xml:space="preserve"> Extra beschermingsmaatregelen toevoegen.</w:t>
      </w:r>
      <w:r w:rsidR="00191A33" w:rsidRPr="00191A33">
        <w:rPr>
          <w:rStyle w:val="FootnoteReference"/>
          <w:rFonts w:eastAsia="Malgun Gothic"/>
          <w:color w:val="000000"/>
          <w:lang w:val="nl-BE" w:eastAsia="ko-KR"/>
        </w:rPr>
        <w:t xml:space="preserve"> </w:t>
      </w:r>
      <w:r w:rsidR="00191A33" w:rsidRPr="008A4939">
        <w:rPr>
          <w:rStyle w:val="FootnoteReference"/>
          <w:rFonts w:eastAsia="Malgun Gothic"/>
          <w:color w:val="000000"/>
          <w:lang w:val="nl-BE" w:eastAsia="ko-KR"/>
        </w:rPr>
        <w:footnoteReference w:id="15"/>
      </w:r>
    </w:p>
    <w:p w:rsidR="001D5D68" w:rsidRPr="008A4939" w:rsidRDefault="00277DD6" w:rsidP="008A4939">
      <w:pPr>
        <w:spacing w:line="360" w:lineRule="auto"/>
        <w:jc w:val="both"/>
        <w:rPr>
          <w:rFonts w:eastAsia="Malgun Gothic"/>
          <w:color w:val="000000"/>
          <w:lang w:val="nl-BE" w:eastAsia="ko-KR"/>
        </w:rPr>
      </w:pPr>
      <w:r w:rsidRPr="008A4939">
        <w:rPr>
          <w:rFonts w:eastAsia="Malgun Gothic"/>
          <w:color w:val="000000"/>
          <w:lang w:val="nl-BE" w:eastAsia="ko-KR"/>
        </w:rPr>
        <w:t>Dit voorstel vond echter geen steun. Z</w:t>
      </w:r>
      <w:r w:rsidR="000F09CF">
        <w:rPr>
          <w:rFonts w:eastAsia="Malgun Gothic"/>
          <w:color w:val="000000"/>
          <w:lang w:val="nl-BE" w:eastAsia="ko-KR"/>
        </w:rPr>
        <w:t>owel de politie als de Japanse Beroepsvereniging voor A</w:t>
      </w:r>
      <w:r w:rsidRPr="008A4939">
        <w:rPr>
          <w:rFonts w:eastAsia="Malgun Gothic"/>
          <w:color w:val="000000"/>
          <w:lang w:val="nl-BE" w:eastAsia="ko-KR"/>
        </w:rPr>
        <w:t>dvocaten (</w:t>
      </w:r>
      <w:r w:rsidRPr="008A4939">
        <w:rPr>
          <w:rFonts w:hint="eastAsia"/>
          <w:color w:val="000000"/>
          <w:lang w:val="nl-BE"/>
        </w:rPr>
        <w:t>日本弁護士連合会</w:t>
      </w:r>
      <w:r w:rsidRPr="008A4939">
        <w:rPr>
          <w:rFonts w:eastAsia="Malgun Gothic"/>
          <w:color w:val="000000"/>
          <w:lang w:val="nl-BE" w:eastAsia="ko-KR"/>
        </w:rPr>
        <w:t xml:space="preserve">, </w:t>
      </w:r>
      <w:r w:rsidR="00357DAD">
        <w:rPr>
          <w:rFonts w:eastAsia="Malgun Gothic"/>
          <w:i/>
          <w:color w:val="000000"/>
          <w:lang w:val="nl-BE" w:eastAsia="ko-KR"/>
        </w:rPr>
        <w:t>N</w:t>
      </w:r>
      <w:r w:rsidRPr="008A4939">
        <w:rPr>
          <w:rFonts w:eastAsia="Malgun Gothic"/>
          <w:i/>
          <w:color w:val="000000"/>
          <w:lang w:val="nl-BE" w:eastAsia="ko-KR"/>
        </w:rPr>
        <w:t>ihon</w:t>
      </w:r>
      <w:r w:rsidR="00357DAD">
        <w:rPr>
          <w:rFonts w:eastAsia="Malgun Gothic"/>
          <w:i/>
          <w:color w:val="000000"/>
          <w:lang w:val="nl-BE" w:eastAsia="ko-KR"/>
        </w:rPr>
        <w:t xml:space="preserve"> B</w:t>
      </w:r>
      <w:r w:rsidRPr="008A4939">
        <w:rPr>
          <w:rFonts w:eastAsia="Malgun Gothic"/>
          <w:i/>
          <w:color w:val="000000"/>
          <w:lang w:val="nl-BE" w:eastAsia="ko-KR"/>
        </w:rPr>
        <w:t>engoshi</w:t>
      </w:r>
      <w:r w:rsidR="00357DAD">
        <w:rPr>
          <w:rFonts w:eastAsia="Malgun Gothic"/>
          <w:i/>
          <w:color w:val="000000"/>
          <w:lang w:val="nl-BE" w:eastAsia="ko-KR"/>
        </w:rPr>
        <w:t xml:space="preserve"> R</w:t>
      </w:r>
      <w:r w:rsidRPr="008A4939">
        <w:rPr>
          <w:rFonts w:eastAsia="Malgun Gothic"/>
          <w:i/>
          <w:color w:val="000000"/>
          <w:lang w:val="nl-BE" w:eastAsia="ko-KR"/>
        </w:rPr>
        <w:t>engōkai</w:t>
      </w:r>
      <w:r w:rsidRPr="008A4939">
        <w:rPr>
          <w:rFonts w:eastAsia="Malgun Gothic"/>
          <w:color w:val="000000"/>
          <w:lang w:val="nl-BE" w:eastAsia="ko-KR"/>
        </w:rPr>
        <w:t xml:space="preserve">) waren tegen de versterking van de rol van de </w:t>
      </w:r>
      <w:r w:rsidR="00396444">
        <w:rPr>
          <w:rFonts w:eastAsia="Malgun Gothic"/>
          <w:color w:val="000000"/>
          <w:lang w:val="nl-BE" w:eastAsia="ko-KR"/>
        </w:rPr>
        <w:t>openbare aanklager</w:t>
      </w:r>
      <w:r w:rsidRPr="008A4939">
        <w:rPr>
          <w:rFonts w:eastAsia="Malgun Gothic"/>
          <w:color w:val="000000"/>
          <w:lang w:val="nl-BE" w:eastAsia="ko-KR"/>
        </w:rPr>
        <w:t xml:space="preserve">. </w:t>
      </w:r>
      <w:r w:rsidR="00972E57" w:rsidRPr="008A4939">
        <w:rPr>
          <w:rFonts w:eastAsia="Malgun Gothic"/>
          <w:color w:val="000000"/>
          <w:lang w:val="nl-BE" w:eastAsia="ko-KR"/>
        </w:rPr>
        <w:t xml:space="preserve">De </w:t>
      </w:r>
      <w:r w:rsidRPr="008A4939">
        <w:rPr>
          <w:rFonts w:eastAsia="Malgun Gothic"/>
          <w:color w:val="000000"/>
          <w:lang w:val="nl-BE" w:eastAsia="ko-KR"/>
        </w:rPr>
        <w:t>verlaging van de leeftijdgr</w:t>
      </w:r>
      <w:r w:rsidR="00972E57" w:rsidRPr="008A4939">
        <w:rPr>
          <w:rFonts w:eastAsia="Malgun Gothic"/>
          <w:color w:val="000000"/>
          <w:lang w:val="nl-BE" w:eastAsia="ko-KR"/>
        </w:rPr>
        <w:t>ens, die gezien werd als een eerste stap naar een strenger beleid met zwaardere straffen voor jongeren, werd dan weer bekritiseerd door de publieke opinie.</w:t>
      </w:r>
      <w:r w:rsidR="00D622CD" w:rsidRPr="008A4939">
        <w:rPr>
          <w:rFonts w:eastAsia="Malgun Gothic"/>
          <w:color w:val="000000"/>
          <w:lang w:val="nl-BE" w:eastAsia="ko-KR"/>
        </w:rPr>
        <w:t xml:space="preserve"> Deze vreesde dat strengere straffen een negatief effect zouden hebben op de gezonde ontwikkeling van de jongere</w:t>
      </w:r>
      <w:r w:rsidR="005D6734" w:rsidRPr="008A4939">
        <w:rPr>
          <w:rFonts w:eastAsia="Malgun Gothic"/>
          <w:color w:val="000000"/>
          <w:lang w:val="nl-BE" w:eastAsia="ko-KR"/>
        </w:rPr>
        <w:t>n</w:t>
      </w:r>
      <w:r w:rsidR="00D622CD" w:rsidRPr="008A4939">
        <w:rPr>
          <w:rFonts w:eastAsia="Malgun Gothic"/>
          <w:color w:val="000000"/>
          <w:lang w:val="nl-BE" w:eastAsia="ko-KR"/>
        </w:rPr>
        <w:t>.</w:t>
      </w:r>
      <w:r w:rsidR="00972E57" w:rsidRPr="008A4939">
        <w:rPr>
          <w:color w:val="000000"/>
          <w:lang w:val="nl-BE"/>
        </w:rPr>
        <w:t xml:space="preserve"> Toen in 1970 een gelijkaardig voorstel gedaan werd </w:t>
      </w:r>
      <w:r w:rsidR="001D5D68" w:rsidRPr="008A4939">
        <w:rPr>
          <w:color w:val="000000"/>
          <w:lang w:val="nl-BE"/>
        </w:rPr>
        <w:t xml:space="preserve">met betrekking tot de positie van de </w:t>
      </w:r>
      <w:r w:rsidR="00396444">
        <w:rPr>
          <w:color w:val="000000"/>
          <w:lang w:val="nl-BE"/>
        </w:rPr>
        <w:t>openbare aanklager</w:t>
      </w:r>
      <w:r w:rsidR="001D5D68" w:rsidRPr="008A4939">
        <w:rPr>
          <w:color w:val="000000"/>
          <w:lang w:val="nl-BE"/>
        </w:rPr>
        <w:t xml:space="preserve"> </w:t>
      </w:r>
      <w:r w:rsidR="00972E57" w:rsidRPr="008A4939">
        <w:rPr>
          <w:rFonts w:eastAsia="Malgun Gothic"/>
          <w:color w:val="000000"/>
          <w:lang w:val="nl-BE" w:eastAsia="ko-KR"/>
        </w:rPr>
        <w:t>(</w:t>
      </w:r>
      <w:r w:rsidR="00972E57" w:rsidRPr="008A4939">
        <w:rPr>
          <w:rFonts w:eastAsia="Malgun Gothic"/>
          <w:i/>
          <w:color w:val="000000"/>
          <w:lang w:val="nl-BE" w:eastAsia="ko-KR"/>
        </w:rPr>
        <w:t>shōnenhō</w:t>
      </w:r>
      <w:ins w:id="127" w:author="Nicholas Peeters" w:date="2014-08-05T16:55:00Z">
        <w:r w:rsidR="004746FB">
          <w:rPr>
            <w:rFonts w:hint="eastAsia"/>
            <w:i/>
            <w:color w:val="000000"/>
            <w:lang w:val="nl-BE"/>
          </w:rPr>
          <w:t xml:space="preserve"> </w:t>
        </w:r>
      </w:ins>
      <w:r w:rsidR="00972E57" w:rsidRPr="008A4939">
        <w:rPr>
          <w:rFonts w:eastAsia="Malgun Gothic"/>
          <w:i/>
          <w:color w:val="000000"/>
          <w:lang w:val="nl-BE" w:eastAsia="ko-KR"/>
        </w:rPr>
        <w:t>kaisei</w:t>
      </w:r>
      <w:ins w:id="128" w:author="Nicholas Peeters" w:date="2014-08-05T16:55:00Z">
        <w:r w:rsidR="004746FB">
          <w:rPr>
            <w:rFonts w:hint="eastAsia"/>
            <w:i/>
            <w:color w:val="000000"/>
            <w:lang w:val="nl-BE"/>
          </w:rPr>
          <w:t xml:space="preserve"> </w:t>
        </w:r>
      </w:ins>
      <w:r w:rsidR="00972E57" w:rsidRPr="008A4939">
        <w:rPr>
          <w:rFonts w:eastAsia="Malgun Gothic"/>
          <w:i/>
          <w:color w:val="000000"/>
          <w:lang w:val="nl-BE" w:eastAsia="ko-KR"/>
        </w:rPr>
        <w:t>yōkō</w:t>
      </w:r>
      <w:r w:rsidR="009D36CB">
        <w:rPr>
          <w:rFonts w:eastAsia="Malgun Gothic"/>
          <w:i/>
          <w:color w:val="000000"/>
          <w:lang w:val="nl-BE" w:eastAsia="ko-KR"/>
        </w:rPr>
        <w:t xml:space="preserve">, </w:t>
      </w:r>
      <w:r w:rsidR="009D36CB" w:rsidRPr="008A4939">
        <w:rPr>
          <w:rFonts w:hint="eastAsia"/>
          <w:color w:val="000000"/>
          <w:lang w:val="nl-BE"/>
        </w:rPr>
        <w:t>少年法改正用綱</w:t>
      </w:r>
      <w:r w:rsidR="00972E57" w:rsidRPr="008A4939">
        <w:rPr>
          <w:rFonts w:eastAsia="Malgun Gothic"/>
          <w:color w:val="000000"/>
          <w:lang w:val="nl-BE" w:eastAsia="ko-KR"/>
        </w:rPr>
        <w:t>)</w:t>
      </w:r>
      <w:r w:rsidR="00DF26AE" w:rsidRPr="008A4939">
        <w:rPr>
          <w:rFonts w:eastAsia="Malgun Gothic"/>
          <w:color w:val="000000"/>
          <w:lang w:val="nl-BE" w:eastAsia="ko-KR"/>
        </w:rPr>
        <w:t xml:space="preserve">, vond </w:t>
      </w:r>
      <w:r w:rsidR="001D5D68" w:rsidRPr="008A4939">
        <w:rPr>
          <w:rFonts w:eastAsia="Malgun Gothic"/>
          <w:color w:val="000000"/>
          <w:lang w:val="nl-BE" w:eastAsia="ko-KR"/>
        </w:rPr>
        <w:t xml:space="preserve">dit </w:t>
      </w:r>
      <w:r w:rsidR="005D6734" w:rsidRPr="008A4939">
        <w:rPr>
          <w:rFonts w:eastAsia="Malgun Gothic"/>
          <w:color w:val="000000"/>
          <w:lang w:val="nl-BE" w:eastAsia="ko-KR"/>
        </w:rPr>
        <w:t>andermaal</w:t>
      </w:r>
      <w:r w:rsidR="00DF26AE" w:rsidRPr="008A4939">
        <w:rPr>
          <w:rFonts w:eastAsia="Malgun Gothic"/>
          <w:color w:val="000000"/>
          <w:lang w:val="nl-BE" w:eastAsia="ko-KR"/>
        </w:rPr>
        <w:t xml:space="preserve"> </w:t>
      </w:r>
      <w:r w:rsidR="001D5D68" w:rsidRPr="008A4939">
        <w:rPr>
          <w:rFonts w:eastAsia="Malgun Gothic"/>
          <w:color w:val="000000"/>
          <w:lang w:val="nl-BE" w:eastAsia="ko-KR"/>
        </w:rPr>
        <w:t xml:space="preserve">geen steun. </w:t>
      </w:r>
      <w:r w:rsidR="001D5D68" w:rsidRPr="008A4939">
        <w:rPr>
          <w:rStyle w:val="FootnoteReference"/>
          <w:rFonts w:eastAsia="Malgun Gothic"/>
          <w:color w:val="000000"/>
          <w:lang w:val="nl-BE" w:eastAsia="ko-KR"/>
        </w:rPr>
        <w:footnoteReference w:id="16"/>
      </w:r>
      <w:r w:rsidR="001D5D68" w:rsidRPr="008A4939">
        <w:rPr>
          <w:rFonts w:eastAsia="Malgun Gothic"/>
          <w:color w:val="000000"/>
          <w:lang w:val="nl-BE" w:eastAsia="ko-KR"/>
        </w:rPr>
        <w:t xml:space="preserve"> </w:t>
      </w:r>
    </w:p>
    <w:p w:rsidR="004671FF" w:rsidRPr="008A4939" w:rsidRDefault="001D5D68" w:rsidP="008A4939">
      <w:pPr>
        <w:spacing w:line="360" w:lineRule="auto"/>
        <w:jc w:val="both"/>
        <w:rPr>
          <w:rFonts w:eastAsia="Malgun Gothic"/>
          <w:color w:val="000000"/>
          <w:lang w:val="nl-BE" w:eastAsia="ko-KR"/>
        </w:rPr>
      </w:pPr>
      <w:r w:rsidRPr="008A4939">
        <w:rPr>
          <w:rFonts w:eastAsia="Malgun Gothic"/>
          <w:color w:val="000000"/>
          <w:lang w:val="nl-BE" w:eastAsia="ko-KR"/>
        </w:rPr>
        <w:lastRenderedPageBreak/>
        <w:t>In de jaren tachtig en tot aan het begin van de jaren negentig verdween de</w:t>
      </w:r>
      <w:r w:rsidR="00FC68D8" w:rsidRPr="008A4939">
        <w:rPr>
          <w:rFonts w:eastAsia="Malgun Gothic"/>
          <w:color w:val="000000"/>
          <w:lang w:val="nl-BE" w:eastAsia="ko-KR"/>
        </w:rPr>
        <w:t xml:space="preserve"> </w:t>
      </w:r>
      <w:r w:rsidRPr="008A4939">
        <w:rPr>
          <w:rFonts w:eastAsia="Malgun Gothic"/>
          <w:color w:val="000000"/>
          <w:lang w:val="nl-BE" w:eastAsia="ko-KR"/>
        </w:rPr>
        <w:t xml:space="preserve">beweging tot  hervorming van de </w:t>
      </w:r>
      <w:r w:rsidR="00D06F1A">
        <w:rPr>
          <w:rFonts w:eastAsia="Malgun Gothic"/>
          <w:color w:val="000000"/>
          <w:lang w:val="nl-BE" w:eastAsia="ko-KR"/>
        </w:rPr>
        <w:t>Shōnenhō</w:t>
      </w:r>
      <w:r w:rsidR="00FC68D8" w:rsidRPr="008A4939">
        <w:rPr>
          <w:rFonts w:eastAsia="Malgun Gothic"/>
          <w:color w:val="000000"/>
          <w:lang w:val="nl-BE" w:eastAsia="ko-KR"/>
        </w:rPr>
        <w:t xml:space="preserve"> naar de achtergrond</w:t>
      </w:r>
      <w:r w:rsidR="00BE4437" w:rsidRPr="008A4939">
        <w:rPr>
          <w:rFonts w:eastAsia="Malgun Gothic"/>
          <w:color w:val="000000"/>
          <w:lang w:val="nl-BE" w:eastAsia="ko-KR"/>
        </w:rPr>
        <w:t>, maar in</w:t>
      </w:r>
      <w:r w:rsidR="00D622CD" w:rsidRPr="008A4939">
        <w:rPr>
          <w:rFonts w:eastAsia="Malgun Gothic"/>
          <w:color w:val="000000"/>
          <w:lang w:val="nl-BE" w:eastAsia="ko-KR"/>
        </w:rPr>
        <w:t xml:space="preserve"> </w:t>
      </w:r>
      <w:r w:rsidR="00FC68D8" w:rsidRPr="008A4939">
        <w:rPr>
          <w:rFonts w:eastAsia="Malgun Gothic"/>
          <w:color w:val="000000"/>
          <w:lang w:val="nl-BE" w:eastAsia="ko-KR"/>
        </w:rPr>
        <w:t>1993</w:t>
      </w:r>
      <w:r w:rsidR="00BE4437" w:rsidRPr="008A4939">
        <w:rPr>
          <w:rFonts w:eastAsia="Malgun Gothic"/>
          <w:color w:val="000000"/>
          <w:lang w:val="nl-BE" w:eastAsia="ko-KR"/>
        </w:rPr>
        <w:t xml:space="preserve"> laaide het debat</w:t>
      </w:r>
      <w:r w:rsidR="00D622CD" w:rsidRPr="008A4939">
        <w:rPr>
          <w:rFonts w:eastAsia="Malgun Gothic"/>
          <w:color w:val="000000"/>
          <w:lang w:val="nl-BE" w:eastAsia="ko-KR"/>
        </w:rPr>
        <w:t xml:space="preserve"> weer op</w:t>
      </w:r>
      <w:r w:rsidR="00FC68D8" w:rsidRPr="008A4939">
        <w:rPr>
          <w:rFonts w:eastAsia="Malgun Gothic"/>
          <w:color w:val="000000"/>
          <w:lang w:val="nl-BE" w:eastAsia="ko-KR"/>
        </w:rPr>
        <w:t>.</w:t>
      </w:r>
      <w:r w:rsidR="00FC68D8" w:rsidRPr="008A4939">
        <w:rPr>
          <w:rStyle w:val="FootnoteReference"/>
          <w:rFonts w:eastAsia="Malgun Gothic"/>
          <w:color w:val="000000"/>
          <w:lang w:val="nl-BE" w:eastAsia="ko-KR"/>
        </w:rPr>
        <w:footnoteReference w:id="17"/>
      </w:r>
      <w:r w:rsidR="00642DE2" w:rsidRPr="008A4939">
        <w:rPr>
          <w:rFonts w:eastAsia="Malgun Gothic"/>
          <w:color w:val="000000"/>
          <w:lang w:val="nl-BE" w:eastAsia="ko-KR"/>
        </w:rPr>
        <w:t xml:space="preserve"> </w:t>
      </w:r>
      <w:r w:rsidR="00BA369B" w:rsidRPr="008A4939">
        <w:rPr>
          <w:rFonts w:eastAsia="Malgun Gothic"/>
          <w:color w:val="000000"/>
          <w:lang w:val="nl-BE" w:eastAsia="ko-KR"/>
        </w:rPr>
        <w:t xml:space="preserve">Na </w:t>
      </w:r>
      <w:del w:id="132" w:author="Nicholas Peeters" w:date="2014-08-06T17:05:00Z">
        <w:r w:rsidR="00BE4437" w:rsidRPr="008A4939" w:rsidDel="00103F9B">
          <w:rPr>
            <w:rFonts w:eastAsia="Malgun Gothic"/>
            <w:color w:val="000000"/>
            <w:lang w:val="nl-BE" w:eastAsia="ko-KR"/>
          </w:rPr>
          <w:delText xml:space="preserve">het voorvallen van </w:delText>
        </w:r>
      </w:del>
      <w:r w:rsidR="00BE4437" w:rsidRPr="008A4939">
        <w:rPr>
          <w:rFonts w:eastAsia="Malgun Gothic"/>
          <w:color w:val="000000"/>
          <w:lang w:val="nl-BE" w:eastAsia="ko-KR"/>
        </w:rPr>
        <w:t xml:space="preserve">enkele </w:t>
      </w:r>
      <w:r w:rsidR="00F8400B" w:rsidRPr="008A4939">
        <w:rPr>
          <w:rFonts w:eastAsia="Malgun Gothic"/>
          <w:color w:val="000000"/>
          <w:lang w:val="nl-BE" w:eastAsia="ko-KR"/>
        </w:rPr>
        <w:t>brutale moorden</w:t>
      </w:r>
      <w:r w:rsidR="00BE4437" w:rsidRPr="008A4939">
        <w:rPr>
          <w:rFonts w:eastAsia="Malgun Gothic"/>
          <w:color w:val="000000"/>
          <w:lang w:val="nl-BE" w:eastAsia="ko-KR"/>
        </w:rPr>
        <w:t xml:space="preserve"> </w:t>
      </w:r>
      <w:del w:id="133" w:author="Nicholas Peeters" w:date="2014-08-06T17:05:00Z">
        <w:r w:rsidR="00BE4437" w:rsidRPr="008A4939" w:rsidDel="00103F9B">
          <w:rPr>
            <w:rFonts w:eastAsia="Malgun Gothic"/>
            <w:color w:val="000000"/>
            <w:lang w:val="nl-BE" w:eastAsia="ko-KR"/>
          </w:rPr>
          <w:delText xml:space="preserve">met </w:delText>
        </w:r>
      </w:del>
      <w:ins w:id="134" w:author="Nicholas Peeters" w:date="2014-08-06T17:05:00Z">
        <w:r w:rsidR="00103F9B">
          <w:rPr>
            <w:rFonts w:hint="eastAsia"/>
            <w:color w:val="000000"/>
            <w:lang w:val="nl-BE"/>
          </w:rPr>
          <w:t>door</w:t>
        </w:r>
        <w:r w:rsidR="00103F9B" w:rsidRPr="008A4939">
          <w:rPr>
            <w:rFonts w:eastAsia="Malgun Gothic"/>
            <w:color w:val="000000"/>
            <w:lang w:val="nl-BE" w:eastAsia="ko-KR"/>
          </w:rPr>
          <w:t xml:space="preserve"> </w:t>
        </w:r>
      </w:ins>
      <w:r w:rsidR="00BE4437" w:rsidRPr="008A4939">
        <w:rPr>
          <w:rFonts w:eastAsia="Malgun Gothic"/>
          <w:color w:val="000000"/>
          <w:lang w:val="nl-BE" w:eastAsia="ko-KR"/>
        </w:rPr>
        <w:t xml:space="preserve">jonge daders, waarbij </w:t>
      </w:r>
      <w:r w:rsidR="00BE4437" w:rsidRPr="004B7FC4">
        <w:rPr>
          <w:rFonts w:eastAsia="Malgun Gothic"/>
          <w:color w:val="000000"/>
          <w:lang w:val="nl-BE" w:eastAsia="ko-KR"/>
        </w:rPr>
        <w:t>problemen voorgevallen waren met betrekking tot het natrekken van feiten en het betrekken van slachtoffers</w:t>
      </w:r>
      <w:r w:rsidR="009A0DC3" w:rsidRPr="004B7FC4">
        <w:rPr>
          <w:rFonts w:eastAsia="Malgun Gothic"/>
          <w:color w:val="000000"/>
          <w:lang w:val="nl-BE" w:eastAsia="ko-KR"/>
          <w:rPrChange w:id="135" w:author="Nicholas Peeters" w:date="2014-08-05T16:56:00Z">
            <w:rPr>
              <w:rFonts w:eastAsia="Malgun Gothic"/>
              <w:color w:val="000000"/>
              <w:lang w:val="nl-BE" w:eastAsia="ko-KR"/>
            </w:rPr>
          </w:rPrChange>
        </w:rPr>
        <w:t xml:space="preserve"> bij het proces</w:t>
      </w:r>
      <w:r w:rsidR="00BE4437" w:rsidRPr="004B7FC4">
        <w:rPr>
          <w:rFonts w:eastAsia="Malgun Gothic"/>
          <w:color w:val="000000"/>
          <w:lang w:val="nl-BE" w:eastAsia="ko-KR"/>
        </w:rPr>
        <w:t>,</w:t>
      </w:r>
      <w:r w:rsidR="00BE4437" w:rsidRPr="008A4939">
        <w:rPr>
          <w:rFonts w:eastAsia="Malgun Gothic"/>
          <w:color w:val="000000"/>
          <w:lang w:val="nl-BE" w:eastAsia="ko-KR"/>
        </w:rPr>
        <w:t xml:space="preserve"> </w:t>
      </w:r>
      <w:r w:rsidR="00F8400B" w:rsidRPr="008A4939">
        <w:rPr>
          <w:rFonts w:eastAsia="Malgun Gothic"/>
          <w:color w:val="000000"/>
          <w:lang w:val="nl-BE" w:eastAsia="ko-KR"/>
        </w:rPr>
        <w:t>onstond de vraag naar een procedur</w:t>
      </w:r>
      <w:ins w:id="136" w:author="Nicholas Peeters" w:date="2014-08-06T17:06:00Z">
        <w:r w:rsidR="00103F9B">
          <w:rPr>
            <w:rFonts w:hint="eastAsia"/>
            <w:color w:val="000000"/>
            <w:lang w:val="nl-BE"/>
          </w:rPr>
          <w:t>e</w:t>
        </w:r>
      </w:ins>
      <w:del w:id="137" w:author="Nicholas Peeters" w:date="2014-08-06T17:06:00Z">
        <w:r w:rsidR="00F8400B" w:rsidRPr="008A4939" w:rsidDel="00103F9B">
          <w:rPr>
            <w:rFonts w:eastAsia="Malgun Gothic"/>
            <w:color w:val="000000"/>
            <w:lang w:val="nl-BE" w:eastAsia="ko-KR"/>
          </w:rPr>
          <w:delText>a</w:delText>
        </w:r>
      </w:del>
      <w:r w:rsidR="00F8400B" w:rsidRPr="008A4939">
        <w:rPr>
          <w:rFonts w:eastAsia="Malgun Gothic"/>
          <w:color w:val="000000"/>
          <w:lang w:val="nl-BE" w:eastAsia="ko-KR"/>
        </w:rPr>
        <w:t>le herv</w:t>
      </w:r>
      <w:r w:rsidR="00BA369B" w:rsidRPr="008A4939">
        <w:rPr>
          <w:rFonts w:eastAsia="Malgun Gothic"/>
          <w:color w:val="000000"/>
          <w:lang w:val="nl-BE" w:eastAsia="ko-KR"/>
        </w:rPr>
        <w:t>orming van de familierechtbank.</w:t>
      </w:r>
      <w:r w:rsidR="00BA369B" w:rsidRPr="008A4939">
        <w:rPr>
          <w:rStyle w:val="FootnoteReference"/>
          <w:rFonts w:eastAsia="Malgun Gothic"/>
          <w:color w:val="000000"/>
          <w:lang w:val="nl-BE" w:eastAsia="ko-KR"/>
        </w:rPr>
        <w:footnoteReference w:id="18"/>
      </w:r>
      <w:r w:rsidR="00BA369B" w:rsidRPr="008A4939">
        <w:rPr>
          <w:rFonts w:eastAsia="Malgun Gothic"/>
          <w:color w:val="000000"/>
          <w:lang w:val="nl-BE" w:eastAsia="ko-KR"/>
        </w:rPr>
        <w:t xml:space="preserve"> Toen </w:t>
      </w:r>
      <w:del w:id="138" w:author="Nicholas Peeters" w:date="2014-08-05T16:56:00Z">
        <w:r w:rsidR="00BA369B" w:rsidRPr="008A4939" w:rsidDel="004746FB">
          <w:rPr>
            <w:rFonts w:eastAsia="Malgun Gothic"/>
            <w:color w:val="000000"/>
            <w:lang w:val="nl-BE" w:eastAsia="ko-KR"/>
          </w:rPr>
          <w:delText xml:space="preserve">ook </w:delText>
        </w:r>
      </w:del>
      <w:ins w:id="139" w:author="Nicholas Peeters" w:date="2014-08-05T16:56:00Z">
        <w:r w:rsidR="004746FB">
          <w:rPr>
            <w:rFonts w:hint="eastAsia"/>
            <w:color w:val="000000"/>
            <w:lang w:val="nl-BE"/>
          </w:rPr>
          <w:t>er vervolgens</w:t>
        </w:r>
        <w:r w:rsidR="004746FB" w:rsidRPr="008A4939">
          <w:rPr>
            <w:rFonts w:eastAsia="Malgun Gothic"/>
            <w:color w:val="000000"/>
            <w:lang w:val="nl-BE" w:eastAsia="ko-KR"/>
          </w:rPr>
          <w:t xml:space="preserve"> </w:t>
        </w:r>
      </w:ins>
      <w:r w:rsidR="00BA369B" w:rsidRPr="008A4939">
        <w:rPr>
          <w:rFonts w:eastAsia="Malgun Gothic"/>
          <w:color w:val="000000"/>
          <w:lang w:val="nl-BE" w:eastAsia="ko-KR"/>
        </w:rPr>
        <w:t>in de late jaren negentig</w:t>
      </w:r>
      <w:ins w:id="140" w:author="Nicholas Peeters" w:date="2014-08-05T16:56:00Z">
        <w:r w:rsidR="004746FB">
          <w:rPr>
            <w:rFonts w:hint="eastAsia"/>
            <w:color w:val="000000"/>
            <w:lang w:val="nl-BE"/>
          </w:rPr>
          <w:t xml:space="preserve"> opnieuw</w:t>
        </w:r>
      </w:ins>
      <w:r w:rsidR="00BA369B" w:rsidRPr="008A4939">
        <w:rPr>
          <w:rFonts w:eastAsia="Malgun Gothic"/>
          <w:color w:val="000000"/>
          <w:lang w:val="nl-BE" w:eastAsia="ko-KR"/>
        </w:rPr>
        <w:t xml:space="preserve"> enkele serieuze incidenten de media haalden, verloor ook de publieke opinie zijn geloof in de </w:t>
      </w:r>
      <w:r w:rsidR="00D06F1A">
        <w:rPr>
          <w:rFonts w:eastAsia="Malgun Gothic"/>
          <w:color w:val="000000"/>
          <w:lang w:val="nl-BE" w:eastAsia="ko-KR"/>
        </w:rPr>
        <w:t>Shōnenhō</w:t>
      </w:r>
      <w:r w:rsidR="00BA369B" w:rsidRPr="008A4939">
        <w:rPr>
          <w:rFonts w:eastAsia="Malgun Gothic"/>
          <w:color w:val="000000"/>
          <w:lang w:val="nl-BE" w:eastAsia="ko-KR"/>
        </w:rPr>
        <w:t xml:space="preserve"> en kwam de beweging </w:t>
      </w:r>
      <w:del w:id="141" w:author="Nicholas Peeters" w:date="2014-08-06T17:06:00Z">
        <w:r w:rsidR="00BA369B" w:rsidRPr="008A4939" w:rsidDel="00103F9B">
          <w:rPr>
            <w:rFonts w:eastAsia="Malgun Gothic"/>
            <w:color w:val="000000"/>
            <w:lang w:val="nl-BE" w:eastAsia="ko-KR"/>
          </w:rPr>
          <w:delText xml:space="preserve">naar </w:delText>
        </w:r>
      </w:del>
      <w:ins w:id="142" w:author="Nicholas Peeters" w:date="2014-08-06T17:06:00Z">
        <w:r w:rsidR="00103F9B">
          <w:rPr>
            <w:rFonts w:hint="eastAsia"/>
            <w:color w:val="000000"/>
            <w:lang w:val="nl-BE"/>
          </w:rPr>
          <w:t>die ijverde voor</w:t>
        </w:r>
        <w:r w:rsidR="00103F9B" w:rsidRPr="008A4939">
          <w:rPr>
            <w:rFonts w:eastAsia="Malgun Gothic"/>
            <w:color w:val="000000"/>
            <w:lang w:val="nl-BE" w:eastAsia="ko-KR"/>
          </w:rPr>
          <w:t xml:space="preserve"> </w:t>
        </w:r>
      </w:ins>
      <w:r w:rsidR="00BA369B" w:rsidRPr="008A4939">
        <w:rPr>
          <w:rFonts w:eastAsia="Malgun Gothic"/>
          <w:color w:val="000000"/>
          <w:lang w:val="nl-BE" w:eastAsia="ko-KR"/>
        </w:rPr>
        <w:t>een herziening in een stroomversnelling.</w:t>
      </w:r>
      <w:r w:rsidR="00BA369B" w:rsidRPr="008A4939">
        <w:rPr>
          <w:rStyle w:val="FootnoteReference"/>
          <w:rFonts w:eastAsia="Malgun Gothic"/>
          <w:color w:val="000000"/>
          <w:lang w:val="nl-BE" w:eastAsia="ko-KR"/>
        </w:rPr>
        <w:footnoteReference w:id="19"/>
      </w:r>
    </w:p>
    <w:p w:rsidR="000F0E02" w:rsidRPr="00E91181" w:rsidRDefault="00B640DA" w:rsidP="008A4939">
      <w:pPr>
        <w:spacing w:line="360" w:lineRule="auto"/>
        <w:jc w:val="both"/>
        <w:rPr>
          <w:i/>
          <w:color w:val="000000"/>
          <w:lang w:val="nl-BE"/>
        </w:rPr>
      </w:pPr>
      <w:r>
        <w:rPr>
          <w:rFonts w:eastAsia="Malgun Gothic"/>
          <w:color w:val="000000"/>
          <w:lang w:val="nl-BE" w:eastAsia="ko-KR"/>
        </w:rPr>
        <w:t xml:space="preserve">In mei 2000 voerde </w:t>
      </w:r>
      <w:r w:rsidR="00E63A67" w:rsidRPr="008A4939">
        <w:rPr>
          <w:rFonts w:eastAsia="Malgun Gothic"/>
          <w:color w:val="000000"/>
          <w:lang w:val="nl-BE" w:eastAsia="ko-KR"/>
        </w:rPr>
        <w:t xml:space="preserve">het Lagerhuis een besluit door dat vroeg naar </w:t>
      </w:r>
      <w:del w:id="143" w:author="Nicholas Peeters" w:date="2014-08-05T16:56:00Z">
        <w:r w:rsidR="00E63A67" w:rsidRPr="008A4939" w:rsidDel="004746FB">
          <w:rPr>
            <w:rFonts w:eastAsia="Malgun Gothic"/>
            <w:color w:val="000000"/>
            <w:lang w:val="nl-BE" w:eastAsia="ko-KR"/>
          </w:rPr>
          <w:delText xml:space="preserve"> </w:delText>
        </w:r>
      </w:del>
      <w:r w:rsidR="00E63A67" w:rsidRPr="008A4939">
        <w:rPr>
          <w:rFonts w:eastAsia="Malgun Gothic"/>
          <w:color w:val="000000"/>
          <w:lang w:val="nl-BE" w:eastAsia="ko-KR"/>
        </w:rPr>
        <w:t>nieuwe maatregelen om jeugdcriminaliteit aan te pakken. Als antwoord hierop werd door de toen heersende coalitie (Liberaal Democratische Partij, Komeit</w:t>
      </w:r>
      <w:ins w:id="144" w:author="Nicholas Peeters" w:date="2014-08-05T16:57:00Z">
        <w:r w:rsidR="004746FB" w:rsidRPr="004746FB">
          <w:rPr>
            <w:rFonts w:eastAsia="Malgun Gothic"/>
            <w:color w:val="000000"/>
            <w:lang w:val="nl-BE" w:eastAsia="ko-KR"/>
          </w:rPr>
          <w:t>ō</w:t>
        </w:r>
        <w:r w:rsidR="004746FB" w:rsidRPr="004746FB" w:rsidDel="004746FB">
          <w:rPr>
            <w:rFonts w:eastAsia="Malgun Gothic"/>
            <w:color w:val="000000"/>
            <w:lang w:val="nl-BE" w:eastAsia="ko-KR"/>
          </w:rPr>
          <w:t xml:space="preserve"> </w:t>
        </w:r>
      </w:ins>
      <w:del w:id="145" w:author="Nicholas Peeters" w:date="2014-08-05T16:57:00Z">
        <w:r w:rsidR="00E63A67" w:rsidRPr="008A4939" w:rsidDel="004746FB">
          <w:rPr>
            <w:rFonts w:eastAsia="Malgun Gothic"/>
            <w:color w:val="000000"/>
            <w:lang w:val="nl-BE" w:eastAsia="ko-KR"/>
          </w:rPr>
          <w:delText>o</w:delText>
        </w:r>
      </w:del>
      <w:r w:rsidR="00E63A67" w:rsidRPr="008A4939">
        <w:rPr>
          <w:rFonts w:eastAsia="Malgun Gothic"/>
          <w:color w:val="000000"/>
          <w:lang w:val="nl-BE" w:eastAsia="ko-KR"/>
        </w:rPr>
        <w:t xml:space="preserve"> en de Nieuwe Con</w:t>
      </w:r>
      <w:r>
        <w:rPr>
          <w:rFonts w:eastAsia="Malgun Gothic"/>
          <w:color w:val="000000"/>
          <w:lang w:val="nl-BE" w:eastAsia="ko-KR"/>
        </w:rPr>
        <w:t>servatieve Partij) een projectgroep</w:t>
      </w:r>
      <w:r w:rsidR="00E63A67" w:rsidRPr="008A4939">
        <w:rPr>
          <w:rFonts w:eastAsia="Malgun Gothic"/>
          <w:color w:val="000000"/>
          <w:lang w:val="nl-BE" w:eastAsia="ko-KR"/>
        </w:rPr>
        <w:t xml:space="preserve"> opgericht om het probleem aan te pakken. Een nieuw wetsvoorstel (</w:t>
      </w:r>
      <w:r w:rsidR="009D36CB">
        <w:rPr>
          <w:i/>
          <w:color w:val="000000"/>
          <w:lang w:val="nl-BE"/>
        </w:rPr>
        <w:t>S</w:t>
      </w:r>
      <w:r w:rsidR="009D36CB" w:rsidRPr="008A4939">
        <w:rPr>
          <w:i/>
          <w:color w:val="000000"/>
          <w:lang w:val="nl-BE"/>
        </w:rPr>
        <w:t>hōnenhō</w:t>
      </w:r>
      <w:commentRangeStart w:id="146"/>
      <w:r w:rsidR="009D36CB" w:rsidRPr="008A4939">
        <w:rPr>
          <w:i/>
          <w:color w:val="000000"/>
          <w:lang w:val="nl-BE"/>
        </w:rPr>
        <w:t>ra</w:t>
      </w:r>
      <w:commentRangeEnd w:id="146"/>
      <w:r w:rsidR="004746FB">
        <w:rPr>
          <w:rStyle w:val="CommentReference"/>
        </w:rPr>
        <w:commentReference w:id="146"/>
      </w:r>
      <w:r w:rsidR="009D36CB" w:rsidRPr="008A4939">
        <w:rPr>
          <w:i/>
          <w:color w:val="000000"/>
          <w:lang w:val="nl-BE"/>
        </w:rPr>
        <w:t xml:space="preserve"> no ichibu wo kaisei suru h</w:t>
      </w:r>
      <w:ins w:id="147" w:author="Nicholas Peeters" w:date="2014-08-05T17:03:00Z">
        <w:r w:rsidR="00523275" w:rsidRPr="00523275">
          <w:rPr>
            <w:i/>
            <w:color w:val="000000"/>
            <w:lang w:val="nl-BE"/>
          </w:rPr>
          <w:t>ō</w:t>
        </w:r>
      </w:ins>
      <w:del w:id="148" w:author="Nicholas Peeters" w:date="2014-08-05T17:03:00Z">
        <w:r w:rsidR="009D36CB" w:rsidRPr="008A4939" w:rsidDel="00523275">
          <w:rPr>
            <w:i/>
            <w:color w:val="000000"/>
            <w:lang w:val="nl-BE"/>
          </w:rPr>
          <w:delText>ou</w:delText>
        </w:r>
      </w:del>
      <w:r w:rsidR="009D36CB" w:rsidRPr="008A4939">
        <w:rPr>
          <w:i/>
          <w:color w:val="000000"/>
          <w:lang w:val="nl-BE"/>
        </w:rPr>
        <w:t>ritsuan</w:t>
      </w:r>
      <w:r w:rsidR="009D36CB">
        <w:rPr>
          <w:i/>
          <w:color w:val="000000"/>
          <w:lang w:val="nl-BE"/>
        </w:rPr>
        <w:t xml:space="preserve">, </w:t>
      </w:r>
      <w:r w:rsidR="00E63A67" w:rsidRPr="008A4939">
        <w:rPr>
          <w:rFonts w:hint="eastAsia"/>
          <w:color w:val="000000"/>
          <w:lang w:val="nl-BE"/>
        </w:rPr>
        <w:t>少年法等の一部を改正する法律案</w:t>
      </w:r>
      <w:r w:rsidR="00E63A67" w:rsidRPr="008A4939">
        <w:rPr>
          <w:rFonts w:eastAsia="Malgun Gothic"/>
          <w:color w:val="000000"/>
          <w:lang w:val="nl-BE" w:eastAsia="ko-KR"/>
        </w:rPr>
        <w:t>)</w:t>
      </w:r>
      <w:r w:rsidR="005231FC" w:rsidRPr="008A4939">
        <w:rPr>
          <w:rFonts w:eastAsia="Malgun Gothic"/>
          <w:color w:val="000000"/>
          <w:lang w:val="nl-BE" w:eastAsia="ko-KR"/>
        </w:rPr>
        <w:t xml:space="preserve"> werd ingediend en</w:t>
      </w:r>
      <w:r w:rsidR="00DF26AE" w:rsidRPr="008A4939">
        <w:rPr>
          <w:rFonts w:eastAsia="Malgun Gothic"/>
          <w:color w:val="000000"/>
          <w:lang w:val="nl-BE" w:eastAsia="ko-KR"/>
        </w:rPr>
        <w:t>,</w:t>
      </w:r>
      <w:r w:rsidR="005231FC" w:rsidRPr="008A4939">
        <w:rPr>
          <w:rFonts w:eastAsia="Malgun Gothic"/>
          <w:color w:val="000000"/>
          <w:lang w:val="nl-BE" w:eastAsia="ko-KR"/>
        </w:rPr>
        <w:t xml:space="preserve"> na enkele aanpassingen</w:t>
      </w:r>
      <w:r w:rsidR="00DF26AE" w:rsidRPr="008A4939">
        <w:rPr>
          <w:rFonts w:eastAsia="Malgun Gothic"/>
          <w:color w:val="000000"/>
          <w:lang w:val="nl-BE" w:eastAsia="ko-KR"/>
        </w:rPr>
        <w:t>,</w:t>
      </w:r>
      <w:r w:rsidR="005231FC" w:rsidRPr="008A4939">
        <w:rPr>
          <w:rFonts w:eastAsia="Malgun Gothic"/>
          <w:color w:val="000000"/>
          <w:lang w:val="nl-BE" w:eastAsia="ko-KR"/>
        </w:rPr>
        <w:t xml:space="preserve"> op 28</w:t>
      </w:r>
      <w:r w:rsidR="00E63A67" w:rsidRPr="008A4939">
        <w:rPr>
          <w:rFonts w:eastAsia="Malgun Gothic"/>
          <w:color w:val="000000"/>
          <w:lang w:val="nl-BE" w:eastAsia="ko-KR"/>
        </w:rPr>
        <w:t xml:space="preserve"> oktober go</w:t>
      </w:r>
      <w:r w:rsidR="005231FC" w:rsidRPr="008A4939">
        <w:rPr>
          <w:rFonts w:eastAsia="Malgun Gothic"/>
          <w:color w:val="000000"/>
          <w:lang w:val="nl-BE" w:eastAsia="ko-KR"/>
        </w:rPr>
        <w:t xml:space="preserve">edgekeurd door het Lagerhuis. Het voorstel werd op 6 december 2000 officieel afgekondigd en </w:t>
      </w:r>
      <w:del w:id="149" w:author="Nicholas Peeters" w:date="2014-08-05T17:04:00Z">
        <w:r w:rsidR="005231FC" w:rsidRPr="008A4939" w:rsidDel="00523275">
          <w:rPr>
            <w:rFonts w:eastAsia="Malgun Gothic"/>
            <w:color w:val="000000"/>
            <w:lang w:val="nl-BE" w:eastAsia="ko-KR"/>
          </w:rPr>
          <w:delText xml:space="preserve">werd </w:delText>
        </w:r>
      </w:del>
      <w:ins w:id="150" w:author="Nicholas Peeters" w:date="2014-08-05T17:04:00Z">
        <w:r w:rsidR="00523275">
          <w:rPr>
            <w:rFonts w:hint="eastAsia"/>
            <w:color w:val="000000"/>
            <w:lang w:val="nl-BE"/>
          </w:rPr>
          <w:t>ging</w:t>
        </w:r>
        <w:r w:rsidR="00523275" w:rsidRPr="008A4939">
          <w:rPr>
            <w:rFonts w:eastAsia="Malgun Gothic"/>
            <w:color w:val="000000"/>
            <w:lang w:val="nl-BE" w:eastAsia="ko-KR"/>
          </w:rPr>
          <w:t xml:space="preserve"> </w:t>
        </w:r>
      </w:ins>
      <w:r w:rsidR="005231FC" w:rsidRPr="008A4939">
        <w:rPr>
          <w:rFonts w:eastAsia="Malgun Gothic"/>
          <w:color w:val="000000"/>
          <w:lang w:val="nl-BE" w:eastAsia="ko-KR"/>
        </w:rPr>
        <w:t>van kra</w:t>
      </w:r>
      <w:r w:rsidR="00DF26AE" w:rsidRPr="008A4939">
        <w:rPr>
          <w:rFonts w:eastAsia="Malgun Gothic"/>
          <w:color w:val="000000"/>
          <w:lang w:val="nl-BE" w:eastAsia="ko-KR"/>
        </w:rPr>
        <w:t>cht op 1 april 2001. Dit wa</w:t>
      </w:r>
      <w:r w:rsidR="005231FC" w:rsidRPr="008A4939">
        <w:rPr>
          <w:rFonts w:eastAsia="Malgun Gothic"/>
          <w:color w:val="000000"/>
          <w:lang w:val="nl-BE" w:eastAsia="ko-KR"/>
        </w:rPr>
        <w:t xml:space="preserve">s de eerste </w:t>
      </w:r>
      <w:r w:rsidR="00357DAD">
        <w:rPr>
          <w:rFonts w:eastAsia="Malgun Gothic"/>
          <w:color w:val="000000"/>
          <w:lang w:val="nl-BE" w:eastAsia="ko-KR"/>
        </w:rPr>
        <w:t>noemen</w:t>
      </w:r>
      <w:r w:rsidR="00BE16B2" w:rsidRPr="008A4939">
        <w:rPr>
          <w:rFonts w:eastAsia="Malgun Gothic"/>
          <w:color w:val="000000"/>
          <w:lang w:val="nl-BE" w:eastAsia="ko-KR"/>
        </w:rPr>
        <w:t xml:space="preserve">swaardige </w:t>
      </w:r>
      <w:r w:rsidR="005231FC" w:rsidRPr="008A4939">
        <w:rPr>
          <w:rFonts w:eastAsia="Malgun Gothic"/>
          <w:color w:val="000000"/>
          <w:lang w:val="nl-BE" w:eastAsia="ko-KR"/>
        </w:rPr>
        <w:t>aanpassing</w:t>
      </w:r>
      <w:r w:rsidR="00BE16B2" w:rsidRPr="008A4939">
        <w:rPr>
          <w:rFonts w:eastAsia="Malgun Gothic"/>
          <w:color w:val="000000"/>
          <w:lang w:val="nl-BE" w:eastAsia="ko-KR"/>
        </w:rPr>
        <w:t xml:space="preserve"> die Japan maakte aan de </w:t>
      </w:r>
      <w:r w:rsidR="00D06F1A">
        <w:rPr>
          <w:rFonts w:eastAsia="Malgun Gothic"/>
          <w:color w:val="000000"/>
          <w:lang w:val="nl-BE" w:eastAsia="ko-KR"/>
        </w:rPr>
        <w:t>Shōnenhō</w:t>
      </w:r>
      <w:r w:rsidR="00BE16B2" w:rsidRPr="008A4939">
        <w:rPr>
          <w:rFonts w:eastAsia="Malgun Gothic"/>
          <w:color w:val="000000"/>
          <w:lang w:val="nl-BE" w:eastAsia="ko-KR"/>
        </w:rPr>
        <w:t xml:space="preserve"> zoals die opgesteld was in 1948.</w:t>
      </w:r>
      <w:r w:rsidR="00BE16B2" w:rsidRPr="008A4939">
        <w:rPr>
          <w:rStyle w:val="FootnoteReference"/>
          <w:rFonts w:eastAsia="Malgun Gothic"/>
          <w:color w:val="000000"/>
          <w:lang w:val="nl-BE" w:eastAsia="ko-KR"/>
        </w:rPr>
        <w:footnoteReference w:id="20"/>
      </w:r>
    </w:p>
    <w:p w:rsidR="00A90B5A" w:rsidRPr="008A4939" w:rsidRDefault="00B24E46" w:rsidP="008A4939">
      <w:pPr>
        <w:spacing w:line="360" w:lineRule="auto"/>
        <w:jc w:val="both"/>
        <w:rPr>
          <w:rFonts w:eastAsia="Malgun Gothic"/>
          <w:color w:val="000000"/>
          <w:vertAlign w:val="superscript"/>
          <w:lang w:val="nl-BE" w:eastAsia="ko-KR"/>
        </w:rPr>
      </w:pPr>
      <w:r>
        <w:rPr>
          <w:rFonts w:eastAsia="Malgun Gothic"/>
          <w:b/>
          <w:color w:val="000000"/>
          <w:lang w:val="nl-BE" w:eastAsia="ko-KR"/>
        </w:rPr>
        <w:t>4</w:t>
      </w:r>
      <w:r w:rsidR="00572AB7" w:rsidRPr="008A4939">
        <w:rPr>
          <w:rFonts w:eastAsia="Malgun Gothic"/>
          <w:b/>
          <w:color w:val="000000"/>
          <w:lang w:val="nl-BE" w:eastAsia="ko-KR"/>
        </w:rPr>
        <w:t xml:space="preserve"> </w:t>
      </w:r>
      <w:r w:rsidR="00A90B5A" w:rsidRPr="008A4939">
        <w:rPr>
          <w:rFonts w:eastAsia="Malgun Gothic"/>
          <w:b/>
          <w:color w:val="000000"/>
          <w:lang w:val="nl-BE" w:eastAsia="ko-KR"/>
        </w:rPr>
        <w:t xml:space="preserve">Hervorming </w:t>
      </w:r>
      <w:r w:rsidR="00572AB7" w:rsidRPr="008A4939">
        <w:rPr>
          <w:rFonts w:eastAsia="Malgun Gothic"/>
          <w:b/>
          <w:color w:val="000000"/>
          <w:lang w:val="nl-BE" w:eastAsia="ko-KR"/>
        </w:rPr>
        <w:t xml:space="preserve">van </w:t>
      </w:r>
      <w:r>
        <w:rPr>
          <w:rFonts w:eastAsia="Malgun Gothic"/>
          <w:b/>
          <w:color w:val="000000"/>
          <w:lang w:val="nl-BE" w:eastAsia="ko-KR"/>
        </w:rPr>
        <w:t xml:space="preserve">het jeugdstrafrecht in </w:t>
      </w:r>
      <w:r w:rsidR="00A90B5A" w:rsidRPr="008A4939">
        <w:rPr>
          <w:rFonts w:eastAsia="Malgun Gothic"/>
          <w:b/>
          <w:color w:val="000000"/>
          <w:lang w:val="nl-BE" w:eastAsia="ko-KR"/>
        </w:rPr>
        <w:t>2000</w:t>
      </w:r>
    </w:p>
    <w:p w:rsidR="005F6F1B" w:rsidRPr="008A4939" w:rsidRDefault="00CC7AF3" w:rsidP="008A4939">
      <w:pPr>
        <w:spacing w:line="360" w:lineRule="auto"/>
        <w:jc w:val="both"/>
        <w:rPr>
          <w:rFonts w:eastAsia="Malgun Gothic"/>
          <w:color w:val="000000"/>
          <w:lang w:val="nl-BE" w:eastAsia="ko-KR"/>
        </w:rPr>
      </w:pPr>
      <w:r w:rsidRPr="008A4939">
        <w:rPr>
          <w:rFonts w:eastAsia="Malgun Gothic"/>
          <w:color w:val="000000"/>
          <w:lang w:val="nl-BE" w:eastAsia="ko-KR"/>
        </w:rPr>
        <w:t>In</w:t>
      </w:r>
      <w:r w:rsidR="00620CD8" w:rsidRPr="008A4939">
        <w:rPr>
          <w:rFonts w:eastAsia="Malgun Gothic"/>
          <w:color w:val="000000"/>
          <w:lang w:val="nl-BE" w:eastAsia="ko-KR"/>
        </w:rPr>
        <w:t xml:space="preserve"> 2000 voerde de Japanse regering </w:t>
      </w:r>
      <w:r w:rsidR="00357DAD">
        <w:rPr>
          <w:rFonts w:eastAsia="Malgun Gothic"/>
          <w:color w:val="000000"/>
          <w:lang w:val="nl-BE" w:eastAsia="ko-KR"/>
        </w:rPr>
        <w:t xml:space="preserve">voor het eerst in vijftig jaar </w:t>
      </w:r>
      <w:r w:rsidR="005B4187" w:rsidRPr="008A4939">
        <w:rPr>
          <w:rFonts w:eastAsia="Malgun Gothic"/>
          <w:color w:val="000000"/>
          <w:lang w:val="nl-BE" w:eastAsia="ko-KR"/>
        </w:rPr>
        <w:t>een grote herziening van</w:t>
      </w:r>
      <w:r w:rsidR="00357DAD">
        <w:rPr>
          <w:rFonts w:eastAsia="Malgun Gothic"/>
          <w:color w:val="000000"/>
          <w:lang w:val="nl-BE" w:eastAsia="ko-KR"/>
        </w:rPr>
        <w:t xml:space="preserve"> het jeugdstrafrecht door</w:t>
      </w:r>
      <w:r w:rsidR="002A507F" w:rsidRPr="008A4939">
        <w:rPr>
          <w:rFonts w:eastAsia="Malgun Gothic"/>
          <w:color w:val="000000"/>
          <w:lang w:val="nl-BE" w:eastAsia="ko-KR"/>
        </w:rPr>
        <w:t>. In tegenstelling tot de</w:t>
      </w:r>
      <w:r w:rsidR="002A507F" w:rsidRPr="008A4939">
        <w:rPr>
          <w:rFonts w:eastAsia="Malgun Gothic"/>
          <w:i/>
          <w:color w:val="000000"/>
          <w:lang w:val="nl-BE" w:eastAsia="ko-KR"/>
        </w:rPr>
        <w:t xml:space="preserve"> Shōnenhō</w:t>
      </w:r>
      <w:r w:rsidR="002A507F" w:rsidRPr="008A4939">
        <w:rPr>
          <w:rFonts w:eastAsia="Malgun Gothic"/>
          <w:color w:val="000000"/>
          <w:lang w:val="nl-BE" w:eastAsia="ko-KR"/>
        </w:rPr>
        <w:t xml:space="preserve"> opgesteld in 1948, waarbij het beschermen en opvoeden van de jongeren centraal stond, is de hervorming van 2000 </w:t>
      </w:r>
      <w:r w:rsidR="00357DAD">
        <w:rPr>
          <w:rFonts w:eastAsia="Malgun Gothic"/>
          <w:color w:val="000000"/>
          <w:lang w:val="nl-BE" w:eastAsia="ko-KR"/>
        </w:rPr>
        <w:t>ge</w:t>
      </w:r>
      <w:r w:rsidR="002A507F" w:rsidRPr="008A4939">
        <w:rPr>
          <w:rFonts w:eastAsia="Malgun Gothic"/>
          <w:color w:val="000000"/>
          <w:lang w:val="nl-BE" w:eastAsia="ko-KR"/>
        </w:rPr>
        <w:t xml:space="preserve">baseerd op </w:t>
      </w:r>
      <w:r w:rsidR="007A7F84" w:rsidRPr="008A4939">
        <w:rPr>
          <w:rFonts w:eastAsia="Malgun Gothic"/>
          <w:color w:val="000000"/>
          <w:lang w:val="nl-BE" w:eastAsia="ko-KR"/>
        </w:rPr>
        <w:t>een beleid dat pleit voor</w:t>
      </w:r>
      <w:r w:rsidR="002A507F" w:rsidRPr="008A4939">
        <w:rPr>
          <w:rFonts w:eastAsia="Malgun Gothic"/>
          <w:color w:val="000000"/>
          <w:lang w:val="nl-BE" w:eastAsia="ko-KR"/>
        </w:rPr>
        <w:t xml:space="preserve"> </w:t>
      </w:r>
      <w:r w:rsidR="00CD3651" w:rsidRPr="008A4939">
        <w:rPr>
          <w:rFonts w:eastAsia="Malgun Gothic"/>
          <w:color w:val="000000"/>
          <w:lang w:val="nl-BE" w:eastAsia="ko-KR"/>
        </w:rPr>
        <w:t xml:space="preserve">een </w:t>
      </w:r>
      <w:r w:rsidR="002A507F" w:rsidRPr="008A4939">
        <w:rPr>
          <w:rFonts w:eastAsia="Malgun Gothic"/>
          <w:color w:val="000000"/>
          <w:lang w:val="nl-BE" w:eastAsia="ko-KR"/>
        </w:rPr>
        <w:t>strengere</w:t>
      </w:r>
      <w:r w:rsidR="005F6F1B" w:rsidRPr="008A4939">
        <w:rPr>
          <w:rFonts w:eastAsia="Malgun Gothic"/>
          <w:color w:val="000000"/>
          <w:lang w:val="nl-BE" w:eastAsia="ko-KR"/>
        </w:rPr>
        <w:t xml:space="preserve"> </w:t>
      </w:r>
      <w:r w:rsidR="00CD3651" w:rsidRPr="008A4939">
        <w:rPr>
          <w:rFonts w:eastAsia="Malgun Gothic"/>
          <w:color w:val="000000"/>
          <w:lang w:val="nl-BE" w:eastAsia="ko-KR"/>
        </w:rPr>
        <w:t>aanpak</w:t>
      </w:r>
      <w:r w:rsidR="002A507F" w:rsidRPr="008A4939">
        <w:rPr>
          <w:rFonts w:eastAsia="Malgun Gothic"/>
          <w:color w:val="000000"/>
          <w:lang w:val="nl-BE" w:eastAsia="ko-KR"/>
        </w:rPr>
        <w:t>.</w:t>
      </w:r>
      <w:r w:rsidR="005F6F1B" w:rsidRPr="008A4939">
        <w:rPr>
          <w:rStyle w:val="FootnoteReference"/>
          <w:rFonts w:eastAsia="Malgun Gothic"/>
          <w:color w:val="000000"/>
          <w:lang w:val="nl-BE" w:eastAsia="ko-KR"/>
        </w:rPr>
        <w:footnoteReference w:id="21"/>
      </w:r>
    </w:p>
    <w:p w:rsidR="00EA5362" w:rsidRPr="008A4939" w:rsidRDefault="001F6CA7" w:rsidP="008A4939">
      <w:pPr>
        <w:spacing w:line="360" w:lineRule="auto"/>
        <w:jc w:val="both"/>
        <w:rPr>
          <w:color w:val="000000"/>
          <w:lang w:val="nl-BE"/>
        </w:rPr>
      </w:pPr>
      <w:r w:rsidRPr="008A4939">
        <w:rPr>
          <w:rFonts w:eastAsia="Malgun Gothic"/>
          <w:color w:val="000000"/>
          <w:lang w:val="nl-BE" w:eastAsia="ko-KR"/>
        </w:rPr>
        <w:lastRenderedPageBreak/>
        <w:t xml:space="preserve">Dit kwam niet onverwacht: </w:t>
      </w:r>
      <w:r w:rsidR="00572AB7" w:rsidRPr="008A4939">
        <w:rPr>
          <w:rFonts w:eastAsia="Malgun Gothic"/>
          <w:color w:val="000000"/>
          <w:lang w:val="nl-BE" w:eastAsia="ko-KR"/>
        </w:rPr>
        <w:t xml:space="preserve">zoals eerder gezegd ontstond </w:t>
      </w:r>
      <w:r w:rsidR="004671FF" w:rsidRPr="008A4939">
        <w:rPr>
          <w:rFonts w:eastAsia="Malgun Gothic"/>
          <w:color w:val="000000"/>
          <w:lang w:val="nl-BE" w:eastAsia="ko-KR"/>
        </w:rPr>
        <w:t>al tijde</w:t>
      </w:r>
      <w:r w:rsidR="00357DAD">
        <w:rPr>
          <w:rFonts w:eastAsia="Malgun Gothic"/>
          <w:color w:val="000000"/>
          <w:lang w:val="nl-BE" w:eastAsia="ko-KR"/>
        </w:rPr>
        <w:t xml:space="preserve">ns de jaren vijftig binnen het </w:t>
      </w:r>
      <w:r w:rsidR="00357DAD" w:rsidRPr="00103F9B">
        <w:rPr>
          <w:rFonts w:eastAsia="Malgun Gothic"/>
          <w:color w:val="000000"/>
          <w:lang w:val="nl-BE" w:eastAsia="ko-KR"/>
        </w:rPr>
        <w:t xml:space="preserve">ministerie van </w:t>
      </w:r>
      <w:commentRangeStart w:id="151"/>
      <w:ins w:id="152" w:author="Nicholas Peeters" w:date="2014-08-06T17:10:00Z">
        <w:r w:rsidR="00103F9B">
          <w:rPr>
            <w:rFonts w:hint="eastAsia"/>
            <w:color w:val="000000"/>
            <w:lang w:val="nl-BE"/>
          </w:rPr>
          <w:t>J</w:t>
        </w:r>
      </w:ins>
      <w:del w:id="153" w:author="Nicholas Peeters" w:date="2014-08-06T17:10:00Z">
        <w:r w:rsidR="00357DAD" w:rsidRPr="00103F9B" w:rsidDel="00103F9B">
          <w:rPr>
            <w:rFonts w:eastAsia="Malgun Gothic"/>
            <w:color w:val="000000"/>
            <w:lang w:val="nl-BE" w:eastAsia="ko-KR"/>
          </w:rPr>
          <w:delText>j</w:delText>
        </w:r>
      </w:del>
      <w:r w:rsidR="004671FF" w:rsidRPr="00103F9B">
        <w:rPr>
          <w:rFonts w:eastAsia="Malgun Gothic"/>
          <w:color w:val="000000"/>
          <w:lang w:val="nl-BE" w:eastAsia="ko-KR"/>
        </w:rPr>
        <w:t>ustitie</w:t>
      </w:r>
      <w:r w:rsidR="004671FF" w:rsidRPr="008A4939">
        <w:rPr>
          <w:rFonts w:eastAsia="Malgun Gothic"/>
          <w:color w:val="000000"/>
          <w:lang w:val="nl-BE" w:eastAsia="ko-KR"/>
        </w:rPr>
        <w:t xml:space="preserve"> </w:t>
      </w:r>
      <w:commentRangeEnd w:id="151"/>
      <w:r w:rsidR="00103F9B">
        <w:rPr>
          <w:rStyle w:val="CommentReference"/>
        </w:rPr>
        <w:commentReference w:id="151"/>
      </w:r>
      <w:r w:rsidR="00811887" w:rsidRPr="008A4939">
        <w:rPr>
          <w:rFonts w:eastAsia="Malgun Gothic"/>
          <w:color w:val="000000"/>
          <w:lang w:val="nl-BE" w:eastAsia="ko-KR"/>
        </w:rPr>
        <w:t>de vraag naar een strenger beleid</w:t>
      </w:r>
      <w:r w:rsidR="00152ADA" w:rsidRPr="008A4939">
        <w:rPr>
          <w:rFonts w:eastAsia="Malgun Gothic"/>
          <w:color w:val="000000"/>
          <w:lang w:val="nl-BE" w:eastAsia="ko-KR"/>
        </w:rPr>
        <w:t>.</w:t>
      </w:r>
      <w:r w:rsidRPr="008A4939">
        <w:rPr>
          <w:rStyle w:val="FootnoteReference"/>
          <w:rFonts w:eastAsia="Malgun Gothic"/>
          <w:color w:val="000000"/>
          <w:lang w:val="nl-BE" w:eastAsia="ko-KR"/>
        </w:rPr>
        <w:t xml:space="preserve"> </w:t>
      </w:r>
      <w:r w:rsidR="009A0DC3" w:rsidRPr="008A4939">
        <w:rPr>
          <w:rFonts w:eastAsia="Malgun Gothic"/>
          <w:color w:val="000000"/>
          <w:lang w:val="nl-BE" w:eastAsia="ko-KR"/>
        </w:rPr>
        <w:t xml:space="preserve"> </w:t>
      </w:r>
      <w:r w:rsidR="00572AB7" w:rsidRPr="008A4939">
        <w:rPr>
          <w:rFonts w:eastAsia="Malgun Gothic"/>
          <w:color w:val="000000"/>
          <w:lang w:val="nl-BE" w:eastAsia="ko-KR"/>
        </w:rPr>
        <w:t>Sind</w:t>
      </w:r>
      <w:r w:rsidR="004671FF" w:rsidRPr="008A4939">
        <w:rPr>
          <w:rFonts w:eastAsia="Malgun Gothic"/>
          <w:color w:val="000000"/>
          <w:lang w:val="nl-BE" w:eastAsia="ko-KR"/>
        </w:rPr>
        <w:t xml:space="preserve">sdien werden </w:t>
      </w:r>
      <w:r w:rsidRPr="008A4939">
        <w:rPr>
          <w:rFonts w:eastAsia="Malgun Gothic"/>
          <w:color w:val="000000"/>
          <w:lang w:val="nl-BE" w:eastAsia="ko-KR"/>
        </w:rPr>
        <w:t>verschillende pogingen gedaan</w:t>
      </w:r>
      <w:r w:rsidR="00572AB7" w:rsidRPr="008A4939">
        <w:rPr>
          <w:rFonts w:eastAsia="Malgun Gothic"/>
          <w:color w:val="000000"/>
          <w:lang w:val="nl-BE" w:eastAsia="ko-KR"/>
        </w:rPr>
        <w:t xml:space="preserve"> om hervormingen door te voeren, ma</w:t>
      </w:r>
      <w:r w:rsidR="00995940" w:rsidRPr="008A4939">
        <w:rPr>
          <w:rFonts w:eastAsia="Malgun Gothic"/>
          <w:color w:val="000000"/>
          <w:lang w:val="nl-BE" w:eastAsia="ko-KR"/>
        </w:rPr>
        <w:t>ar steeds</w:t>
      </w:r>
      <w:r w:rsidR="00152ADA" w:rsidRPr="008A4939">
        <w:rPr>
          <w:rFonts w:eastAsia="Malgun Gothic"/>
          <w:color w:val="000000"/>
          <w:lang w:val="nl-BE" w:eastAsia="ko-KR"/>
        </w:rPr>
        <w:t xml:space="preserve"> </w:t>
      </w:r>
      <w:r w:rsidR="00591FEA" w:rsidRPr="008A4939">
        <w:rPr>
          <w:rFonts w:eastAsia="Malgun Gothic"/>
          <w:color w:val="000000"/>
          <w:lang w:val="nl-BE" w:eastAsia="ko-KR"/>
        </w:rPr>
        <w:t xml:space="preserve">ontstond er tegenstand en </w:t>
      </w:r>
      <w:r w:rsidR="00472F3D" w:rsidRPr="008A4939">
        <w:rPr>
          <w:rFonts w:eastAsia="Malgun Gothic"/>
          <w:color w:val="000000"/>
          <w:lang w:val="nl-BE" w:eastAsia="ko-KR"/>
        </w:rPr>
        <w:t xml:space="preserve">werd de tendens </w:t>
      </w:r>
      <w:r w:rsidR="00152ADA" w:rsidRPr="008A4939">
        <w:rPr>
          <w:rFonts w:eastAsia="Malgun Gothic"/>
          <w:color w:val="000000"/>
          <w:lang w:val="nl-BE" w:eastAsia="ko-KR"/>
        </w:rPr>
        <w:t>de kop ingedrukt.</w:t>
      </w:r>
      <w:r w:rsidR="004B6B8D" w:rsidRPr="008A4939">
        <w:rPr>
          <w:rStyle w:val="FootnoteReference"/>
          <w:rFonts w:eastAsia="Malgun Gothic"/>
          <w:color w:val="000000"/>
          <w:lang w:val="nl-BE" w:eastAsia="ko-KR"/>
        </w:rPr>
        <w:t xml:space="preserve"> </w:t>
      </w:r>
      <w:r w:rsidR="004B6B8D" w:rsidRPr="008A4939">
        <w:rPr>
          <w:rStyle w:val="FootnoteReference"/>
          <w:rFonts w:eastAsia="Malgun Gothic"/>
          <w:color w:val="000000"/>
          <w:lang w:val="nl-BE" w:eastAsia="ko-KR"/>
        </w:rPr>
        <w:footnoteReference w:id="22"/>
      </w:r>
      <w:r w:rsidR="004B6B8D" w:rsidRPr="008A4939">
        <w:rPr>
          <w:rFonts w:eastAsia="Malgun Gothic"/>
          <w:color w:val="000000"/>
          <w:lang w:val="nl-BE" w:eastAsia="ko-KR"/>
        </w:rPr>
        <w:t xml:space="preserve"> </w:t>
      </w:r>
      <w:r w:rsidR="00CD3651" w:rsidRPr="008A4939">
        <w:rPr>
          <w:rFonts w:eastAsia="Malgun Gothic"/>
          <w:color w:val="000000"/>
          <w:lang w:val="nl-BE" w:eastAsia="ko-KR"/>
        </w:rPr>
        <w:t xml:space="preserve"> Waarom slaagde men er</w:t>
      </w:r>
      <w:r w:rsidRPr="008A4939">
        <w:rPr>
          <w:rFonts w:eastAsia="Malgun Gothic"/>
          <w:color w:val="000000"/>
          <w:lang w:val="nl-BE" w:eastAsia="ko-KR"/>
        </w:rPr>
        <w:t xml:space="preserve"> in 2000 wel in een hervorming van de </w:t>
      </w:r>
      <w:r w:rsidR="00D06F1A">
        <w:rPr>
          <w:rFonts w:eastAsia="Malgun Gothic"/>
          <w:color w:val="000000"/>
          <w:lang w:val="nl-BE" w:eastAsia="ko-KR"/>
        </w:rPr>
        <w:t>Shōnenhō</w:t>
      </w:r>
      <w:r w:rsidRPr="008A4939">
        <w:rPr>
          <w:rFonts w:eastAsia="Malgun Gothic"/>
          <w:color w:val="000000"/>
          <w:lang w:val="nl-BE" w:eastAsia="ko-KR"/>
        </w:rPr>
        <w:t xml:space="preserve"> door te voeren?</w:t>
      </w:r>
    </w:p>
    <w:p w:rsidR="004671FF" w:rsidRPr="008A4939" w:rsidRDefault="00B24E46" w:rsidP="008A4939">
      <w:pPr>
        <w:tabs>
          <w:tab w:val="left" w:pos="2325"/>
        </w:tabs>
        <w:spacing w:line="360" w:lineRule="auto"/>
        <w:jc w:val="both"/>
        <w:rPr>
          <w:b/>
          <w:color w:val="000000"/>
          <w:lang w:val="nl-BE"/>
        </w:rPr>
      </w:pPr>
      <w:r>
        <w:rPr>
          <w:b/>
          <w:color w:val="000000"/>
          <w:lang w:val="nl-BE"/>
        </w:rPr>
        <w:t>4</w:t>
      </w:r>
      <w:r w:rsidR="00572AB7" w:rsidRPr="008A4939">
        <w:rPr>
          <w:b/>
          <w:color w:val="000000"/>
          <w:lang w:val="nl-BE"/>
        </w:rPr>
        <w:t>.1 Aanleiding</w:t>
      </w:r>
    </w:p>
    <w:p w:rsidR="002F5280" w:rsidRPr="008A4939" w:rsidRDefault="00140678" w:rsidP="008A4939">
      <w:pPr>
        <w:tabs>
          <w:tab w:val="left" w:pos="2325"/>
        </w:tabs>
        <w:spacing w:line="360" w:lineRule="auto"/>
        <w:jc w:val="both"/>
        <w:rPr>
          <w:rFonts w:eastAsia="Malgun Gothic"/>
          <w:color w:val="000000"/>
          <w:lang w:val="nl-BE" w:eastAsia="ko-KR"/>
        </w:rPr>
      </w:pPr>
      <w:r w:rsidRPr="008A4939">
        <w:rPr>
          <w:rFonts w:eastAsia="Malgun Gothic" w:hint="eastAsia"/>
          <w:color w:val="000000"/>
          <w:lang w:val="nl-BE" w:eastAsia="ko-KR"/>
        </w:rPr>
        <w:t xml:space="preserve">Christian Schwarzenegger, </w:t>
      </w:r>
      <w:r w:rsidRPr="00523275">
        <w:rPr>
          <w:rFonts w:eastAsia="Malgun Gothic" w:hint="eastAsia"/>
          <w:color w:val="000000"/>
          <w:highlight w:val="yellow"/>
          <w:lang w:val="nl-BE" w:eastAsia="ko-KR"/>
          <w:rPrChange w:id="154" w:author="Nicholas Peeters" w:date="2014-08-05T17:08:00Z">
            <w:rPr>
              <w:rFonts w:eastAsia="Malgun Gothic" w:hint="eastAsia"/>
              <w:color w:val="000000"/>
              <w:lang w:val="nl-BE" w:eastAsia="ko-KR"/>
            </w:rPr>
          </w:rPrChange>
        </w:rPr>
        <w:t>professor strafrecht, strafprocesrecht en criminologie</w:t>
      </w:r>
      <w:r w:rsidRPr="008A4939">
        <w:rPr>
          <w:rFonts w:eastAsia="Malgun Gothic" w:hint="eastAsia"/>
          <w:color w:val="000000"/>
          <w:lang w:val="nl-BE" w:eastAsia="ko-KR"/>
        </w:rPr>
        <w:t xml:space="preserve"> aan de Universiteit van Zurich, </w:t>
      </w:r>
      <w:r w:rsidRPr="008A4939">
        <w:rPr>
          <w:rFonts w:eastAsia="Malgun Gothic"/>
          <w:color w:val="000000"/>
          <w:lang w:val="nl-BE" w:eastAsia="ko-KR"/>
        </w:rPr>
        <w:t xml:space="preserve">stelt dat een samenvalling van </w:t>
      </w:r>
      <w:r w:rsidR="005D11FB">
        <w:rPr>
          <w:rFonts w:eastAsia="Malgun Gothic" w:hint="eastAsia"/>
          <w:color w:val="000000"/>
          <w:lang w:val="nl-BE" w:eastAsia="ko-KR"/>
        </w:rPr>
        <w:t>vier factoren er</w:t>
      </w:r>
      <w:r w:rsidRPr="008A4939">
        <w:rPr>
          <w:rFonts w:eastAsia="Malgun Gothic" w:hint="eastAsia"/>
          <w:color w:val="000000"/>
          <w:lang w:val="nl-BE" w:eastAsia="ko-KR"/>
        </w:rPr>
        <w:t>voor gezorgd h</w:t>
      </w:r>
      <w:r w:rsidRPr="008A4939">
        <w:rPr>
          <w:rFonts w:eastAsia="Malgun Gothic"/>
          <w:color w:val="000000"/>
          <w:lang w:val="nl-BE" w:eastAsia="ko-KR"/>
        </w:rPr>
        <w:t>eeft</w:t>
      </w:r>
      <w:r w:rsidRPr="008A4939">
        <w:rPr>
          <w:rFonts w:eastAsia="Malgun Gothic" w:hint="eastAsia"/>
          <w:color w:val="000000"/>
          <w:lang w:val="nl-BE" w:eastAsia="ko-KR"/>
        </w:rPr>
        <w:t xml:space="preserve"> dat de hervorming van 2000 </w:t>
      </w:r>
      <w:r w:rsidRPr="008A4939">
        <w:rPr>
          <w:rFonts w:eastAsia="Malgun Gothic"/>
          <w:color w:val="000000"/>
          <w:lang w:val="nl-BE" w:eastAsia="ko-KR"/>
        </w:rPr>
        <w:t>een feit werd.</w:t>
      </w:r>
      <w:r w:rsidRPr="008A4939">
        <w:rPr>
          <w:rStyle w:val="FootnoteReference"/>
          <w:rFonts w:eastAsia="Malgun Gothic"/>
          <w:color w:val="000000"/>
          <w:lang w:val="nl-BE" w:eastAsia="ko-KR"/>
        </w:rPr>
        <w:footnoteReference w:id="23"/>
      </w:r>
    </w:p>
    <w:p w:rsidR="00A15503" w:rsidRPr="008A4939" w:rsidRDefault="00B24E46" w:rsidP="008A4939">
      <w:pPr>
        <w:tabs>
          <w:tab w:val="left" w:pos="2325"/>
        </w:tabs>
        <w:spacing w:line="360" w:lineRule="auto"/>
        <w:jc w:val="both"/>
        <w:rPr>
          <w:rFonts w:eastAsia="Malgun Gothic"/>
          <w:b/>
          <w:color w:val="000000"/>
          <w:lang w:val="nl-BE" w:eastAsia="ko-KR"/>
        </w:rPr>
      </w:pPr>
      <w:r>
        <w:rPr>
          <w:rFonts w:eastAsia="Malgun Gothic"/>
          <w:b/>
          <w:color w:val="000000"/>
          <w:lang w:val="nl-BE" w:eastAsia="ko-KR"/>
        </w:rPr>
        <w:t>4</w:t>
      </w:r>
      <w:r w:rsidR="007D0E57" w:rsidRPr="008A4939">
        <w:rPr>
          <w:rFonts w:eastAsia="Malgun Gothic"/>
          <w:b/>
          <w:color w:val="000000"/>
          <w:lang w:val="nl-BE" w:eastAsia="ko-KR"/>
        </w:rPr>
        <w:t>.1.1</w:t>
      </w:r>
      <w:r w:rsidR="00A15503" w:rsidRPr="008A4939">
        <w:rPr>
          <w:rFonts w:eastAsia="Malgun Gothic"/>
          <w:b/>
          <w:color w:val="000000"/>
          <w:lang w:val="nl-BE" w:eastAsia="ko-KR"/>
        </w:rPr>
        <w:t xml:space="preserve"> </w:t>
      </w:r>
      <w:r w:rsidR="00B64191" w:rsidRPr="008A4939">
        <w:rPr>
          <w:rFonts w:eastAsia="Malgun Gothic"/>
          <w:b/>
          <w:color w:val="000000"/>
          <w:lang w:val="nl-BE" w:eastAsia="ko-KR"/>
        </w:rPr>
        <w:t>Zware misdrijven gepleegd door jonge daders</w:t>
      </w:r>
    </w:p>
    <w:p w:rsidR="00AC56B2" w:rsidRPr="008A4939" w:rsidRDefault="004B6B8D" w:rsidP="008A4939">
      <w:pPr>
        <w:spacing w:line="360" w:lineRule="auto"/>
        <w:jc w:val="both"/>
        <w:rPr>
          <w:color w:val="000000"/>
          <w:lang w:val="nl-BE"/>
        </w:rPr>
      </w:pPr>
      <w:r w:rsidRPr="008A4939">
        <w:rPr>
          <w:color w:val="000000"/>
          <w:lang w:val="nl-BE"/>
        </w:rPr>
        <w:t xml:space="preserve">Een </w:t>
      </w:r>
      <w:r w:rsidR="002078DC" w:rsidRPr="008A4939">
        <w:rPr>
          <w:color w:val="000000"/>
          <w:lang w:val="nl-BE"/>
        </w:rPr>
        <w:t xml:space="preserve">nieuwe roep om een hervorming van de </w:t>
      </w:r>
      <w:r w:rsidR="00D06F1A">
        <w:rPr>
          <w:color w:val="000000"/>
          <w:lang w:val="nl-BE"/>
        </w:rPr>
        <w:t>Shōnenhō</w:t>
      </w:r>
      <w:r w:rsidR="002D138F" w:rsidRPr="008A4939">
        <w:rPr>
          <w:color w:val="000000"/>
          <w:lang w:val="nl-BE"/>
        </w:rPr>
        <w:t xml:space="preserve"> ontstond na</w:t>
      </w:r>
      <w:r w:rsidR="002506B5" w:rsidRPr="008A4939">
        <w:rPr>
          <w:color w:val="000000"/>
          <w:lang w:val="nl-BE"/>
        </w:rPr>
        <w:t xml:space="preserve"> </w:t>
      </w:r>
      <w:r w:rsidR="002506B5" w:rsidRPr="008A4939">
        <w:rPr>
          <w:rFonts w:eastAsia="Malgun Gothic" w:hint="eastAsia"/>
          <w:color w:val="000000"/>
          <w:lang w:val="nl-BE" w:eastAsia="ko-KR"/>
        </w:rPr>
        <w:t xml:space="preserve">het voorvallen van </w:t>
      </w:r>
      <w:r w:rsidR="002078DC" w:rsidRPr="008A4939">
        <w:rPr>
          <w:color w:val="000000"/>
          <w:lang w:val="nl-BE"/>
        </w:rPr>
        <w:t>brutale m</w:t>
      </w:r>
      <w:r w:rsidR="002506B5" w:rsidRPr="008A4939">
        <w:rPr>
          <w:color w:val="000000"/>
          <w:lang w:val="nl-BE"/>
        </w:rPr>
        <w:t>oorden gepleegd door jong</w:t>
      </w:r>
      <w:r w:rsidR="002506B5" w:rsidRPr="008A4939">
        <w:rPr>
          <w:rFonts w:eastAsia="Malgun Gothic" w:hint="eastAsia"/>
          <w:color w:val="000000"/>
          <w:lang w:val="nl-BE" w:eastAsia="ko-KR"/>
        </w:rPr>
        <w:t>eren</w:t>
      </w:r>
      <w:r w:rsidR="002078DC" w:rsidRPr="008A4939">
        <w:rPr>
          <w:color w:val="000000"/>
          <w:lang w:val="nl-BE"/>
        </w:rPr>
        <w:t xml:space="preserve"> in de jaren negentig</w:t>
      </w:r>
      <w:r w:rsidR="002D138F" w:rsidRPr="008A4939">
        <w:rPr>
          <w:color w:val="000000"/>
          <w:lang w:val="nl-BE"/>
        </w:rPr>
        <w:t xml:space="preserve">. </w:t>
      </w:r>
      <w:r w:rsidR="00B640DA">
        <w:rPr>
          <w:rFonts w:eastAsia="Malgun Gothic" w:hint="eastAsia"/>
          <w:color w:val="000000"/>
          <w:lang w:val="nl-BE" w:eastAsia="ko-KR"/>
        </w:rPr>
        <w:t xml:space="preserve">Volgens een rapport van </w:t>
      </w:r>
      <w:r w:rsidR="00B640DA">
        <w:rPr>
          <w:rFonts w:eastAsia="Malgun Gothic"/>
          <w:color w:val="000000"/>
          <w:lang w:val="nl-BE" w:eastAsia="ko-KR"/>
        </w:rPr>
        <w:t xml:space="preserve">de </w:t>
      </w:r>
      <w:r w:rsidR="00B640DA">
        <w:rPr>
          <w:rFonts w:eastAsia="Malgun Gothic"/>
          <w:i/>
          <w:color w:val="000000"/>
          <w:lang w:val="nl-BE" w:eastAsia="ko-KR"/>
        </w:rPr>
        <w:t xml:space="preserve">Keisatsu-chō </w:t>
      </w:r>
      <w:r w:rsidR="00B640DA">
        <w:rPr>
          <w:rFonts w:eastAsia="Malgun Gothic"/>
          <w:color w:val="000000"/>
          <w:lang w:val="nl-BE" w:eastAsia="ko-KR"/>
        </w:rPr>
        <w:t>(</w:t>
      </w:r>
      <w:ins w:id="155" w:author="Nicholas Peeters" w:date="2014-08-06T17:15:00Z">
        <w:r w:rsidR="001B41D8">
          <w:rPr>
            <w:rFonts w:hint="eastAsia"/>
            <w:color w:val="000000"/>
            <w:lang w:val="nl-BE"/>
          </w:rPr>
          <w:t>het</w:t>
        </w:r>
      </w:ins>
      <w:del w:id="156" w:author="Nicholas Peeters" w:date="2014-08-06T17:15:00Z">
        <w:r w:rsidR="00B640DA" w:rsidDel="001B41D8">
          <w:rPr>
            <w:rFonts w:eastAsia="Malgun Gothic"/>
            <w:color w:val="000000"/>
            <w:lang w:val="nl-BE" w:eastAsia="ko-KR"/>
          </w:rPr>
          <w:delText>de</w:delText>
        </w:r>
      </w:del>
      <w:r w:rsidR="00B640DA">
        <w:rPr>
          <w:rFonts w:eastAsia="Malgun Gothic"/>
          <w:color w:val="000000"/>
          <w:lang w:val="nl-BE" w:eastAsia="ko-KR"/>
        </w:rPr>
        <w:t xml:space="preserve"> Japans</w:t>
      </w:r>
      <w:del w:id="157" w:author="Nicholas Peeters" w:date="2014-08-06T17:16:00Z">
        <w:r w:rsidR="00B640DA" w:rsidDel="001B41D8">
          <w:rPr>
            <w:rFonts w:eastAsia="Malgun Gothic"/>
            <w:color w:val="000000"/>
            <w:lang w:val="nl-BE" w:eastAsia="ko-KR"/>
          </w:rPr>
          <w:delText>e</w:delText>
        </w:r>
      </w:del>
      <w:ins w:id="158" w:author="Nicholas Peeters" w:date="2014-08-06T17:15:00Z">
        <w:r w:rsidR="001B41D8">
          <w:rPr>
            <w:rFonts w:hint="eastAsia"/>
            <w:color w:val="000000"/>
            <w:lang w:val="nl-BE"/>
          </w:rPr>
          <w:t xml:space="preserve"> Nationa</w:t>
        </w:r>
      </w:ins>
      <w:ins w:id="159" w:author="Nicholas Peeters" w:date="2014-08-06T17:16:00Z">
        <w:r w:rsidR="001B41D8">
          <w:rPr>
            <w:rFonts w:hint="eastAsia"/>
            <w:color w:val="000000"/>
            <w:lang w:val="nl-BE"/>
          </w:rPr>
          <w:t>al</w:t>
        </w:r>
      </w:ins>
      <w:ins w:id="160" w:author="Nicholas Peeters" w:date="2014-08-06T17:15:00Z">
        <w:r w:rsidR="001B41D8">
          <w:rPr>
            <w:rFonts w:hint="eastAsia"/>
            <w:color w:val="000000"/>
            <w:lang w:val="nl-BE"/>
          </w:rPr>
          <w:t xml:space="preserve"> Politieagentschap</w:t>
        </w:r>
      </w:ins>
      <w:del w:id="161" w:author="Nicholas Peeters" w:date="2014-08-06T17:15:00Z">
        <w:r w:rsidR="00B640DA" w:rsidDel="001B41D8">
          <w:rPr>
            <w:rFonts w:eastAsia="Malgun Gothic"/>
            <w:color w:val="000000"/>
            <w:lang w:val="nl-BE" w:eastAsia="ko-KR"/>
          </w:rPr>
          <w:delText xml:space="preserve"> </w:delText>
        </w:r>
        <w:r w:rsidR="00B640DA" w:rsidRPr="001B41D8" w:rsidDel="001B41D8">
          <w:rPr>
            <w:rFonts w:eastAsia="Malgun Gothic"/>
            <w:color w:val="000000"/>
            <w:lang w:val="nl-BE" w:eastAsia="ko-KR"/>
          </w:rPr>
          <w:delText>nationale politie</w:delText>
        </w:r>
      </w:del>
      <w:r w:rsidR="00B640DA">
        <w:rPr>
          <w:rFonts w:eastAsia="Malgun Gothic"/>
          <w:color w:val="000000"/>
          <w:lang w:val="nl-BE" w:eastAsia="ko-KR"/>
        </w:rPr>
        <w:t xml:space="preserve">) </w:t>
      </w:r>
      <w:r w:rsidR="002506B5" w:rsidRPr="008A4939">
        <w:rPr>
          <w:rFonts w:eastAsia="Malgun Gothic" w:hint="eastAsia"/>
          <w:color w:val="000000"/>
          <w:lang w:val="nl-BE" w:eastAsia="ko-KR"/>
        </w:rPr>
        <w:t xml:space="preserve">telde de periode van januari 1998 tot mei 2000 </w:t>
      </w:r>
      <w:r w:rsidR="002506B5" w:rsidRPr="008A4939">
        <w:rPr>
          <w:rFonts w:eastAsia="Malgun Gothic"/>
          <w:color w:val="000000"/>
          <w:lang w:val="nl-BE" w:eastAsia="ko-KR"/>
        </w:rPr>
        <w:t>tweeëntwintig</w:t>
      </w:r>
      <w:r w:rsidR="002506B5" w:rsidRPr="008A4939">
        <w:rPr>
          <w:rFonts w:eastAsia="Malgun Gothic" w:hint="eastAsia"/>
          <w:color w:val="000000"/>
          <w:lang w:val="nl-BE" w:eastAsia="ko-KR"/>
        </w:rPr>
        <w:t xml:space="preserve"> zware misdaden</w:t>
      </w:r>
      <w:r w:rsidR="00802901" w:rsidRPr="008A4939">
        <w:rPr>
          <w:rFonts w:eastAsia="Malgun Gothic"/>
          <w:color w:val="000000"/>
          <w:lang w:val="nl-BE" w:eastAsia="ko-KR"/>
        </w:rPr>
        <w:t xml:space="preserve"> met minderjarige daders</w:t>
      </w:r>
      <w:r w:rsidR="002506B5" w:rsidRPr="008A4939">
        <w:rPr>
          <w:rFonts w:eastAsia="Malgun Gothic"/>
          <w:color w:val="000000"/>
          <w:lang w:val="nl-BE" w:eastAsia="ko-KR"/>
        </w:rPr>
        <w:t>.</w:t>
      </w:r>
      <w:r w:rsidR="002506B5" w:rsidRPr="008A4939">
        <w:rPr>
          <w:rFonts w:eastAsia="Malgun Gothic" w:hint="eastAsia"/>
          <w:color w:val="000000"/>
          <w:lang w:val="nl-BE" w:eastAsia="ko-KR"/>
        </w:rPr>
        <w:t xml:space="preserve"> </w:t>
      </w:r>
      <w:r w:rsidR="0086604A" w:rsidRPr="008A4939">
        <w:rPr>
          <w:color w:val="000000"/>
          <w:lang w:val="nl-BE"/>
        </w:rPr>
        <w:t>Volgens Schwarzenegger</w:t>
      </w:r>
      <w:r w:rsidRPr="008A4939">
        <w:rPr>
          <w:color w:val="000000"/>
          <w:lang w:val="nl-BE"/>
        </w:rPr>
        <w:t xml:space="preserve"> </w:t>
      </w:r>
      <w:r w:rsidR="00B64191" w:rsidRPr="008A4939">
        <w:rPr>
          <w:color w:val="000000"/>
          <w:lang w:val="nl-BE"/>
        </w:rPr>
        <w:t xml:space="preserve">zijn </w:t>
      </w:r>
      <w:r w:rsidR="0086604A" w:rsidRPr="008A4939">
        <w:rPr>
          <w:color w:val="000000"/>
          <w:lang w:val="nl-BE"/>
        </w:rPr>
        <w:t xml:space="preserve">er </w:t>
      </w:r>
      <w:r w:rsidR="00B65DCA" w:rsidRPr="008A4939">
        <w:rPr>
          <w:color w:val="000000"/>
          <w:lang w:val="nl-BE"/>
        </w:rPr>
        <w:t xml:space="preserve">twee incidenten die gezien kunnen worden als </w:t>
      </w:r>
      <w:r w:rsidR="002D138F" w:rsidRPr="008A4939">
        <w:rPr>
          <w:rFonts w:eastAsia="Malgun Gothic"/>
          <w:color w:val="000000"/>
          <w:lang w:val="nl-BE" w:eastAsia="ko-KR"/>
        </w:rPr>
        <w:t>directe aanleiding</w:t>
      </w:r>
      <w:ins w:id="162" w:author="Nicholas Peeters" w:date="2014-08-05T17:09:00Z">
        <w:r w:rsidR="00523275">
          <w:rPr>
            <w:rFonts w:hint="eastAsia"/>
            <w:color w:val="000000"/>
            <w:lang w:val="nl-BE"/>
          </w:rPr>
          <w:t>en</w:t>
        </w:r>
      </w:ins>
      <w:r w:rsidR="002D138F" w:rsidRPr="008A4939">
        <w:rPr>
          <w:rFonts w:eastAsia="Malgun Gothic"/>
          <w:color w:val="000000"/>
          <w:lang w:val="nl-BE" w:eastAsia="ko-KR"/>
        </w:rPr>
        <w:t xml:space="preserve"> tot het uitbreken van nieuw protest</w:t>
      </w:r>
      <w:r w:rsidR="001E240B" w:rsidRPr="008A4939">
        <w:rPr>
          <w:rFonts w:eastAsia="Malgun Gothic"/>
          <w:color w:val="000000"/>
          <w:lang w:val="nl-BE" w:eastAsia="ko-KR"/>
        </w:rPr>
        <w:t>, namelijk</w:t>
      </w:r>
      <w:r w:rsidR="00B65DCA" w:rsidRPr="008A4939">
        <w:rPr>
          <w:rFonts w:eastAsia="Malgun Gothic"/>
          <w:color w:val="000000"/>
          <w:lang w:val="nl-BE" w:eastAsia="ko-KR"/>
        </w:rPr>
        <w:t xml:space="preserve"> het ‘Yamagata Mat Incident’ in 1993 en de ‘Kobe Child Murders’ in 1997</w:t>
      </w:r>
      <w:r w:rsidR="002D138F" w:rsidRPr="008A4939">
        <w:rPr>
          <w:rFonts w:eastAsia="Malgun Gothic"/>
          <w:color w:val="000000"/>
          <w:lang w:val="nl-BE" w:eastAsia="ko-KR"/>
        </w:rPr>
        <w:t>.</w:t>
      </w:r>
      <w:r w:rsidR="002D138F" w:rsidRPr="008A4939">
        <w:rPr>
          <w:rStyle w:val="FootnoteReference"/>
          <w:rFonts w:eastAsia="Malgun Gothic"/>
          <w:color w:val="000000"/>
          <w:lang w:val="nl-BE" w:eastAsia="ko-KR"/>
        </w:rPr>
        <w:footnoteReference w:id="24"/>
      </w:r>
      <w:r w:rsidR="002D138F" w:rsidRPr="008A4939">
        <w:rPr>
          <w:color w:val="000000"/>
          <w:lang w:val="nl-BE"/>
        </w:rPr>
        <w:t xml:space="preserve"> </w:t>
      </w:r>
    </w:p>
    <w:p w:rsidR="00DF26AE" w:rsidRPr="008A4939" w:rsidRDefault="00DF26AE" w:rsidP="008A4939">
      <w:pPr>
        <w:spacing w:line="360" w:lineRule="auto"/>
        <w:ind w:firstLine="720"/>
        <w:jc w:val="both"/>
        <w:rPr>
          <w:color w:val="000000"/>
          <w:lang w:val="nl-BE"/>
        </w:rPr>
      </w:pPr>
      <w:r w:rsidRPr="008A4939">
        <w:rPr>
          <w:color w:val="000000"/>
          <w:lang w:val="nl-BE"/>
        </w:rPr>
        <w:t xml:space="preserve">1 </w:t>
      </w:r>
      <w:r w:rsidR="00B65DCA" w:rsidRPr="008A4939">
        <w:rPr>
          <w:color w:val="000000"/>
          <w:lang w:val="nl-BE"/>
        </w:rPr>
        <w:t>Yamagata Mat Incident (</w:t>
      </w:r>
      <w:r w:rsidR="009D36CB" w:rsidRPr="008A4939">
        <w:rPr>
          <w:rFonts w:eastAsia="Malgun Gothic"/>
          <w:i/>
          <w:color w:val="000000"/>
          <w:lang w:val="nl-BE" w:eastAsia="ko-KR"/>
        </w:rPr>
        <w:t>Yamagata matto shi jiken</w:t>
      </w:r>
      <w:r w:rsidR="009D36CB">
        <w:rPr>
          <w:rFonts w:eastAsia="Malgun Gothic"/>
          <w:i/>
          <w:color w:val="000000"/>
          <w:lang w:val="nl-BE" w:eastAsia="ko-KR"/>
        </w:rPr>
        <w:t xml:space="preserve">, </w:t>
      </w:r>
      <w:r w:rsidR="00B65DCA" w:rsidRPr="008A4939">
        <w:rPr>
          <w:rFonts w:hint="eastAsia"/>
          <w:color w:val="000000"/>
          <w:lang w:val="nl-BE"/>
        </w:rPr>
        <w:t>山形マット</w:t>
      </w:r>
      <w:r w:rsidR="000200A7" w:rsidRPr="008A4939">
        <w:rPr>
          <w:rFonts w:hint="eastAsia"/>
          <w:color w:val="000000"/>
          <w:lang w:val="nl-BE"/>
        </w:rPr>
        <w:t>死</w:t>
      </w:r>
      <w:r w:rsidR="00B65DCA" w:rsidRPr="008A4939">
        <w:rPr>
          <w:rFonts w:hint="eastAsia"/>
          <w:color w:val="000000"/>
          <w:lang w:val="nl-BE"/>
        </w:rPr>
        <w:t>事件</w:t>
      </w:r>
      <w:r w:rsidR="00B65DCA" w:rsidRPr="008A4939">
        <w:rPr>
          <w:color w:val="000000"/>
          <w:lang w:val="nl-BE"/>
        </w:rPr>
        <w:t>)</w:t>
      </w:r>
    </w:p>
    <w:p w:rsidR="0057422E" w:rsidRPr="008A4939" w:rsidRDefault="000200A7" w:rsidP="008A4939">
      <w:pPr>
        <w:spacing w:line="360" w:lineRule="auto"/>
        <w:ind w:left="720"/>
        <w:jc w:val="both"/>
        <w:rPr>
          <w:color w:val="000000"/>
          <w:lang w:val="nl-BE"/>
        </w:rPr>
      </w:pPr>
      <w:r w:rsidRPr="008A4939">
        <w:rPr>
          <w:color w:val="000000"/>
          <w:lang w:val="nl-BE"/>
        </w:rPr>
        <w:t>Op 13 januari 1993 werd in een m</w:t>
      </w:r>
      <w:r w:rsidR="009C523B" w:rsidRPr="008A4939">
        <w:rPr>
          <w:color w:val="000000"/>
          <w:lang w:val="nl-BE"/>
        </w:rPr>
        <w:t>iddelbare school in Yamagata een dertienjarige</w:t>
      </w:r>
      <w:r w:rsidRPr="008A4939">
        <w:rPr>
          <w:color w:val="000000"/>
          <w:lang w:val="nl-BE"/>
        </w:rPr>
        <w:t xml:space="preserve"> jongen dood teruggevonden</w:t>
      </w:r>
      <w:r w:rsidR="001B41D8">
        <w:rPr>
          <w:rFonts w:hint="eastAsia"/>
          <w:color w:val="000000"/>
          <w:lang w:val="nl-BE"/>
        </w:rPr>
        <w:t>,</w:t>
      </w:r>
      <w:r w:rsidRPr="008A4939">
        <w:rPr>
          <w:color w:val="000000"/>
          <w:lang w:val="nl-BE"/>
        </w:rPr>
        <w:t xml:space="preserve"> ondersteboven</w:t>
      </w:r>
      <w:del w:id="163" w:author="Nicholas Peeters" w:date="2014-08-06T17:18:00Z">
        <w:r w:rsidR="005D11FB" w:rsidDel="001B41D8">
          <w:rPr>
            <w:color w:val="000000"/>
            <w:lang w:val="nl-BE"/>
          </w:rPr>
          <w:delText>,</w:delText>
        </w:r>
      </w:del>
      <w:r w:rsidRPr="008A4939">
        <w:rPr>
          <w:color w:val="000000"/>
          <w:lang w:val="nl-BE"/>
        </w:rPr>
        <w:t xml:space="preserve"> gewikkeld in een turnmat. Enkele dagen na de vondst van het lijk werd</w:t>
      </w:r>
      <w:r w:rsidR="009C523B" w:rsidRPr="008A4939">
        <w:rPr>
          <w:color w:val="000000"/>
          <w:lang w:val="nl-BE"/>
        </w:rPr>
        <w:t>en</w:t>
      </w:r>
      <w:r w:rsidRPr="008A4939">
        <w:rPr>
          <w:color w:val="000000"/>
          <w:lang w:val="nl-BE"/>
        </w:rPr>
        <w:t xml:space="preserve"> zeven van z</w:t>
      </w:r>
      <w:r w:rsidR="005D11FB">
        <w:rPr>
          <w:color w:val="000000"/>
          <w:lang w:val="nl-BE"/>
        </w:rPr>
        <w:t>ijn medeleerlingen er</w:t>
      </w:r>
      <w:r w:rsidR="009C523B" w:rsidRPr="008A4939">
        <w:rPr>
          <w:color w:val="000000"/>
          <w:lang w:val="nl-BE"/>
        </w:rPr>
        <w:t>van verdacht betrokken te zijn bij het incident.</w:t>
      </w:r>
      <w:r w:rsidR="009C523B" w:rsidRPr="008A4939">
        <w:rPr>
          <w:rStyle w:val="FootnoteReference"/>
          <w:color w:val="000000"/>
          <w:lang w:val="nl-BE"/>
        </w:rPr>
        <w:footnoteReference w:id="25"/>
      </w:r>
      <w:r w:rsidR="009C523B" w:rsidRPr="008A4939">
        <w:rPr>
          <w:color w:val="000000"/>
          <w:lang w:val="nl-BE"/>
        </w:rPr>
        <w:t xml:space="preserve"> Onder hen waren er slechts drie die de </w:t>
      </w:r>
      <w:r w:rsidR="009E0613">
        <w:rPr>
          <w:color w:val="000000"/>
          <w:lang w:val="nl-BE"/>
        </w:rPr>
        <w:t>minimum</w:t>
      </w:r>
      <w:r w:rsidR="009C523B" w:rsidRPr="009E0613">
        <w:rPr>
          <w:color w:val="000000"/>
          <w:lang w:val="nl-BE"/>
        </w:rPr>
        <w:t>leeftijd</w:t>
      </w:r>
      <w:r w:rsidR="009C523B" w:rsidRPr="008A4939">
        <w:rPr>
          <w:color w:val="000000"/>
          <w:lang w:val="nl-BE"/>
        </w:rPr>
        <w:t xml:space="preserve"> van de </w:t>
      </w:r>
      <w:r w:rsidR="00D06F1A">
        <w:rPr>
          <w:color w:val="000000"/>
          <w:lang w:val="nl-BE"/>
        </w:rPr>
        <w:lastRenderedPageBreak/>
        <w:t>Shōnenhō</w:t>
      </w:r>
      <w:r w:rsidR="009C523B" w:rsidRPr="008A4939">
        <w:rPr>
          <w:color w:val="000000"/>
          <w:lang w:val="nl-BE"/>
        </w:rPr>
        <w:t xml:space="preserve"> bereikt hadden en dus gearresteerd konden worden. De andere vier, die dertien en twaalf jaar oud waren, werden in</w:t>
      </w:r>
      <w:r w:rsidR="00D02B1B" w:rsidRPr="008A4939">
        <w:rPr>
          <w:color w:val="000000"/>
          <w:lang w:val="nl-BE"/>
        </w:rPr>
        <w:t xml:space="preserve"> voorlopige hechtenis gehouden.</w:t>
      </w:r>
      <w:r w:rsidR="00616E20" w:rsidRPr="008A4939">
        <w:rPr>
          <w:rStyle w:val="FootnoteReference"/>
          <w:color w:val="000000"/>
          <w:lang w:val="nl-BE"/>
        </w:rPr>
        <w:footnoteReference w:id="26"/>
      </w:r>
      <w:r w:rsidR="009C523B" w:rsidRPr="008A4939">
        <w:rPr>
          <w:color w:val="000000"/>
          <w:lang w:val="nl-BE"/>
        </w:rPr>
        <w:t xml:space="preserve"> </w:t>
      </w:r>
    </w:p>
    <w:p w:rsidR="001E240B" w:rsidRPr="008A4939" w:rsidRDefault="00D02B1B" w:rsidP="008A4939">
      <w:pPr>
        <w:spacing w:line="360" w:lineRule="auto"/>
        <w:ind w:left="720"/>
        <w:jc w:val="both"/>
        <w:rPr>
          <w:color w:val="000000"/>
          <w:lang w:val="nl-BE"/>
        </w:rPr>
      </w:pPr>
      <w:r w:rsidRPr="008A4939">
        <w:rPr>
          <w:color w:val="000000"/>
          <w:lang w:val="nl-BE"/>
        </w:rPr>
        <w:t>Hoewel ze aanvankelijk alle zeven de misdaad bekenden, trokken zes van hen la</w:t>
      </w:r>
      <w:r w:rsidR="0057422E" w:rsidRPr="008A4939">
        <w:rPr>
          <w:color w:val="000000"/>
          <w:lang w:val="nl-BE"/>
        </w:rPr>
        <w:t xml:space="preserve">ter hun bekentenis terug in. De </w:t>
      </w:r>
      <w:r w:rsidR="0057422E" w:rsidRPr="001B41D8">
        <w:rPr>
          <w:color w:val="000000"/>
          <w:lang w:val="nl-BE"/>
        </w:rPr>
        <w:t>fa</w:t>
      </w:r>
      <w:r w:rsidR="0057422E" w:rsidRPr="008A4939">
        <w:rPr>
          <w:color w:val="000000"/>
          <w:lang w:val="nl-BE"/>
        </w:rPr>
        <w:t xml:space="preserve">milierechtbank van Yamagata nam de alibi van de drie oudste aan, maar oordeelde dat de drie jongste </w:t>
      </w:r>
      <w:r w:rsidR="0057422E" w:rsidRPr="008A4939">
        <w:rPr>
          <w:rFonts w:eastAsia="Malgun Gothic"/>
          <w:color w:val="000000"/>
          <w:lang w:val="nl-BE" w:eastAsia="ko-KR"/>
        </w:rPr>
        <w:t xml:space="preserve">effectief </w:t>
      </w:r>
      <w:r w:rsidR="0057422E" w:rsidRPr="008A4939">
        <w:rPr>
          <w:color w:val="000000"/>
          <w:lang w:val="nl-BE"/>
        </w:rPr>
        <w:t xml:space="preserve">schuldig waren en stuurde deze naar een opvoedkundig instituut. </w:t>
      </w:r>
      <w:r w:rsidR="0057422E" w:rsidRPr="008A4939">
        <w:rPr>
          <w:rStyle w:val="FootnoteReference"/>
          <w:color w:val="000000"/>
          <w:lang w:val="nl-BE"/>
        </w:rPr>
        <w:footnoteReference w:id="27"/>
      </w:r>
      <w:r w:rsidR="0057422E" w:rsidRPr="008A4939">
        <w:rPr>
          <w:color w:val="000000"/>
          <w:lang w:val="nl-BE"/>
        </w:rPr>
        <w:t xml:space="preserve"> </w:t>
      </w:r>
      <w:r w:rsidR="00454B4F" w:rsidRPr="008A4939">
        <w:rPr>
          <w:color w:val="000000"/>
          <w:lang w:val="nl-BE"/>
        </w:rPr>
        <w:t xml:space="preserve">Zij die schuldig bevonden waren, dienden een klacht in bij het </w:t>
      </w:r>
      <w:ins w:id="166" w:author="Nicholas Peeters" w:date="2014-08-06T17:22:00Z">
        <w:r w:rsidR="001B41D8">
          <w:rPr>
            <w:rFonts w:hint="eastAsia"/>
            <w:color w:val="000000"/>
            <w:lang w:val="nl-BE"/>
          </w:rPr>
          <w:t>h</w:t>
        </w:r>
      </w:ins>
      <w:del w:id="167" w:author="Nicholas Peeters" w:date="2014-08-06T17:22:00Z">
        <w:r w:rsidR="005D11FB" w:rsidDel="001B41D8">
          <w:rPr>
            <w:color w:val="000000"/>
            <w:lang w:val="nl-BE"/>
          </w:rPr>
          <w:delText>H</w:delText>
        </w:r>
      </w:del>
      <w:r w:rsidR="005D11FB">
        <w:rPr>
          <w:color w:val="000000"/>
          <w:lang w:val="nl-BE"/>
        </w:rPr>
        <w:t xml:space="preserve">of van </w:t>
      </w:r>
      <w:ins w:id="168" w:author="Nicholas Peeters" w:date="2014-08-06T17:22:00Z">
        <w:r w:rsidR="001B41D8">
          <w:rPr>
            <w:rFonts w:hint="eastAsia"/>
            <w:color w:val="000000"/>
            <w:lang w:val="nl-BE"/>
          </w:rPr>
          <w:t>b</w:t>
        </w:r>
      </w:ins>
      <w:del w:id="169" w:author="Nicholas Peeters" w:date="2014-08-06T17:22:00Z">
        <w:r w:rsidR="005D11FB" w:rsidDel="001B41D8">
          <w:rPr>
            <w:color w:val="000000"/>
            <w:lang w:val="nl-BE"/>
          </w:rPr>
          <w:delText>B</w:delText>
        </w:r>
      </w:del>
      <w:r w:rsidR="00454B4F" w:rsidRPr="008A4939">
        <w:rPr>
          <w:color w:val="000000"/>
          <w:lang w:val="nl-BE"/>
        </w:rPr>
        <w:t xml:space="preserve">eroep van Yamagata en later ook bij het </w:t>
      </w:r>
      <w:r w:rsidR="00454B4F" w:rsidRPr="001B41D8">
        <w:rPr>
          <w:color w:val="000000"/>
          <w:lang w:val="nl-BE"/>
        </w:rPr>
        <w:t>hoger</w:t>
      </w:r>
      <w:ins w:id="170" w:author="Nicholas Peeters" w:date="2014-08-06T17:23:00Z">
        <w:r w:rsidR="001B41D8">
          <w:rPr>
            <w:rFonts w:hint="eastAsia"/>
            <w:color w:val="000000"/>
            <w:lang w:val="nl-BE"/>
          </w:rPr>
          <w:t xml:space="preserve"> </w:t>
        </w:r>
      </w:ins>
      <w:r w:rsidR="00454B4F" w:rsidRPr="001B41D8">
        <w:rPr>
          <w:color w:val="000000"/>
          <w:lang w:val="nl-BE"/>
        </w:rPr>
        <w:t>gerechtshof.</w:t>
      </w:r>
      <w:r w:rsidR="00454B4F" w:rsidRPr="008A4939">
        <w:rPr>
          <w:color w:val="000000"/>
          <w:lang w:val="nl-BE"/>
        </w:rPr>
        <w:t xml:space="preserve"> Beide klachten werden ui</w:t>
      </w:r>
      <w:r w:rsidR="005D11FB">
        <w:rPr>
          <w:color w:val="000000"/>
          <w:lang w:val="nl-BE"/>
        </w:rPr>
        <w:t>teindelijk afgewezen, maar het</w:t>
      </w:r>
      <w:commentRangeStart w:id="171"/>
      <w:r w:rsidR="005D11FB">
        <w:rPr>
          <w:color w:val="000000"/>
          <w:lang w:val="nl-BE"/>
        </w:rPr>
        <w:t xml:space="preserve"> </w:t>
      </w:r>
      <w:ins w:id="172" w:author="Nicholas Peeters" w:date="2014-08-06T17:21:00Z">
        <w:r w:rsidR="001B41D8">
          <w:rPr>
            <w:rFonts w:hint="eastAsia"/>
            <w:color w:val="000000"/>
            <w:lang w:val="nl-BE"/>
          </w:rPr>
          <w:t>h</w:t>
        </w:r>
      </w:ins>
      <w:del w:id="173" w:author="Nicholas Peeters" w:date="2014-08-06T17:21:00Z">
        <w:r w:rsidR="005D11FB" w:rsidDel="001B41D8">
          <w:rPr>
            <w:color w:val="000000"/>
            <w:lang w:val="nl-BE"/>
          </w:rPr>
          <w:delText>H</w:delText>
        </w:r>
      </w:del>
      <w:r w:rsidR="005D11FB">
        <w:rPr>
          <w:color w:val="000000"/>
          <w:lang w:val="nl-BE"/>
        </w:rPr>
        <w:t xml:space="preserve">of van </w:t>
      </w:r>
      <w:ins w:id="174" w:author="Nicholas Peeters" w:date="2014-08-06T17:22:00Z">
        <w:r w:rsidR="001B41D8">
          <w:rPr>
            <w:rFonts w:hint="eastAsia"/>
            <w:color w:val="000000"/>
            <w:lang w:val="nl-BE"/>
          </w:rPr>
          <w:t>b</w:t>
        </w:r>
      </w:ins>
      <w:del w:id="175" w:author="Nicholas Peeters" w:date="2014-08-06T17:22:00Z">
        <w:r w:rsidR="005D11FB" w:rsidDel="001B41D8">
          <w:rPr>
            <w:color w:val="000000"/>
            <w:lang w:val="nl-BE"/>
          </w:rPr>
          <w:delText>B</w:delText>
        </w:r>
      </w:del>
      <w:r w:rsidR="00454B4F" w:rsidRPr="008A4939">
        <w:rPr>
          <w:color w:val="000000"/>
          <w:lang w:val="nl-BE"/>
        </w:rPr>
        <w:t>eroep</w:t>
      </w:r>
      <w:commentRangeEnd w:id="171"/>
      <w:r w:rsidR="001B41D8">
        <w:rPr>
          <w:rStyle w:val="CommentReference"/>
        </w:rPr>
        <w:commentReference w:id="171"/>
      </w:r>
      <w:r w:rsidR="00454B4F" w:rsidRPr="008A4939">
        <w:rPr>
          <w:color w:val="000000"/>
          <w:lang w:val="nl-BE"/>
        </w:rPr>
        <w:t xml:space="preserve"> besloot wel in zijn vonnis dat de drie jongens die onschuldig bevonden waren, wel veroordeeld hadden moeten worden. Do</w:t>
      </w:r>
      <w:r w:rsidR="005D11FB">
        <w:rPr>
          <w:color w:val="000000"/>
          <w:lang w:val="nl-BE"/>
        </w:rPr>
        <w:t xml:space="preserve">or dit te doen ondermijnde het </w:t>
      </w:r>
      <w:ins w:id="176" w:author="Nicholas Peeters" w:date="2014-08-06T17:22:00Z">
        <w:r w:rsidR="001B41D8">
          <w:rPr>
            <w:rFonts w:hint="eastAsia"/>
            <w:color w:val="000000"/>
            <w:lang w:val="nl-BE"/>
          </w:rPr>
          <w:t>h</w:t>
        </w:r>
      </w:ins>
      <w:del w:id="177" w:author="Nicholas Peeters" w:date="2014-08-06T17:22:00Z">
        <w:r w:rsidR="005D11FB" w:rsidDel="001B41D8">
          <w:rPr>
            <w:color w:val="000000"/>
            <w:lang w:val="nl-BE"/>
          </w:rPr>
          <w:delText>H</w:delText>
        </w:r>
      </w:del>
      <w:r w:rsidR="005D11FB">
        <w:rPr>
          <w:color w:val="000000"/>
          <w:lang w:val="nl-BE"/>
        </w:rPr>
        <w:t xml:space="preserve">of van </w:t>
      </w:r>
      <w:ins w:id="178" w:author="Nicholas Peeters" w:date="2014-08-06T17:22:00Z">
        <w:r w:rsidR="001B41D8">
          <w:rPr>
            <w:rFonts w:hint="eastAsia"/>
            <w:color w:val="000000"/>
            <w:lang w:val="nl-BE"/>
          </w:rPr>
          <w:t>b</w:t>
        </w:r>
      </w:ins>
      <w:del w:id="179" w:author="Nicholas Peeters" w:date="2014-08-06T17:22:00Z">
        <w:r w:rsidR="005D11FB" w:rsidDel="001B41D8">
          <w:rPr>
            <w:color w:val="000000"/>
            <w:lang w:val="nl-BE"/>
          </w:rPr>
          <w:delText>B</w:delText>
        </w:r>
      </w:del>
      <w:r w:rsidR="00454B4F" w:rsidRPr="008A4939">
        <w:rPr>
          <w:color w:val="000000"/>
          <w:lang w:val="nl-BE"/>
        </w:rPr>
        <w:t>eroep de geloofwaardig</w:t>
      </w:r>
      <w:r w:rsidR="005D11FB">
        <w:rPr>
          <w:color w:val="000000"/>
          <w:lang w:val="nl-BE"/>
        </w:rPr>
        <w:t>heid en aut</w:t>
      </w:r>
      <w:r w:rsidR="001E240B" w:rsidRPr="008A4939">
        <w:rPr>
          <w:color w:val="000000"/>
          <w:lang w:val="nl-BE"/>
        </w:rPr>
        <w:t xml:space="preserve">oriteit van de </w:t>
      </w:r>
      <w:r w:rsidR="001E240B" w:rsidRPr="001B41D8">
        <w:rPr>
          <w:color w:val="000000"/>
          <w:lang w:val="nl-BE"/>
        </w:rPr>
        <w:t>f</w:t>
      </w:r>
      <w:r w:rsidR="001E240B" w:rsidRPr="008A4939">
        <w:rPr>
          <w:color w:val="000000"/>
          <w:lang w:val="nl-BE"/>
        </w:rPr>
        <w:t xml:space="preserve">amilierechtbank. </w:t>
      </w:r>
      <w:r w:rsidR="001E240B" w:rsidRPr="008A4939">
        <w:rPr>
          <w:rStyle w:val="FootnoteReference"/>
          <w:color w:val="000000"/>
          <w:lang w:val="nl-BE"/>
        </w:rPr>
        <w:footnoteReference w:id="28"/>
      </w:r>
    </w:p>
    <w:p w:rsidR="00B65DCA" w:rsidRPr="008A4939" w:rsidRDefault="00B65DCA" w:rsidP="008A4939">
      <w:pPr>
        <w:spacing w:line="360" w:lineRule="auto"/>
        <w:ind w:firstLine="720"/>
        <w:jc w:val="both"/>
        <w:rPr>
          <w:color w:val="000000"/>
          <w:lang w:val="nl-BE"/>
        </w:rPr>
      </w:pPr>
      <w:r w:rsidRPr="008A4939">
        <w:rPr>
          <w:color w:val="000000"/>
          <w:lang w:val="nl-BE"/>
        </w:rPr>
        <w:t>2 Kobe Child Murders (</w:t>
      </w:r>
      <w:r w:rsidR="009D36CB" w:rsidRPr="008A4939">
        <w:rPr>
          <w:i/>
          <w:color w:val="000000"/>
          <w:lang w:val="nl-BE"/>
        </w:rPr>
        <w:t>Kōbe renzoku jidō sasshō jiken</w:t>
      </w:r>
      <w:r w:rsidR="009D36CB">
        <w:rPr>
          <w:i/>
          <w:color w:val="000000"/>
          <w:lang w:val="nl-BE"/>
        </w:rPr>
        <w:t xml:space="preserve">, </w:t>
      </w:r>
      <w:r w:rsidRPr="008A4939">
        <w:rPr>
          <w:rFonts w:hint="eastAsia"/>
          <w:color w:val="000000"/>
          <w:lang w:val="nl-BE"/>
        </w:rPr>
        <w:t>神戸連続児童殺傷事件</w:t>
      </w:r>
      <w:r w:rsidRPr="008A4939">
        <w:rPr>
          <w:color w:val="000000"/>
          <w:lang w:val="nl-BE"/>
        </w:rPr>
        <w:t>)</w:t>
      </w:r>
    </w:p>
    <w:p w:rsidR="000E1160" w:rsidRPr="008A4939" w:rsidRDefault="000E1160" w:rsidP="008A4939">
      <w:pPr>
        <w:spacing w:line="360" w:lineRule="auto"/>
        <w:ind w:left="720"/>
        <w:jc w:val="both"/>
        <w:rPr>
          <w:color w:val="000000"/>
          <w:lang w:val="nl-BE"/>
        </w:rPr>
      </w:pPr>
      <w:r w:rsidRPr="008A4939">
        <w:rPr>
          <w:color w:val="000000"/>
          <w:lang w:val="nl-BE"/>
        </w:rPr>
        <w:t>De Kobe Child Murde</w:t>
      </w:r>
      <w:r w:rsidR="00627000" w:rsidRPr="008A4939">
        <w:rPr>
          <w:color w:val="000000"/>
          <w:lang w:val="nl-BE"/>
        </w:rPr>
        <w:t>rs is een incident waarbij een veertien</w:t>
      </w:r>
      <w:r w:rsidRPr="008A4939">
        <w:rPr>
          <w:color w:val="000000"/>
          <w:lang w:val="nl-BE"/>
        </w:rPr>
        <w:t xml:space="preserve">jarige schooljongen </w:t>
      </w:r>
      <w:r w:rsidR="00627000" w:rsidRPr="008A4939">
        <w:rPr>
          <w:rFonts w:eastAsia="Malgun Gothic"/>
          <w:color w:val="000000"/>
          <w:lang w:val="nl-BE" w:eastAsia="ko-KR"/>
        </w:rPr>
        <w:t xml:space="preserve">uit Kobe </w:t>
      </w:r>
      <w:r w:rsidRPr="008A4939">
        <w:rPr>
          <w:color w:val="000000"/>
          <w:lang w:val="nl-BE"/>
        </w:rPr>
        <w:t xml:space="preserve">in de periode tussen 10 februari en 27 mei van het jaar 1997 op verschillende gelegenheden drie jonge kinderen verwondde en twee </w:t>
      </w:r>
      <w:r w:rsidR="00627000" w:rsidRPr="008A4939">
        <w:rPr>
          <w:color w:val="000000"/>
          <w:lang w:val="nl-BE"/>
        </w:rPr>
        <w:t>andere kinderen vermoordde.</w:t>
      </w:r>
      <w:r w:rsidR="00627000" w:rsidRPr="008A4939">
        <w:rPr>
          <w:rStyle w:val="FootnoteReference"/>
          <w:color w:val="000000"/>
          <w:lang w:val="nl-BE"/>
        </w:rPr>
        <w:footnoteReference w:id="29"/>
      </w:r>
    </w:p>
    <w:p w:rsidR="00472F6A" w:rsidRPr="008A4939" w:rsidRDefault="00627000" w:rsidP="008A4939">
      <w:pPr>
        <w:spacing w:line="360" w:lineRule="auto"/>
        <w:ind w:left="720"/>
        <w:jc w:val="both"/>
        <w:rPr>
          <w:color w:val="000000"/>
          <w:lang w:val="nl-BE"/>
        </w:rPr>
      </w:pPr>
      <w:r w:rsidRPr="008A4939">
        <w:rPr>
          <w:color w:val="000000"/>
          <w:lang w:val="nl-BE"/>
        </w:rPr>
        <w:t>Op 10 februari 1997 viel de dader</w:t>
      </w:r>
      <w:r w:rsidR="00912603" w:rsidRPr="008A4939">
        <w:rPr>
          <w:color w:val="000000"/>
          <w:lang w:val="nl-BE"/>
        </w:rPr>
        <w:t xml:space="preserve"> twee twaalf</w:t>
      </w:r>
      <w:r w:rsidRPr="008A4939">
        <w:rPr>
          <w:color w:val="000000"/>
          <w:lang w:val="nl-BE"/>
        </w:rPr>
        <w:t xml:space="preserve">jarige </w:t>
      </w:r>
      <w:r w:rsidR="00912603" w:rsidRPr="008A4939">
        <w:rPr>
          <w:color w:val="000000"/>
          <w:lang w:val="nl-BE"/>
        </w:rPr>
        <w:t>lagere school</w:t>
      </w:r>
      <w:r w:rsidRPr="008A4939">
        <w:rPr>
          <w:color w:val="000000"/>
          <w:lang w:val="nl-BE"/>
        </w:rPr>
        <w:t xml:space="preserve">meisjes aan met een hamer waar deze zware verwondingen aan het hoofd aan overhielden. </w:t>
      </w:r>
      <w:r w:rsidR="00912603" w:rsidRPr="008A4939">
        <w:rPr>
          <w:color w:val="000000"/>
          <w:lang w:val="nl-BE"/>
        </w:rPr>
        <w:t>Zijn volgende slachtoffer, een tienjarig meisje, viel een maand later en overleed aan haar verwondingen. Tien minuten na dit voorval</w:t>
      </w:r>
      <w:del w:id="180" w:author="Nicholas Peeters" w:date="2014-08-05T17:13:00Z">
        <w:r w:rsidR="00912603" w:rsidRPr="008A4939" w:rsidDel="00523275">
          <w:rPr>
            <w:color w:val="000000"/>
            <w:lang w:val="nl-BE"/>
          </w:rPr>
          <w:delText>,</w:delText>
        </w:r>
      </w:del>
      <w:r w:rsidR="00912603" w:rsidRPr="008A4939">
        <w:rPr>
          <w:color w:val="000000"/>
          <w:lang w:val="nl-BE"/>
        </w:rPr>
        <w:t xml:space="preserve"> verwondde hij een voorbijgaand negenjarig meisje met een mes. Tenslotte lokte hij op 24 mei </w:t>
      </w:r>
      <w:r w:rsidR="00C7256D" w:rsidRPr="008A4939">
        <w:rPr>
          <w:color w:val="000000"/>
          <w:lang w:val="nl-BE"/>
        </w:rPr>
        <w:t xml:space="preserve">Jun Hase, </w:t>
      </w:r>
      <w:r w:rsidR="0054746C" w:rsidRPr="008A4939">
        <w:rPr>
          <w:color w:val="000000"/>
          <w:lang w:val="nl-BE"/>
        </w:rPr>
        <w:t xml:space="preserve">een </w:t>
      </w:r>
      <w:r w:rsidR="00912603" w:rsidRPr="008A4939">
        <w:rPr>
          <w:color w:val="000000"/>
          <w:lang w:val="nl-BE"/>
        </w:rPr>
        <w:t>jongentje van elf jaar</w:t>
      </w:r>
      <w:r w:rsidR="00C7256D" w:rsidRPr="008A4939">
        <w:rPr>
          <w:color w:val="000000"/>
          <w:lang w:val="nl-BE"/>
        </w:rPr>
        <w:t>, naar een afgelegen plaats in de bergen waar hij hem wurgde en onthoofde.</w:t>
      </w:r>
      <w:r w:rsidR="00472F6A" w:rsidRPr="008A4939">
        <w:rPr>
          <w:rStyle w:val="FootnoteReference"/>
          <w:color w:val="000000"/>
          <w:lang w:val="nl-BE"/>
        </w:rPr>
        <w:footnoteReference w:id="30"/>
      </w:r>
    </w:p>
    <w:p w:rsidR="00484B1B" w:rsidRPr="008A4939" w:rsidRDefault="0054746C" w:rsidP="008A4939">
      <w:pPr>
        <w:spacing w:line="360" w:lineRule="auto"/>
        <w:ind w:left="720"/>
        <w:jc w:val="both"/>
        <w:rPr>
          <w:rFonts w:eastAsia="Malgun Gothic"/>
          <w:color w:val="000000"/>
          <w:lang w:val="nl-BE" w:eastAsia="ko-KR"/>
        </w:rPr>
      </w:pPr>
      <w:r w:rsidRPr="008A4939">
        <w:rPr>
          <w:color w:val="000000"/>
          <w:lang w:val="nl-BE"/>
        </w:rPr>
        <w:lastRenderedPageBreak/>
        <w:t xml:space="preserve">Twee dagen </w:t>
      </w:r>
      <w:r w:rsidR="00484B1B" w:rsidRPr="008A4939">
        <w:rPr>
          <w:rFonts w:eastAsia="Malgun Gothic"/>
          <w:color w:val="000000"/>
          <w:lang w:val="nl-BE" w:eastAsia="ko-KR"/>
        </w:rPr>
        <w:t>later</w:t>
      </w:r>
      <w:r w:rsidRPr="008A4939">
        <w:rPr>
          <w:color w:val="000000"/>
          <w:lang w:val="nl-BE"/>
        </w:rPr>
        <w:t xml:space="preserve"> plaatste hij</w:t>
      </w:r>
      <w:r w:rsidR="00472F6A" w:rsidRPr="008A4939">
        <w:rPr>
          <w:color w:val="000000"/>
          <w:lang w:val="nl-BE"/>
        </w:rPr>
        <w:t xml:space="preserve"> ‘s ochtends</w:t>
      </w:r>
      <w:r w:rsidRPr="008A4939">
        <w:rPr>
          <w:color w:val="000000"/>
          <w:lang w:val="nl-BE"/>
        </w:rPr>
        <w:t xml:space="preserve"> </w:t>
      </w:r>
      <w:r w:rsidR="00472F6A" w:rsidRPr="008A4939">
        <w:rPr>
          <w:color w:val="000000"/>
          <w:lang w:val="nl-BE"/>
        </w:rPr>
        <w:t xml:space="preserve">het hoofd van de jongen, vergezeld van een brief, </w:t>
      </w:r>
      <w:r w:rsidRPr="008A4939">
        <w:rPr>
          <w:color w:val="000000"/>
          <w:lang w:val="nl-BE"/>
        </w:rPr>
        <w:t xml:space="preserve">voor de </w:t>
      </w:r>
      <w:r w:rsidR="00472F6A" w:rsidRPr="008A4939">
        <w:rPr>
          <w:color w:val="000000"/>
          <w:lang w:val="nl-BE"/>
        </w:rPr>
        <w:t>poort van zijn middelbare school. De brief</w:t>
      </w:r>
      <w:r w:rsidR="006F7D66" w:rsidRPr="008A4939">
        <w:rPr>
          <w:rFonts w:eastAsia="Malgun Gothic"/>
          <w:color w:val="000000"/>
          <w:lang w:val="nl-BE" w:eastAsia="ko-KR"/>
        </w:rPr>
        <w:t xml:space="preserve">, </w:t>
      </w:r>
      <w:r w:rsidR="006F7D66" w:rsidRPr="008A4939">
        <w:rPr>
          <w:color w:val="000000"/>
          <w:lang w:val="nl-BE"/>
        </w:rPr>
        <w:t>ondertekend met de schuilnaam “Sakakibara” (</w:t>
      </w:r>
      <w:r w:rsidR="006F7D66" w:rsidRPr="008A4939">
        <w:rPr>
          <w:rFonts w:hint="eastAsia"/>
          <w:color w:val="000000"/>
          <w:lang w:val="nl-BE"/>
        </w:rPr>
        <w:t>酒鬼薔薇</w:t>
      </w:r>
      <w:r w:rsidR="006F7D66" w:rsidRPr="008A4939">
        <w:rPr>
          <w:color w:val="000000"/>
          <w:lang w:val="nl-BE"/>
        </w:rPr>
        <w:t>),</w:t>
      </w:r>
      <w:r w:rsidR="00472F6A" w:rsidRPr="008A4939">
        <w:rPr>
          <w:color w:val="000000"/>
          <w:lang w:val="nl-BE"/>
        </w:rPr>
        <w:t xml:space="preserve"> bevatte een boodschap aan de politie: “</w:t>
      </w:r>
      <w:r w:rsidR="00472F6A" w:rsidRPr="008A4939">
        <w:rPr>
          <w:i/>
          <w:color w:val="000000"/>
          <w:lang w:val="nl-BE"/>
        </w:rPr>
        <w:t>Dit is het begin van het spel. Stop me maar als je kan, politie. Ik wil mensen zien sterven.</w:t>
      </w:r>
      <w:r w:rsidR="00472F6A" w:rsidRPr="008A4939">
        <w:rPr>
          <w:rFonts w:eastAsia="Malgun Gothic"/>
          <w:color w:val="000000"/>
          <w:lang w:val="nl-BE" w:eastAsia="ko-KR"/>
        </w:rPr>
        <w:t xml:space="preserve"> [...]</w:t>
      </w:r>
      <w:r w:rsidR="00472F6A" w:rsidRPr="008A4939">
        <w:rPr>
          <w:color w:val="000000"/>
          <w:lang w:val="nl-BE"/>
        </w:rPr>
        <w:t>”</w:t>
      </w:r>
      <w:r w:rsidR="006F7D66" w:rsidRPr="008A4939">
        <w:rPr>
          <w:color w:val="000000"/>
          <w:lang w:val="nl-BE"/>
        </w:rPr>
        <w:t>.</w:t>
      </w:r>
      <w:r w:rsidR="00B640DA" w:rsidRPr="008A4939">
        <w:rPr>
          <w:rStyle w:val="FootnoteReference"/>
          <w:color w:val="000000"/>
          <w:lang w:val="nl-BE"/>
        </w:rPr>
        <w:footnoteReference w:id="31"/>
      </w:r>
      <w:r w:rsidR="004B6B8D" w:rsidRPr="008A4939">
        <w:rPr>
          <w:color w:val="000000"/>
          <w:lang w:val="nl-BE"/>
        </w:rPr>
        <w:t xml:space="preserve"> </w:t>
      </w:r>
      <w:r w:rsidR="00504948" w:rsidRPr="008A4939">
        <w:rPr>
          <w:color w:val="000000"/>
          <w:lang w:val="nl-BE"/>
        </w:rPr>
        <w:t>Na een tweede brief, dit keer aan de pers van Kobe (</w:t>
      </w:r>
      <w:r w:rsidR="009D36CB" w:rsidRPr="005D11FB">
        <w:rPr>
          <w:i/>
          <w:color w:val="000000"/>
          <w:lang w:val="nl-BE"/>
        </w:rPr>
        <w:t>Kobe</w:t>
      </w:r>
      <w:r w:rsidR="009D36CB">
        <w:rPr>
          <w:i/>
          <w:color w:val="000000"/>
          <w:lang w:val="nl-BE"/>
        </w:rPr>
        <w:t xml:space="preserve"> s</w:t>
      </w:r>
      <w:r w:rsidR="009D36CB" w:rsidRPr="005D11FB">
        <w:rPr>
          <w:i/>
          <w:color w:val="000000"/>
          <w:lang w:val="nl-BE"/>
        </w:rPr>
        <w:t>hinbunsha</w:t>
      </w:r>
      <w:r w:rsidR="009D36CB">
        <w:rPr>
          <w:i/>
          <w:color w:val="000000"/>
          <w:lang w:val="nl-BE"/>
        </w:rPr>
        <w:t xml:space="preserve">, </w:t>
      </w:r>
      <w:r w:rsidR="00504948" w:rsidRPr="008A4939">
        <w:rPr>
          <w:rFonts w:hint="eastAsia"/>
          <w:color w:val="000000"/>
          <w:lang w:val="nl-BE"/>
        </w:rPr>
        <w:t>神戸新聞社</w:t>
      </w:r>
      <w:r w:rsidR="00504948" w:rsidRPr="008A4939">
        <w:rPr>
          <w:rFonts w:eastAsia="Malgun Gothic"/>
          <w:color w:val="000000"/>
          <w:lang w:val="nl-BE" w:eastAsia="ko-KR"/>
        </w:rPr>
        <w:t>), kon de politie de dader identificeren aan de hand van zijn handschrift.</w:t>
      </w:r>
      <w:r w:rsidR="00504948" w:rsidRPr="008A4939">
        <w:rPr>
          <w:rStyle w:val="FootnoteReference"/>
          <w:color w:val="000000"/>
          <w:lang w:val="nl-BE"/>
        </w:rPr>
        <w:t xml:space="preserve"> </w:t>
      </w:r>
      <w:r w:rsidR="004B6B8D" w:rsidRPr="008A4939">
        <w:rPr>
          <w:color w:val="000000"/>
          <w:lang w:val="nl-BE"/>
        </w:rPr>
        <w:t xml:space="preserve">Oorspronkelijk vermoedde de politie dat het ging om een dertigjarige man die zich tegen de samenleving gekeerd had. De schok was dan ook groot toen bleek dat het ging om een veertienjarige schooljongen. </w:t>
      </w:r>
    </w:p>
    <w:p w:rsidR="00584FAF" w:rsidRPr="008A4939" w:rsidRDefault="004B6B8D" w:rsidP="008A4939">
      <w:pPr>
        <w:spacing w:line="360" w:lineRule="auto"/>
        <w:ind w:left="720"/>
        <w:jc w:val="both"/>
        <w:rPr>
          <w:color w:val="000000"/>
          <w:lang w:val="nl-BE"/>
        </w:rPr>
      </w:pPr>
      <w:r w:rsidRPr="008A4939">
        <w:rPr>
          <w:color w:val="000000"/>
          <w:lang w:val="nl-BE"/>
        </w:rPr>
        <w:t>De dader</w:t>
      </w:r>
      <w:r w:rsidR="00A15503" w:rsidRPr="008A4939">
        <w:rPr>
          <w:color w:val="000000"/>
          <w:lang w:val="nl-BE"/>
        </w:rPr>
        <w:t xml:space="preserve"> </w:t>
      </w:r>
      <w:r w:rsidR="00C7256D" w:rsidRPr="008A4939">
        <w:rPr>
          <w:color w:val="000000"/>
          <w:lang w:val="nl-BE"/>
        </w:rPr>
        <w:t>wer</w:t>
      </w:r>
      <w:r w:rsidR="000E1160" w:rsidRPr="008A4939">
        <w:rPr>
          <w:color w:val="000000"/>
          <w:lang w:val="nl-BE"/>
        </w:rPr>
        <w:t>d gearresteerd op 28 juni</w:t>
      </w:r>
      <w:del w:id="183" w:author="Nicholas Peeters" w:date="2014-08-05T17:14:00Z">
        <w:r w:rsidR="000E1160" w:rsidRPr="008A4939" w:rsidDel="004F0D73">
          <w:rPr>
            <w:color w:val="000000"/>
            <w:lang w:val="nl-BE"/>
          </w:rPr>
          <w:delText>,</w:delText>
        </w:r>
      </w:del>
      <w:r w:rsidR="000E1160" w:rsidRPr="008A4939">
        <w:rPr>
          <w:color w:val="000000"/>
          <w:lang w:val="nl-BE"/>
        </w:rPr>
        <w:t xml:space="preserve"> 1997</w:t>
      </w:r>
      <w:r w:rsidR="00504948" w:rsidRPr="008A4939">
        <w:rPr>
          <w:color w:val="000000"/>
          <w:lang w:val="nl-BE"/>
        </w:rPr>
        <w:t xml:space="preserve"> voor de moord op Jun Hase en gaf later zelf toe ook verantwoordelijk te zijn geweest voor de recente aanvallen op de vier meisjes.</w:t>
      </w:r>
      <w:r w:rsidR="007973C7" w:rsidRPr="008A4939">
        <w:rPr>
          <w:rStyle w:val="FootnoteReference"/>
          <w:color w:val="000000"/>
          <w:lang w:val="nl-BE"/>
        </w:rPr>
        <w:footnoteReference w:id="32"/>
      </w:r>
      <w:r w:rsidRPr="008A4939">
        <w:rPr>
          <w:color w:val="000000"/>
          <w:lang w:val="nl-BE"/>
        </w:rPr>
        <w:t xml:space="preserve"> </w:t>
      </w:r>
      <w:r w:rsidR="00A15503" w:rsidRPr="008A4939">
        <w:rPr>
          <w:color w:val="000000"/>
          <w:lang w:val="nl-BE"/>
        </w:rPr>
        <w:t xml:space="preserve">Hij verscheen in de media als ‘Youth A’ (omwille van zijn leeftijd mocht </w:t>
      </w:r>
      <w:r w:rsidR="00CA4D55" w:rsidRPr="008A4939">
        <w:rPr>
          <w:color w:val="000000"/>
          <w:lang w:val="nl-BE"/>
        </w:rPr>
        <w:t xml:space="preserve">volgens de wet </w:t>
      </w:r>
      <w:r w:rsidR="00A15503" w:rsidRPr="008A4939">
        <w:rPr>
          <w:color w:val="000000"/>
          <w:lang w:val="nl-BE"/>
        </w:rPr>
        <w:t>zijn echte naam niet vrijgegeven worden) en zijn zaak</w:t>
      </w:r>
      <w:r w:rsidR="00584FAF" w:rsidRPr="008A4939">
        <w:rPr>
          <w:color w:val="000000"/>
          <w:lang w:val="nl-BE"/>
        </w:rPr>
        <w:t xml:space="preserve"> zorgde in heel Japan voor </w:t>
      </w:r>
      <w:r w:rsidR="00CA4D55" w:rsidRPr="008A4939">
        <w:rPr>
          <w:color w:val="000000"/>
          <w:lang w:val="nl-BE"/>
        </w:rPr>
        <w:t xml:space="preserve">verbijstering </w:t>
      </w:r>
      <w:r w:rsidR="00584FAF" w:rsidRPr="008A4939">
        <w:rPr>
          <w:color w:val="000000"/>
          <w:lang w:val="nl-BE"/>
        </w:rPr>
        <w:t>en ongeloof</w:t>
      </w:r>
      <w:r w:rsidR="00A15503" w:rsidRPr="008A4939">
        <w:rPr>
          <w:color w:val="000000"/>
          <w:lang w:val="nl-BE"/>
        </w:rPr>
        <w:t>.</w:t>
      </w:r>
    </w:p>
    <w:p w:rsidR="00A92EDC" w:rsidRPr="008A4939" w:rsidRDefault="00FA6932" w:rsidP="008A4939">
      <w:pPr>
        <w:spacing w:line="360" w:lineRule="auto"/>
        <w:ind w:left="720"/>
        <w:jc w:val="both"/>
        <w:rPr>
          <w:color w:val="000000"/>
          <w:lang w:val="nl-BE"/>
        </w:rPr>
      </w:pPr>
      <w:r w:rsidRPr="008A4939">
        <w:rPr>
          <w:color w:val="000000"/>
          <w:lang w:val="nl-BE"/>
        </w:rPr>
        <w:t xml:space="preserve">De familierechtbank van Kobe oordeelde </w:t>
      </w:r>
      <w:r w:rsidR="00A92EDC" w:rsidRPr="008A4939">
        <w:rPr>
          <w:color w:val="000000"/>
          <w:lang w:val="nl-BE"/>
        </w:rPr>
        <w:t xml:space="preserve">op 17 oktober 1997 </w:t>
      </w:r>
      <w:r w:rsidRPr="008A4939">
        <w:rPr>
          <w:color w:val="000000"/>
          <w:lang w:val="nl-BE"/>
        </w:rPr>
        <w:t xml:space="preserve">dat, wegens de slechte mentale toestand van de dader, hij in </w:t>
      </w:r>
      <w:r w:rsidR="005D11FB">
        <w:rPr>
          <w:color w:val="000000"/>
          <w:lang w:val="nl-BE"/>
        </w:rPr>
        <w:t xml:space="preserve">het Medisch Heropvoedingsgesticht </w:t>
      </w:r>
      <w:r w:rsidR="00A92EDC" w:rsidRPr="005D11FB">
        <w:rPr>
          <w:color w:val="000000"/>
          <w:lang w:val="nl-BE"/>
        </w:rPr>
        <w:t>van Ka</w:t>
      </w:r>
      <w:r w:rsidR="00A92EDC" w:rsidRPr="005D11FB">
        <w:rPr>
          <w:rFonts w:eastAsia="Malgun Gothic"/>
          <w:color w:val="000000"/>
          <w:lang w:val="nl-BE" w:eastAsia="ko-KR"/>
        </w:rPr>
        <w:t>ntō</w:t>
      </w:r>
      <w:r w:rsidRPr="008A4939">
        <w:rPr>
          <w:color w:val="000000"/>
          <w:lang w:val="nl-BE"/>
        </w:rPr>
        <w:t xml:space="preserve"> (</w:t>
      </w:r>
      <w:r w:rsidR="009D36CB">
        <w:rPr>
          <w:rFonts w:eastAsia="Malgun Gothic"/>
          <w:i/>
          <w:color w:val="000000"/>
          <w:lang w:val="nl-BE" w:eastAsia="ko-KR"/>
        </w:rPr>
        <w:t>K</w:t>
      </w:r>
      <w:r w:rsidR="009D36CB" w:rsidRPr="008A4939">
        <w:rPr>
          <w:rFonts w:eastAsia="Malgun Gothic"/>
          <w:i/>
          <w:color w:val="000000"/>
          <w:lang w:val="nl-BE" w:eastAsia="ko-KR"/>
        </w:rPr>
        <w:t>antō</w:t>
      </w:r>
      <w:r w:rsidR="009D36CB">
        <w:rPr>
          <w:rFonts w:eastAsia="Malgun Gothic"/>
          <w:i/>
          <w:color w:val="000000"/>
          <w:lang w:val="nl-BE" w:eastAsia="ko-KR"/>
        </w:rPr>
        <w:t xml:space="preserve"> </w:t>
      </w:r>
      <w:r w:rsidR="009D36CB" w:rsidRPr="008A4939">
        <w:rPr>
          <w:rFonts w:eastAsia="Malgun Gothic"/>
          <w:i/>
          <w:color w:val="000000"/>
          <w:lang w:val="nl-BE" w:eastAsia="ko-KR"/>
        </w:rPr>
        <w:t>iryō</w:t>
      </w:r>
      <w:r w:rsidR="009D36CB">
        <w:rPr>
          <w:rFonts w:eastAsia="Malgun Gothic"/>
          <w:i/>
          <w:color w:val="000000"/>
          <w:lang w:val="nl-BE" w:eastAsia="ko-KR"/>
        </w:rPr>
        <w:t xml:space="preserve"> </w:t>
      </w:r>
      <w:r w:rsidR="009D36CB" w:rsidRPr="008A4939">
        <w:rPr>
          <w:rFonts w:eastAsia="Malgun Gothic"/>
          <w:i/>
          <w:color w:val="000000"/>
          <w:lang w:val="nl-BE" w:eastAsia="ko-KR"/>
        </w:rPr>
        <w:t>shōnen</w:t>
      </w:r>
      <w:r w:rsidR="009D36CB">
        <w:rPr>
          <w:rFonts w:eastAsia="Malgun Gothic"/>
          <w:i/>
          <w:color w:val="000000"/>
          <w:lang w:val="nl-BE" w:eastAsia="ko-KR"/>
        </w:rPr>
        <w:t>’</w:t>
      </w:r>
      <w:r w:rsidR="009D36CB" w:rsidRPr="008A4939">
        <w:rPr>
          <w:rFonts w:eastAsia="Malgun Gothic"/>
          <w:i/>
          <w:color w:val="000000"/>
          <w:lang w:val="nl-BE" w:eastAsia="ko-KR"/>
        </w:rPr>
        <w:t>in</w:t>
      </w:r>
      <w:r w:rsidR="009D36CB">
        <w:rPr>
          <w:color w:val="000000"/>
          <w:lang w:val="nl-BE"/>
        </w:rPr>
        <w:t xml:space="preserve">, </w:t>
      </w:r>
      <w:r w:rsidR="00A92EDC" w:rsidRPr="008A4939">
        <w:rPr>
          <w:rFonts w:hint="eastAsia"/>
          <w:color w:val="000000"/>
          <w:lang w:val="nl-BE"/>
        </w:rPr>
        <w:t>関東医療少年院</w:t>
      </w:r>
      <w:r w:rsidRPr="008A4939">
        <w:rPr>
          <w:color w:val="000000"/>
          <w:lang w:val="nl-BE"/>
        </w:rPr>
        <w:t>) psychologische en medische begeleiding</w:t>
      </w:r>
      <w:r w:rsidR="00A92EDC" w:rsidRPr="008A4939">
        <w:rPr>
          <w:color w:val="000000"/>
          <w:lang w:val="nl-BE"/>
        </w:rPr>
        <w:t xml:space="preserve"> zou</w:t>
      </w:r>
      <w:r w:rsidRPr="008A4939">
        <w:rPr>
          <w:color w:val="000000"/>
          <w:lang w:val="nl-BE"/>
        </w:rPr>
        <w:t xml:space="preserve"> krijgen.</w:t>
      </w:r>
      <w:r w:rsidR="00A92EDC" w:rsidRPr="008A4939">
        <w:rPr>
          <w:color w:val="000000"/>
          <w:lang w:val="nl-BE"/>
        </w:rPr>
        <w:t xml:space="preserve"> In maart 2004, na bijna zeven jaar, verliet hij de jeugdinstelling</w:t>
      </w:r>
      <w:r w:rsidR="0099637A" w:rsidRPr="008A4939">
        <w:rPr>
          <w:color w:val="000000"/>
          <w:lang w:val="nl-BE"/>
        </w:rPr>
        <w:t>.</w:t>
      </w:r>
      <w:r w:rsidR="00A92EDC" w:rsidRPr="008A4939">
        <w:rPr>
          <w:color w:val="000000"/>
          <w:lang w:val="nl-BE"/>
        </w:rPr>
        <w:t xml:space="preserve"> </w:t>
      </w:r>
      <w:r w:rsidR="0099637A" w:rsidRPr="008A4939">
        <w:rPr>
          <w:color w:val="000000"/>
          <w:lang w:val="nl-BE"/>
        </w:rPr>
        <w:t>N</w:t>
      </w:r>
      <w:r w:rsidR="00A92EDC" w:rsidRPr="008A4939">
        <w:rPr>
          <w:color w:val="000000"/>
          <w:lang w:val="nl-BE"/>
        </w:rPr>
        <w:t xml:space="preserve">a nog negen maanden in ondertoezichtstelling doorgebracht te hebben, werd hij </w:t>
      </w:r>
      <w:del w:id="184" w:author="Nicholas Peeters" w:date="2014-08-05T17:16:00Z">
        <w:r w:rsidR="0099637A" w:rsidRPr="008A4939" w:rsidDel="004F0D73">
          <w:rPr>
            <w:color w:val="000000"/>
            <w:lang w:val="nl-BE"/>
          </w:rPr>
          <w:delText>aan het einde van</w:delText>
        </w:r>
      </w:del>
      <w:ins w:id="185" w:author="Nicholas Peeters" w:date="2014-08-05T17:16:00Z">
        <w:r w:rsidR="004F0D73">
          <w:rPr>
            <w:rFonts w:hint="eastAsia"/>
            <w:color w:val="000000"/>
            <w:lang w:val="nl-BE"/>
          </w:rPr>
          <w:t>eind</w:t>
        </w:r>
      </w:ins>
      <w:r w:rsidR="0099637A" w:rsidRPr="008A4939">
        <w:rPr>
          <w:color w:val="000000"/>
          <w:lang w:val="nl-BE"/>
        </w:rPr>
        <w:t xml:space="preserve"> december vrijgelaten.</w:t>
      </w:r>
      <w:r w:rsidR="0099637A" w:rsidRPr="008A4939">
        <w:rPr>
          <w:rStyle w:val="FootnoteReference"/>
          <w:color w:val="000000"/>
          <w:lang w:val="nl-BE"/>
        </w:rPr>
        <w:footnoteReference w:id="33"/>
      </w:r>
      <w:r w:rsidR="0099637A" w:rsidRPr="008A4939">
        <w:rPr>
          <w:color w:val="000000"/>
          <w:lang w:val="nl-BE"/>
        </w:rPr>
        <w:t xml:space="preserve"> </w:t>
      </w:r>
    </w:p>
    <w:p w:rsidR="00584FAF" w:rsidRPr="008A4939" w:rsidRDefault="00A92EDC" w:rsidP="008A4939">
      <w:pPr>
        <w:spacing w:line="360" w:lineRule="auto"/>
        <w:ind w:left="720"/>
        <w:jc w:val="both"/>
        <w:rPr>
          <w:color w:val="000000"/>
          <w:lang w:val="nl-BE"/>
        </w:rPr>
      </w:pPr>
      <w:r w:rsidRPr="008A4939">
        <w:rPr>
          <w:color w:val="000000"/>
          <w:lang w:val="nl-BE"/>
        </w:rPr>
        <w:t xml:space="preserve">Omdat hij veertien jaar was en volgens de Shōnenhō de leeftijd voor uithandengeving (zestien jaar) nog niet bereikt had, kon de rechtbank niet anders dan een beschermende </w:t>
      </w:r>
      <w:r w:rsidRPr="008A4939">
        <w:rPr>
          <w:color w:val="000000"/>
          <w:lang w:val="nl-BE"/>
        </w:rPr>
        <w:lastRenderedPageBreak/>
        <w:t>maatregel uitspreken.</w:t>
      </w:r>
      <w:r w:rsidRPr="008A4939">
        <w:rPr>
          <w:rStyle w:val="FootnoteReference"/>
          <w:color w:val="000000"/>
          <w:lang w:val="nl-BE"/>
        </w:rPr>
        <w:footnoteReference w:id="34"/>
      </w:r>
      <w:r w:rsidRPr="008A4939">
        <w:rPr>
          <w:color w:val="000000"/>
          <w:lang w:val="nl-BE"/>
        </w:rPr>
        <w:t xml:space="preserve"> </w:t>
      </w:r>
      <w:r w:rsidR="00584FAF" w:rsidRPr="008A4939">
        <w:rPr>
          <w:color w:val="000000"/>
          <w:lang w:val="nl-BE"/>
        </w:rPr>
        <w:t xml:space="preserve">Het feit dat ‘Youth A’ beschermd werd door de </w:t>
      </w:r>
      <w:r w:rsidRPr="008A4939">
        <w:rPr>
          <w:color w:val="000000"/>
          <w:lang w:val="nl-BE"/>
        </w:rPr>
        <w:t xml:space="preserve">wet </w:t>
      </w:r>
      <w:r w:rsidR="00584FAF" w:rsidRPr="008A4939">
        <w:rPr>
          <w:color w:val="000000"/>
          <w:lang w:val="nl-BE"/>
        </w:rPr>
        <w:t xml:space="preserve">was voor velen </w:t>
      </w:r>
      <w:r w:rsidR="00226599" w:rsidRPr="008A4939">
        <w:rPr>
          <w:color w:val="000000"/>
          <w:lang w:val="nl-BE"/>
        </w:rPr>
        <w:t>“onvergeeflijk”</w:t>
      </w:r>
      <w:ins w:id="186" w:author="Nicholas Peeters" w:date="2014-08-05T17:16:00Z">
        <w:r w:rsidR="004F0D73">
          <w:rPr>
            <w:rFonts w:hint="eastAsia"/>
            <w:color w:val="000000"/>
            <w:lang w:val="nl-BE"/>
          </w:rPr>
          <w:t xml:space="preserve"> en</w:t>
        </w:r>
      </w:ins>
      <w:del w:id="187" w:author="Nicholas Peeters" w:date="2014-08-05T17:16:00Z">
        <w:r w:rsidR="00226599" w:rsidRPr="008A4939" w:rsidDel="004F0D73">
          <w:rPr>
            <w:color w:val="000000"/>
            <w:lang w:val="nl-BE"/>
          </w:rPr>
          <w:delText>,</w:delText>
        </w:r>
      </w:del>
      <w:r w:rsidR="00226599" w:rsidRPr="008A4939">
        <w:rPr>
          <w:color w:val="000000"/>
          <w:lang w:val="nl-BE"/>
        </w:rPr>
        <w:t xml:space="preserve"> “ondenkbaar”.</w:t>
      </w:r>
      <w:r w:rsidR="00226599" w:rsidRPr="008A4939">
        <w:rPr>
          <w:rStyle w:val="FootnoteReference"/>
          <w:color w:val="000000"/>
          <w:lang w:val="nl-BE"/>
        </w:rPr>
        <w:footnoteReference w:id="35"/>
      </w:r>
    </w:p>
    <w:p w:rsidR="00F7019E" w:rsidRPr="008A4939" w:rsidRDefault="00F7019E" w:rsidP="008A4939">
      <w:pPr>
        <w:spacing w:line="360" w:lineRule="auto"/>
        <w:jc w:val="both"/>
        <w:rPr>
          <w:rFonts w:eastAsia="Malgun Gothic"/>
          <w:color w:val="000000"/>
          <w:lang w:val="nl-BE" w:eastAsia="ko-KR"/>
        </w:rPr>
      </w:pPr>
      <w:r w:rsidRPr="008A4939">
        <w:rPr>
          <w:color w:val="000000"/>
          <w:lang w:val="nl-BE"/>
        </w:rPr>
        <w:t>Samen met gelijkaardige voorvallen in dezelfde periode</w:t>
      </w:r>
      <w:del w:id="190" w:author="Nicholas Peeters" w:date="2014-08-05T17:16:00Z">
        <w:r w:rsidRPr="008A4939" w:rsidDel="004F0D73">
          <w:rPr>
            <w:color w:val="000000"/>
            <w:lang w:val="nl-BE"/>
          </w:rPr>
          <w:delText>,</w:delText>
        </w:r>
      </w:del>
      <w:r w:rsidRPr="008A4939">
        <w:rPr>
          <w:color w:val="000000"/>
          <w:lang w:val="nl-BE"/>
        </w:rPr>
        <w:t xml:space="preserve"> hebben deze twee incidenten een grote invloed gehad op de manier waarop het publiek dacht over de werking van de familierechtbank en zorgden ze voor een oproep naar structurele</w:t>
      </w:r>
      <w:r w:rsidR="00B17A96" w:rsidRPr="008A4939">
        <w:rPr>
          <w:rFonts w:eastAsia="Malgun Gothic"/>
          <w:color w:val="000000"/>
          <w:lang w:val="nl-BE" w:eastAsia="ko-KR"/>
        </w:rPr>
        <w:t xml:space="preserve"> hervormingen</w:t>
      </w:r>
      <w:r w:rsidRPr="008A4939">
        <w:rPr>
          <w:color w:val="000000"/>
          <w:lang w:val="nl-BE"/>
        </w:rPr>
        <w:t>.</w:t>
      </w:r>
      <w:r w:rsidRPr="008A4939">
        <w:rPr>
          <w:rStyle w:val="FootnoteReference"/>
          <w:color w:val="000000"/>
          <w:lang w:val="nl-BE"/>
        </w:rPr>
        <w:footnoteReference w:id="36"/>
      </w:r>
      <w:r w:rsidR="0054746C" w:rsidRPr="008A4939">
        <w:rPr>
          <w:rFonts w:eastAsia="Malgun Gothic"/>
          <w:color w:val="000000"/>
          <w:lang w:val="nl-BE" w:eastAsia="ko-KR"/>
        </w:rPr>
        <w:t xml:space="preserve"> </w:t>
      </w:r>
      <w:r w:rsidR="00B17A96" w:rsidRPr="008A4939">
        <w:rPr>
          <w:rFonts w:eastAsia="Malgun Gothic"/>
          <w:color w:val="000000"/>
          <w:lang w:val="nl-BE" w:eastAsia="ko-KR"/>
        </w:rPr>
        <w:t xml:space="preserve">De </w:t>
      </w:r>
      <w:r w:rsidR="0054746C" w:rsidRPr="008A4939">
        <w:rPr>
          <w:rFonts w:eastAsia="Malgun Gothic"/>
          <w:color w:val="000000"/>
          <w:lang w:val="nl-BE" w:eastAsia="ko-KR"/>
        </w:rPr>
        <w:t xml:space="preserve">jonge leeftijd van de daders </w:t>
      </w:r>
      <w:r w:rsidR="00A15503" w:rsidRPr="008A4939">
        <w:rPr>
          <w:rFonts w:eastAsia="Malgun Gothic"/>
          <w:color w:val="000000"/>
          <w:lang w:val="nl-BE" w:eastAsia="ko-KR"/>
        </w:rPr>
        <w:t xml:space="preserve">en de koelbloedigheid van de misdrijven </w:t>
      </w:r>
      <w:r w:rsidR="0054746C" w:rsidRPr="008A4939">
        <w:rPr>
          <w:rFonts w:eastAsia="Malgun Gothic"/>
          <w:color w:val="000000"/>
          <w:lang w:val="nl-BE" w:eastAsia="ko-KR"/>
        </w:rPr>
        <w:t>zorgde</w:t>
      </w:r>
      <w:r w:rsidR="00A15503" w:rsidRPr="008A4939">
        <w:rPr>
          <w:rFonts w:eastAsia="Malgun Gothic"/>
          <w:color w:val="000000"/>
          <w:lang w:val="nl-BE" w:eastAsia="ko-KR"/>
        </w:rPr>
        <w:t>n voor</w:t>
      </w:r>
      <w:r w:rsidR="005D11FB">
        <w:rPr>
          <w:rFonts w:eastAsia="Malgun Gothic"/>
          <w:color w:val="000000"/>
          <w:lang w:val="nl-BE" w:eastAsia="ko-KR"/>
        </w:rPr>
        <w:t xml:space="preserve"> veel</w:t>
      </w:r>
      <w:r w:rsidR="00A15503" w:rsidRPr="008A4939">
        <w:rPr>
          <w:rFonts w:eastAsia="Malgun Gothic"/>
          <w:color w:val="000000"/>
          <w:lang w:val="nl-BE" w:eastAsia="ko-KR"/>
        </w:rPr>
        <w:t xml:space="preserve"> </w:t>
      </w:r>
      <w:r w:rsidR="00B17A96" w:rsidRPr="008A4939">
        <w:rPr>
          <w:rFonts w:eastAsia="Malgun Gothic"/>
          <w:color w:val="000000"/>
          <w:lang w:val="nl-BE" w:eastAsia="ko-KR"/>
        </w:rPr>
        <w:t xml:space="preserve">onbegrip </w:t>
      </w:r>
      <w:r w:rsidR="005D11FB">
        <w:rPr>
          <w:rFonts w:eastAsia="Malgun Gothic"/>
          <w:color w:val="000000"/>
          <w:lang w:val="nl-BE" w:eastAsia="ko-KR"/>
        </w:rPr>
        <w:t xml:space="preserve">bij de bevolking </w:t>
      </w:r>
      <w:r w:rsidR="0054746C" w:rsidRPr="008A4939">
        <w:rPr>
          <w:rFonts w:eastAsia="Malgun Gothic"/>
          <w:color w:val="000000"/>
          <w:lang w:val="nl-BE" w:eastAsia="ko-KR"/>
        </w:rPr>
        <w:t xml:space="preserve">en leidde tot een snelle ontwikkeling </w:t>
      </w:r>
      <w:r w:rsidR="00484B1B" w:rsidRPr="008A4939">
        <w:rPr>
          <w:rFonts w:eastAsia="Malgun Gothic"/>
          <w:color w:val="000000"/>
          <w:lang w:val="nl-BE" w:eastAsia="ko-KR"/>
        </w:rPr>
        <w:t>van de vraag naar</w:t>
      </w:r>
      <w:r w:rsidR="00584FAF" w:rsidRPr="008A4939">
        <w:rPr>
          <w:rFonts w:eastAsia="Malgun Gothic"/>
          <w:color w:val="000000"/>
          <w:lang w:val="nl-BE" w:eastAsia="ko-KR"/>
        </w:rPr>
        <w:t xml:space="preserve"> een verlaging van de leeftijd voor uithandengeving van zestien naar veertien jaar</w:t>
      </w:r>
      <w:r w:rsidR="00484B1B" w:rsidRPr="008A4939">
        <w:rPr>
          <w:rFonts w:eastAsia="Malgun Gothic"/>
          <w:color w:val="000000"/>
          <w:lang w:val="nl-BE" w:eastAsia="ko-KR"/>
        </w:rPr>
        <w:t>.</w:t>
      </w:r>
      <w:r w:rsidR="00484B1B" w:rsidRPr="008A4939">
        <w:rPr>
          <w:rStyle w:val="FootnoteReference"/>
          <w:rFonts w:eastAsia="Malgun Gothic"/>
          <w:color w:val="000000"/>
          <w:lang w:val="nl-BE" w:eastAsia="ko-KR"/>
        </w:rPr>
        <w:footnoteReference w:id="37"/>
      </w:r>
    </w:p>
    <w:p w:rsidR="00A15503" w:rsidRPr="008A4939" w:rsidRDefault="00B24E46" w:rsidP="008A4939">
      <w:pPr>
        <w:spacing w:line="360" w:lineRule="auto"/>
        <w:jc w:val="both"/>
        <w:rPr>
          <w:rFonts w:eastAsia="Malgun Gothic"/>
          <w:b/>
          <w:color w:val="000000"/>
          <w:lang w:val="nl-BE" w:eastAsia="ko-KR"/>
        </w:rPr>
      </w:pPr>
      <w:r>
        <w:rPr>
          <w:rFonts w:eastAsia="Malgun Gothic"/>
          <w:b/>
          <w:color w:val="000000"/>
          <w:lang w:val="nl-BE" w:eastAsia="ko-KR"/>
        </w:rPr>
        <w:t>4</w:t>
      </w:r>
      <w:r w:rsidR="007D0E57" w:rsidRPr="008A4939">
        <w:rPr>
          <w:rFonts w:eastAsia="Malgun Gothic"/>
          <w:b/>
          <w:color w:val="000000"/>
          <w:lang w:val="nl-BE" w:eastAsia="ko-KR"/>
        </w:rPr>
        <w:t>.1.2</w:t>
      </w:r>
      <w:r w:rsidR="00A15503" w:rsidRPr="008A4939">
        <w:rPr>
          <w:rFonts w:eastAsia="Malgun Gothic"/>
          <w:b/>
          <w:color w:val="000000"/>
          <w:lang w:val="nl-BE" w:eastAsia="ko-KR"/>
        </w:rPr>
        <w:t xml:space="preserve"> Invloed van massamedia</w:t>
      </w:r>
    </w:p>
    <w:p w:rsidR="00A42224" w:rsidRPr="008A4939" w:rsidRDefault="001036FB" w:rsidP="008A4939">
      <w:pPr>
        <w:spacing w:line="360" w:lineRule="auto"/>
        <w:jc w:val="both"/>
        <w:rPr>
          <w:rFonts w:eastAsia="Malgun Gothic"/>
          <w:color w:val="000000"/>
          <w:lang w:val="nl-BE" w:eastAsia="ko-KR"/>
        </w:rPr>
      </w:pPr>
      <w:r w:rsidRPr="008A4939">
        <w:rPr>
          <w:color w:val="000000"/>
          <w:lang w:val="nl-BE"/>
        </w:rPr>
        <w:t>Volgens een opiniepeiling</w:t>
      </w:r>
      <w:r w:rsidR="005D11FB">
        <w:rPr>
          <w:color w:val="000000"/>
          <w:lang w:val="nl-BE"/>
        </w:rPr>
        <w:t xml:space="preserve"> van de Japanse krant Asahi Shimbun </w:t>
      </w:r>
      <w:r w:rsidR="004D55EC" w:rsidRPr="008A4939">
        <w:rPr>
          <w:color w:val="000000"/>
          <w:lang w:val="nl-BE"/>
        </w:rPr>
        <w:t>in het jaar 2000</w:t>
      </w:r>
      <w:del w:id="191" w:author="Nicholas Peeters" w:date="2014-08-05T17:17:00Z">
        <w:r w:rsidR="00A42224" w:rsidRPr="008A4939" w:rsidDel="004F0D73">
          <w:rPr>
            <w:color w:val="000000"/>
            <w:lang w:val="nl-BE"/>
          </w:rPr>
          <w:delText>,</w:delText>
        </w:r>
      </w:del>
      <w:r w:rsidR="00A42224" w:rsidRPr="008A4939">
        <w:rPr>
          <w:color w:val="000000"/>
          <w:lang w:val="nl-BE"/>
        </w:rPr>
        <w:t xml:space="preserve"> stond </w:t>
      </w:r>
      <w:r w:rsidR="004D55EC" w:rsidRPr="008A4939">
        <w:rPr>
          <w:color w:val="000000"/>
          <w:lang w:val="nl-BE"/>
        </w:rPr>
        <w:t>91 procent van de Japanse bevolking</w:t>
      </w:r>
      <w:r w:rsidR="00A42224" w:rsidRPr="008A4939">
        <w:rPr>
          <w:color w:val="000000"/>
          <w:lang w:val="nl-BE"/>
        </w:rPr>
        <w:t xml:space="preserve"> achter de hervorming van de </w:t>
      </w:r>
      <w:r w:rsidR="00D06F1A">
        <w:rPr>
          <w:color w:val="000000"/>
          <w:lang w:val="nl-BE"/>
        </w:rPr>
        <w:t>Shōnenhō</w:t>
      </w:r>
      <w:r w:rsidR="00A42224" w:rsidRPr="008A4939">
        <w:rPr>
          <w:color w:val="000000"/>
          <w:lang w:val="nl-BE"/>
        </w:rPr>
        <w:t>.</w:t>
      </w:r>
      <w:r w:rsidR="00140678" w:rsidRPr="008A4939">
        <w:rPr>
          <w:rFonts w:eastAsia="Malgun Gothic"/>
          <w:color w:val="000000"/>
          <w:lang w:val="nl-BE" w:eastAsia="ko-KR"/>
        </w:rPr>
        <w:t xml:space="preserve"> </w:t>
      </w:r>
      <w:r w:rsidR="00A42224" w:rsidRPr="008A4939">
        <w:rPr>
          <w:rFonts w:eastAsia="Malgun Gothic"/>
          <w:color w:val="000000"/>
          <w:lang w:val="nl-BE" w:eastAsia="ko-KR"/>
        </w:rPr>
        <w:t>De grootste oppositiepartij, bang o</w:t>
      </w:r>
      <w:r w:rsidR="005D11FB">
        <w:rPr>
          <w:rFonts w:eastAsia="Malgun Gothic"/>
          <w:color w:val="000000"/>
          <w:lang w:val="nl-BE" w:eastAsia="ko-KR"/>
        </w:rPr>
        <w:t>m haar</w:t>
      </w:r>
      <w:r w:rsidR="00140678" w:rsidRPr="008A4939">
        <w:rPr>
          <w:rFonts w:eastAsia="Malgun Gothic"/>
          <w:color w:val="000000"/>
          <w:lang w:val="nl-BE" w:eastAsia="ko-KR"/>
        </w:rPr>
        <w:t xml:space="preserve"> positie in de aankomende verkiezingen voor het Lagerhuis in gevaar te brengen, liet </w:t>
      </w:r>
      <w:r w:rsidRPr="008A4939">
        <w:rPr>
          <w:rFonts w:eastAsia="Malgun Gothic"/>
          <w:color w:val="000000"/>
          <w:lang w:val="nl-BE" w:eastAsia="ko-KR"/>
        </w:rPr>
        <w:t xml:space="preserve">hun weerstand varen en </w:t>
      </w:r>
      <w:r w:rsidR="00140678" w:rsidRPr="008A4939">
        <w:rPr>
          <w:rFonts w:eastAsia="Malgun Gothic"/>
          <w:color w:val="000000"/>
          <w:lang w:val="nl-BE" w:eastAsia="ko-KR"/>
        </w:rPr>
        <w:t xml:space="preserve">de hervorming </w:t>
      </w:r>
      <w:r w:rsidRPr="008A4939">
        <w:rPr>
          <w:rFonts w:eastAsia="Malgun Gothic"/>
          <w:color w:val="000000"/>
          <w:lang w:val="nl-BE" w:eastAsia="ko-KR"/>
        </w:rPr>
        <w:t xml:space="preserve">werd </w:t>
      </w:r>
      <w:r w:rsidR="00140678" w:rsidRPr="008A4939">
        <w:rPr>
          <w:rFonts w:eastAsia="Malgun Gothic"/>
          <w:color w:val="000000"/>
          <w:lang w:val="nl-BE" w:eastAsia="ko-KR"/>
        </w:rPr>
        <w:t>een feit.</w:t>
      </w:r>
      <w:r w:rsidR="00A42224" w:rsidRPr="008A4939">
        <w:rPr>
          <w:rFonts w:eastAsia="Malgun Gothic"/>
          <w:color w:val="000000"/>
          <w:lang w:val="nl-BE" w:eastAsia="ko-KR"/>
        </w:rPr>
        <w:t xml:space="preserve"> </w:t>
      </w:r>
      <w:r w:rsidRPr="008A4939">
        <w:rPr>
          <w:rFonts w:eastAsia="Malgun Gothic"/>
          <w:color w:val="000000"/>
          <w:lang w:val="nl-BE" w:eastAsia="ko-KR"/>
        </w:rPr>
        <w:t xml:space="preserve">Dat </w:t>
      </w:r>
      <w:r w:rsidR="00A42224" w:rsidRPr="008A4939">
        <w:rPr>
          <w:rFonts w:eastAsia="Malgun Gothic"/>
          <w:color w:val="000000"/>
          <w:lang w:val="nl-BE" w:eastAsia="ko-KR"/>
        </w:rPr>
        <w:t>de</w:t>
      </w:r>
      <w:r w:rsidRPr="008A4939">
        <w:rPr>
          <w:rFonts w:eastAsia="Malgun Gothic"/>
          <w:color w:val="000000"/>
          <w:lang w:val="nl-BE" w:eastAsia="ko-KR"/>
        </w:rPr>
        <w:t>ze</w:t>
      </w:r>
      <w:r w:rsidR="00A42224" w:rsidRPr="008A4939">
        <w:rPr>
          <w:rFonts w:eastAsia="Malgun Gothic"/>
          <w:color w:val="000000"/>
          <w:lang w:val="nl-BE" w:eastAsia="ko-KR"/>
        </w:rPr>
        <w:t xml:space="preserve"> hervorming zo massaal </w:t>
      </w:r>
      <w:r w:rsidR="005D11FB">
        <w:rPr>
          <w:rFonts w:eastAsia="Malgun Gothic"/>
          <w:color w:val="000000"/>
          <w:lang w:val="nl-BE" w:eastAsia="ko-KR"/>
        </w:rPr>
        <w:t>gesteund werd door de bevolking</w:t>
      </w:r>
      <w:r w:rsidR="00A42224" w:rsidRPr="008A4939">
        <w:rPr>
          <w:rFonts w:eastAsia="Malgun Gothic"/>
          <w:color w:val="000000"/>
          <w:lang w:val="nl-BE" w:eastAsia="ko-KR"/>
        </w:rPr>
        <w:t xml:space="preserve"> was </w:t>
      </w:r>
      <w:r w:rsidR="002B680A" w:rsidRPr="008A4939">
        <w:rPr>
          <w:rFonts w:eastAsia="Malgun Gothic"/>
          <w:color w:val="000000"/>
          <w:lang w:val="nl-BE" w:eastAsia="ko-KR"/>
        </w:rPr>
        <w:t>gr</w:t>
      </w:r>
      <w:r w:rsidRPr="008A4939">
        <w:rPr>
          <w:rFonts w:eastAsia="Malgun Gothic"/>
          <w:color w:val="000000"/>
          <w:lang w:val="nl-BE" w:eastAsia="ko-KR"/>
        </w:rPr>
        <w:t xml:space="preserve">otendeels </w:t>
      </w:r>
      <w:r w:rsidR="00A42224" w:rsidRPr="008A4939">
        <w:rPr>
          <w:rFonts w:eastAsia="Malgun Gothic"/>
          <w:color w:val="000000"/>
          <w:lang w:val="nl-BE" w:eastAsia="ko-KR"/>
        </w:rPr>
        <w:t xml:space="preserve">te weiten aan de massamedia en de manier waarop deze reageerde op </w:t>
      </w:r>
      <w:r w:rsidRPr="008A4939">
        <w:rPr>
          <w:rFonts w:eastAsia="Malgun Gothic"/>
          <w:color w:val="000000"/>
          <w:lang w:val="nl-BE" w:eastAsia="ko-KR"/>
        </w:rPr>
        <w:t>bovengenoemde incidenten</w:t>
      </w:r>
      <w:r w:rsidR="00A42224" w:rsidRPr="008A4939">
        <w:rPr>
          <w:rFonts w:eastAsia="Malgun Gothic"/>
          <w:color w:val="000000"/>
          <w:lang w:val="nl-BE" w:eastAsia="ko-KR"/>
        </w:rPr>
        <w:t>.</w:t>
      </w:r>
      <w:r w:rsidR="00A42224" w:rsidRPr="008A4939">
        <w:rPr>
          <w:rStyle w:val="FootnoteReference"/>
          <w:rFonts w:eastAsia="Malgun Gothic"/>
          <w:color w:val="000000"/>
          <w:lang w:val="nl-BE" w:eastAsia="ko-KR"/>
        </w:rPr>
        <w:t xml:space="preserve"> </w:t>
      </w:r>
      <w:r w:rsidR="00A42224" w:rsidRPr="008A4939">
        <w:rPr>
          <w:rStyle w:val="FootnoteReference"/>
          <w:rFonts w:eastAsia="Malgun Gothic"/>
          <w:color w:val="000000"/>
          <w:lang w:val="nl-BE" w:eastAsia="ko-KR"/>
        </w:rPr>
        <w:footnoteReference w:id="38"/>
      </w:r>
    </w:p>
    <w:p w:rsidR="002B680A" w:rsidRPr="008A4939" w:rsidRDefault="008431AE" w:rsidP="008A4939">
      <w:pPr>
        <w:spacing w:line="360" w:lineRule="auto"/>
        <w:jc w:val="both"/>
        <w:rPr>
          <w:rFonts w:eastAsia="Malgun Gothic"/>
          <w:color w:val="000000"/>
          <w:lang w:val="nl-BE" w:eastAsia="ko-KR"/>
        </w:rPr>
      </w:pPr>
      <w:r w:rsidRPr="008A4939">
        <w:rPr>
          <w:rFonts w:eastAsia="Malgun Gothic"/>
          <w:color w:val="000000"/>
          <w:lang w:val="nl-BE" w:eastAsia="ko-KR"/>
        </w:rPr>
        <w:t xml:space="preserve">Hoewel </w:t>
      </w:r>
      <w:r w:rsidR="00DB7665" w:rsidRPr="008A4939">
        <w:rPr>
          <w:rFonts w:eastAsia="Malgun Gothic"/>
          <w:color w:val="000000"/>
          <w:lang w:val="nl-BE" w:eastAsia="ko-KR"/>
        </w:rPr>
        <w:t>statistisch</w:t>
      </w:r>
      <w:del w:id="192" w:author="Nicholas Peeters" w:date="2014-08-05T17:17:00Z">
        <w:r w:rsidR="00DB7665" w:rsidRPr="008A4939" w:rsidDel="004F0D73">
          <w:rPr>
            <w:rFonts w:eastAsia="Malgun Gothic"/>
            <w:color w:val="000000"/>
            <w:lang w:val="nl-BE" w:eastAsia="ko-KR"/>
          </w:rPr>
          <w:delText>e</w:delText>
        </w:r>
      </w:del>
      <w:r w:rsidR="00DB7665" w:rsidRPr="008A4939">
        <w:rPr>
          <w:rFonts w:eastAsia="Malgun Gothic"/>
          <w:color w:val="000000"/>
          <w:lang w:val="nl-BE" w:eastAsia="ko-KR"/>
        </w:rPr>
        <w:t xml:space="preserve"> gezien </w:t>
      </w:r>
      <w:r w:rsidRPr="008A4939">
        <w:rPr>
          <w:rFonts w:eastAsia="Malgun Gothic"/>
          <w:color w:val="000000"/>
          <w:lang w:val="nl-BE" w:eastAsia="ko-KR"/>
        </w:rPr>
        <w:t xml:space="preserve">het aantal moordzaken met volwassen, mannelijke slachtoffers veel hoger is, zijn het de zaken waarbij vrouwen of jonge kinderen het slachtoffer zijn die </w:t>
      </w:r>
      <w:r w:rsidR="00DC6C80" w:rsidRPr="008A4939">
        <w:rPr>
          <w:rFonts w:eastAsia="Malgun Gothic"/>
          <w:color w:val="000000"/>
          <w:lang w:val="nl-BE" w:eastAsia="ko-KR"/>
        </w:rPr>
        <w:t xml:space="preserve">de </w:t>
      </w:r>
      <w:r w:rsidRPr="008A4939">
        <w:rPr>
          <w:rFonts w:eastAsia="Malgun Gothic"/>
          <w:color w:val="000000"/>
          <w:lang w:val="nl-BE" w:eastAsia="ko-KR"/>
        </w:rPr>
        <w:t xml:space="preserve">meeste aandacht krijgen </w:t>
      </w:r>
      <w:r w:rsidR="008537EA" w:rsidRPr="008A4939">
        <w:rPr>
          <w:rFonts w:eastAsia="Malgun Gothic"/>
          <w:color w:val="000000"/>
          <w:lang w:val="nl-BE" w:eastAsia="ko-KR"/>
        </w:rPr>
        <w:t>i</w:t>
      </w:r>
      <w:r w:rsidRPr="008A4939">
        <w:rPr>
          <w:rFonts w:eastAsia="Malgun Gothic"/>
          <w:color w:val="000000"/>
          <w:lang w:val="nl-BE" w:eastAsia="ko-KR"/>
        </w:rPr>
        <w:t>n de Japanse media</w:t>
      </w:r>
      <w:r w:rsidR="005D11FB">
        <w:rPr>
          <w:rFonts w:eastAsia="Malgun Gothic"/>
          <w:color w:val="000000"/>
          <w:lang w:val="nl-BE" w:eastAsia="ko-KR"/>
        </w:rPr>
        <w:t xml:space="preserve">, </w:t>
      </w:r>
      <w:r w:rsidR="005D11FB" w:rsidRPr="008A4939">
        <w:rPr>
          <w:rFonts w:eastAsia="Malgun Gothic"/>
          <w:color w:val="000000"/>
          <w:lang w:val="nl-BE" w:eastAsia="ko-KR"/>
        </w:rPr>
        <w:t>zegt E</w:t>
      </w:r>
      <w:r w:rsidR="001D1A3D">
        <w:rPr>
          <w:rFonts w:eastAsia="Malgun Gothic"/>
          <w:color w:val="000000"/>
          <w:lang w:val="nl-BE" w:eastAsia="ko-KR"/>
        </w:rPr>
        <w:t>ri</w:t>
      </w:r>
      <w:r w:rsidR="005D11FB" w:rsidRPr="008A4939">
        <w:rPr>
          <w:rFonts w:eastAsia="Malgun Gothic"/>
          <w:color w:val="000000"/>
          <w:lang w:val="nl-BE" w:eastAsia="ko-KR"/>
        </w:rPr>
        <w:t xml:space="preserve"> Ōba, </w:t>
      </w:r>
      <w:ins w:id="193" w:author="Nicholas Peeters" w:date="2014-08-06T17:27:00Z">
        <w:r w:rsidR="00606F44">
          <w:rPr>
            <w:rFonts w:hint="eastAsia"/>
            <w:color w:val="000000"/>
            <w:lang w:val="nl-BE"/>
          </w:rPr>
          <w:t>p</w:t>
        </w:r>
      </w:ins>
      <w:del w:id="194" w:author="Nicholas Peeters" w:date="2014-08-06T17:27:00Z">
        <w:r w:rsidR="005D11FB" w:rsidRPr="008A4939" w:rsidDel="00606F44">
          <w:rPr>
            <w:rFonts w:eastAsia="Malgun Gothic"/>
            <w:color w:val="000000"/>
            <w:lang w:val="nl-BE" w:eastAsia="ko-KR"/>
          </w:rPr>
          <w:delText>P</w:delText>
        </w:r>
      </w:del>
      <w:r w:rsidR="005D11FB" w:rsidRPr="008A4939">
        <w:rPr>
          <w:rFonts w:eastAsia="Malgun Gothic"/>
          <w:color w:val="000000"/>
          <w:lang w:val="nl-BE" w:eastAsia="ko-KR"/>
        </w:rPr>
        <w:t>rofessor a</w:t>
      </w:r>
      <w:r w:rsidR="005D11FB">
        <w:rPr>
          <w:rFonts w:eastAsia="Malgun Gothic"/>
          <w:color w:val="000000"/>
          <w:lang w:val="nl-BE" w:eastAsia="ko-KR"/>
        </w:rPr>
        <w:t>an de Universiteit van Kanagawa</w:t>
      </w:r>
      <w:r w:rsidRPr="008A4939">
        <w:rPr>
          <w:rFonts w:eastAsia="Malgun Gothic"/>
          <w:color w:val="000000"/>
          <w:lang w:val="nl-BE" w:eastAsia="ko-KR"/>
        </w:rPr>
        <w:t>.</w:t>
      </w:r>
      <w:r w:rsidR="00DC6C80" w:rsidRPr="008A4939">
        <w:rPr>
          <w:rFonts w:eastAsia="Malgun Gothic"/>
          <w:color w:val="000000"/>
          <w:lang w:val="nl-BE" w:eastAsia="ko-KR"/>
        </w:rPr>
        <w:t xml:space="preserve"> </w:t>
      </w:r>
      <w:commentRangeStart w:id="195"/>
      <w:r w:rsidR="00DC6C80" w:rsidRPr="008A4939">
        <w:rPr>
          <w:rFonts w:eastAsia="Malgun Gothic"/>
          <w:color w:val="000000"/>
          <w:lang w:val="nl-BE" w:eastAsia="ko-KR"/>
        </w:rPr>
        <w:t>Ook</w:t>
      </w:r>
      <w:ins w:id="196" w:author="Nicholas Peeters" w:date="2014-08-05T17:18:00Z">
        <w:r w:rsidR="004F0D73">
          <w:rPr>
            <w:rFonts w:hint="eastAsia"/>
            <w:color w:val="000000"/>
            <w:lang w:val="nl-BE"/>
          </w:rPr>
          <w:t xml:space="preserve"> </w:t>
        </w:r>
      </w:ins>
      <w:r w:rsidR="00DC6C80" w:rsidRPr="008A4939">
        <w:rPr>
          <w:rFonts w:eastAsia="Malgun Gothic"/>
          <w:color w:val="000000"/>
          <w:lang w:val="nl-BE" w:eastAsia="ko-KR"/>
        </w:rPr>
        <w:t>al</w:t>
      </w:r>
      <w:commentRangeEnd w:id="195"/>
      <w:r w:rsidR="004F0D73">
        <w:rPr>
          <w:rStyle w:val="CommentReference"/>
        </w:rPr>
        <w:commentReference w:id="195"/>
      </w:r>
      <w:r w:rsidR="00DC6C80" w:rsidRPr="008A4939">
        <w:rPr>
          <w:rFonts w:eastAsia="Malgun Gothic"/>
          <w:color w:val="000000"/>
          <w:lang w:val="nl-BE" w:eastAsia="ko-KR"/>
        </w:rPr>
        <w:t xml:space="preserve"> is er sprake van eenzelfde moordzaak, wanneer het slachtoffer een vrouw of een kind is</w:t>
      </w:r>
      <w:r w:rsidR="008537EA" w:rsidRPr="008A4939">
        <w:rPr>
          <w:rFonts w:eastAsia="Malgun Gothic"/>
          <w:color w:val="000000"/>
          <w:lang w:val="nl-BE" w:eastAsia="ko-KR"/>
        </w:rPr>
        <w:t>,</w:t>
      </w:r>
      <w:r w:rsidR="00DC6C80" w:rsidRPr="008A4939">
        <w:rPr>
          <w:rFonts w:eastAsia="Malgun Gothic"/>
          <w:color w:val="000000"/>
          <w:lang w:val="nl-BE" w:eastAsia="ko-KR"/>
        </w:rPr>
        <w:t xml:space="preserve"> zal deze zaak vaker en u</w:t>
      </w:r>
      <w:r w:rsidR="008537EA" w:rsidRPr="008A4939">
        <w:rPr>
          <w:rFonts w:eastAsia="Malgun Gothic"/>
          <w:color w:val="000000"/>
          <w:lang w:val="nl-BE" w:eastAsia="ko-KR"/>
        </w:rPr>
        <w:t xml:space="preserve">itgebreider in het nieuws komen. </w:t>
      </w:r>
      <w:r w:rsidR="005D11FB">
        <w:rPr>
          <w:rFonts w:eastAsia="Malgun Gothic"/>
          <w:color w:val="000000"/>
          <w:lang w:val="nl-BE" w:eastAsia="ko-KR"/>
        </w:rPr>
        <w:t>Dit zorgt er</w:t>
      </w:r>
      <w:r w:rsidR="008537EA" w:rsidRPr="008A4939">
        <w:rPr>
          <w:rFonts w:eastAsia="Malgun Gothic"/>
          <w:color w:val="000000"/>
          <w:lang w:val="nl-BE" w:eastAsia="ko-KR"/>
        </w:rPr>
        <w:t>voor dat de</w:t>
      </w:r>
      <w:r w:rsidR="00DC6C80" w:rsidRPr="008A4939">
        <w:rPr>
          <w:rFonts w:eastAsia="Malgun Gothic"/>
          <w:color w:val="000000"/>
          <w:lang w:val="nl-BE" w:eastAsia="ko-KR"/>
        </w:rPr>
        <w:t xml:space="preserve"> nieu</w:t>
      </w:r>
      <w:r w:rsidR="008537EA" w:rsidRPr="008A4939">
        <w:rPr>
          <w:rFonts w:eastAsia="Malgun Gothic"/>
          <w:color w:val="000000"/>
          <w:lang w:val="nl-BE" w:eastAsia="ko-KR"/>
        </w:rPr>
        <w:t xml:space="preserve">wswaarde van </w:t>
      </w:r>
      <w:r w:rsidR="008537EA" w:rsidRPr="008A4939">
        <w:rPr>
          <w:rFonts w:eastAsia="Malgun Gothic"/>
          <w:color w:val="000000"/>
          <w:lang w:val="nl-BE" w:eastAsia="ko-KR"/>
        </w:rPr>
        <w:lastRenderedPageBreak/>
        <w:t>dit soort zaken ho</w:t>
      </w:r>
      <w:r w:rsidR="00DC6C80" w:rsidRPr="008A4939">
        <w:rPr>
          <w:rFonts w:eastAsia="Malgun Gothic"/>
          <w:color w:val="000000"/>
          <w:lang w:val="nl-BE" w:eastAsia="ko-KR"/>
        </w:rPr>
        <w:t>g</w:t>
      </w:r>
      <w:r w:rsidR="008537EA" w:rsidRPr="008A4939">
        <w:rPr>
          <w:rFonts w:eastAsia="Malgun Gothic"/>
          <w:color w:val="000000"/>
          <w:lang w:val="nl-BE" w:eastAsia="ko-KR"/>
        </w:rPr>
        <w:t>er</w:t>
      </w:r>
      <w:r w:rsidR="00DC6C80" w:rsidRPr="008A4939">
        <w:rPr>
          <w:rFonts w:eastAsia="Malgun Gothic"/>
          <w:color w:val="000000"/>
          <w:lang w:val="nl-BE" w:eastAsia="ko-KR"/>
        </w:rPr>
        <w:t xml:space="preserve"> wordt geacht.</w:t>
      </w:r>
      <w:r w:rsidR="00DC6C80" w:rsidRPr="008A4939">
        <w:rPr>
          <w:rStyle w:val="FootnoteReference"/>
          <w:rFonts w:eastAsia="Malgun Gothic"/>
          <w:color w:val="000000"/>
          <w:lang w:val="nl-BE" w:eastAsia="ko-KR"/>
        </w:rPr>
        <w:t xml:space="preserve"> </w:t>
      </w:r>
      <w:r w:rsidR="008537EA" w:rsidRPr="008A4939">
        <w:rPr>
          <w:rFonts w:eastAsia="Malgun Gothic"/>
          <w:color w:val="000000"/>
          <w:lang w:val="nl-BE" w:eastAsia="ko-KR"/>
        </w:rPr>
        <w:t>Het</w:t>
      </w:r>
      <w:r w:rsidR="002B680A" w:rsidRPr="008A4939">
        <w:rPr>
          <w:rFonts w:eastAsia="Malgun Gothic"/>
          <w:color w:val="000000"/>
          <w:lang w:val="nl-BE" w:eastAsia="ko-KR"/>
        </w:rPr>
        <w:t xml:space="preserve">zelfde kan gezegd worden over de dader: </w:t>
      </w:r>
      <w:commentRangeStart w:id="197"/>
      <w:ins w:id="198" w:author="Nicholas Peeters" w:date="2014-08-05T17:18:00Z">
        <w:r w:rsidR="004F0D73">
          <w:rPr>
            <w:rFonts w:hint="eastAsia"/>
            <w:color w:val="000000"/>
            <w:lang w:val="nl-BE"/>
          </w:rPr>
          <w:t>d</w:t>
        </w:r>
      </w:ins>
      <w:del w:id="199" w:author="Nicholas Peeters" w:date="2014-08-05T17:18:00Z">
        <w:r w:rsidR="002B680A" w:rsidRPr="008A4939" w:rsidDel="004F0D73">
          <w:rPr>
            <w:rFonts w:eastAsia="Malgun Gothic"/>
            <w:color w:val="000000"/>
            <w:lang w:val="nl-BE" w:eastAsia="ko-KR"/>
          </w:rPr>
          <w:delText>D</w:delText>
        </w:r>
      </w:del>
      <w:r w:rsidR="002B680A" w:rsidRPr="008A4939">
        <w:rPr>
          <w:rFonts w:eastAsia="Malgun Gothic"/>
          <w:color w:val="000000"/>
          <w:lang w:val="nl-BE" w:eastAsia="ko-KR"/>
        </w:rPr>
        <w:t>es</w:t>
      </w:r>
      <w:commentRangeEnd w:id="197"/>
      <w:r w:rsidR="004F0D73">
        <w:rPr>
          <w:rStyle w:val="CommentReference"/>
        </w:rPr>
        <w:commentReference w:id="197"/>
      </w:r>
      <w:r w:rsidR="002B680A" w:rsidRPr="008A4939">
        <w:rPr>
          <w:rFonts w:eastAsia="Malgun Gothic"/>
          <w:color w:val="000000"/>
          <w:lang w:val="nl-BE" w:eastAsia="ko-KR"/>
        </w:rPr>
        <w:t xml:space="preserve"> te jonger de dader, des te meer nieuwswaarde</w:t>
      </w:r>
      <w:r w:rsidR="00DB7665" w:rsidRPr="008A4939">
        <w:rPr>
          <w:rFonts w:eastAsia="Malgun Gothic"/>
          <w:color w:val="000000"/>
          <w:lang w:val="nl-BE" w:eastAsia="ko-KR"/>
        </w:rPr>
        <w:t>.</w:t>
      </w:r>
      <w:r w:rsidR="002B680A" w:rsidRPr="008A4939">
        <w:rPr>
          <w:rStyle w:val="FootnoteReference"/>
          <w:rFonts w:eastAsia="Malgun Gothic"/>
          <w:color w:val="000000"/>
          <w:lang w:val="nl-BE" w:eastAsia="ko-KR"/>
        </w:rPr>
        <w:footnoteReference w:id="39"/>
      </w:r>
      <w:r w:rsidR="00387D87" w:rsidRPr="008A4939">
        <w:rPr>
          <w:rFonts w:eastAsia="Malgun Gothic"/>
          <w:color w:val="000000"/>
          <w:lang w:val="nl-BE" w:eastAsia="ko-KR"/>
        </w:rPr>
        <w:t xml:space="preserve"> </w:t>
      </w:r>
    </w:p>
    <w:p w:rsidR="00387D87" w:rsidRPr="008A4939" w:rsidRDefault="00387D87" w:rsidP="008A4939">
      <w:pPr>
        <w:spacing w:line="360" w:lineRule="auto"/>
        <w:jc w:val="both"/>
        <w:rPr>
          <w:rFonts w:eastAsia="Malgun Gothic"/>
          <w:color w:val="000000"/>
          <w:lang w:val="nl-BE" w:eastAsia="ko-KR"/>
        </w:rPr>
      </w:pPr>
      <w:r w:rsidRPr="008A4939">
        <w:rPr>
          <w:rFonts w:eastAsia="Malgun Gothic"/>
          <w:color w:val="000000"/>
          <w:lang w:val="nl-BE" w:eastAsia="ko-KR"/>
        </w:rPr>
        <w:t xml:space="preserve">Bovendien </w:t>
      </w:r>
      <w:r w:rsidR="00032D9C" w:rsidRPr="008A4939">
        <w:rPr>
          <w:rFonts w:eastAsia="Malgun Gothic"/>
          <w:color w:val="000000"/>
          <w:lang w:val="nl-BE" w:eastAsia="ko-KR"/>
        </w:rPr>
        <w:t xml:space="preserve">komt volgens Schwarzenegger </w:t>
      </w:r>
      <w:r w:rsidRPr="008A4939">
        <w:rPr>
          <w:rFonts w:eastAsia="Malgun Gothic"/>
          <w:color w:val="000000"/>
          <w:lang w:val="nl-BE" w:eastAsia="ko-KR"/>
        </w:rPr>
        <w:t>het beeld dat de media creë</w:t>
      </w:r>
      <w:ins w:id="200" w:author="Nicholas Peeters" w:date="2014-08-05T17:20:00Z">
        <w:r w:rsidR="004F0D73">
          <w:rPr>
            <w:rFonts w:hint="eastAsia"/>
            <w:color w:val="000000"/>
            <w:lang w:val="nl-BE"/>
          </w:rPr>
          <w:t>e</w:t>
        </w:r>
      </w:ins>
      <w:r w:rsidRPr="008A4939">
        <w:rPr>
          <w:rFonts w:eastAsia="Malgun Gothic"/>
          <w:color w:val="000000"/>
          <w:lang w:val="nl-BE" w:eastAsia="ko-KR"/>
        </w:rPr>
        <w:t>rt van de jonge daders niet overeen met de werkelijkheid. De complexiteit van de zaken wordt gereduceerd en er wordt enkel gefocust op het emotionele a</w:t>
      </w:r>
      <w:r w:rsidR="005D11FB">
        <w:rPr>
          <w:rFonts w:eastAsia="Malgun Gothic"/>
          <w:color w:val="000000"/>
          <w:lang w:val="nl-BE" w:eastAsia="ko-KR"/>
        </w:rPr>
        <w:t xml:space="preserve">spect van </w:t>
      </w:r>
      <w:ins w:id="201" w:author="Nicholas Peeters" w:date="2014-08-05T17:20:00Z">
        <w:r w:rsidR="004F0D73">
          <w:rPr>
            <w:rFonts w:hint="eastAsia"/>
            <w:color w:val="000000"/>
            <w:lang w:val="nl-BE"/>
          </w:rPr>
          <w:t xml:space="preserve">de </w:t>
        </w:r>
      </w:ins>
      <w:r w:rsidR="005D11FB">
        <w:rPr>
          <w:rFonts w:eastAsia="Malgun Gothic"/>
          <w:color w:val="000000"/>
          <w:lang w:val="nl-BE" w:eastAsia="ko-KR"/>
        </w:rPr>
        <w:t>misdaad. Dit zorgt er</w:t>
      </w:r>
      <w:r w:rsidRPr="008A4939">
        <w:rPr>
          <w:rFonts w:eastAsia="Malgun Gothic"/>
          <w:color w:val="000000"/>
          <w:lang w:val="nl-BE" w:eastAsia="ko-KR"/>
        </w:rPr>
        <w:t>voor dat simpele oplossingen aantrekkelijk worden.</w:t>
      </w:r>
      <w:r w:rsidRPr="008A4939">
        <w:rPr>
          <w:rStyle w:val="FootnoteReference"/>
          <w:rFonts w:eastAsia="Malgun Gothic"/>
          <w:color w:val="000000"/>
          <w:lang w:val="nl-BE" w:eastAsia="ko-KR"/>
        </w:rPr>
        <w:footnoteReference w:id="40"/>
      </w:r>
      <w:r w:rsidRPr="008A4939">
        <w:rPr>
          <w:rFonts w:eastAsia="Malgun Gothic"/>
          <w:color w:val="000000"/>
          <w:lang w:val="nl-BE" w:eastAsia="ko-KR"/>
        </w:rPr>
        <w:t xml:space="preserve"> </w:t>
      </w:r>
      <w:r w:rsidR="00602A74" w:rsidRPr="008A4939">
        <w:rPr>
          <w:rFonts w:eastAsia="Malgun Gothic"/>
          <w:color w:val="000000"/>
          <w:lang w:val="nl-BE" w:eastAsia="ko-KR"/>
        </w:rPr>
        <w:t>Bij een enquête, afgen</w:t>
      </w:r>
      <w:r w:rsidR="00606F44">
        <w:rPr>
          <w:rFonts w:eastAsia="Malgun Gothic"/>
          <w:color w:val="000000"/>
          <w:lang w:val="nl-BE" w:eastAsia="ko-KR"/>
        </w:rPr>
        <w:t xml:space="preserve">omen door het </w:t>
      </w:r>
      <w:ins w:id="202" w:author="Nicholas Peeters" w:date="2014-08-06T17:32:00Z">
        <w:r w:rsidR="00606F44">
          <w:rPr>
            <w:rFonts w:hint="eastAsia"/>
            <w:color w:val="000000"/>
            <w:lang w:val="nl-BE"/>
          </w:rPr>
          <w:t>k</w:t>
        </w:r>
      </w:ins>
      <w:del w:id="203" w:author="Nicholas Peeters" w:date="2014-08-06T17:32:00Z">
        <w:r w:rsidR="00606F44" w:rsidDel="00606F44">
          <w:rPr>
            <w:rFonts w:hint="eastAsia"/>
            <w:color w:val="000000"/>
            <w:lang w:val="nl-BE"/>
          </w:rPr>
          <w:delText>k</w:delText>
        </w:r>
      </w:del>
      <w:r w:rsidR="00602A74" w:rsidRPr="008A4939">
        <w:rPr>
          <w:rFonts w:eastAsia="Malgun Gothic"/>
          <w:color w:val="000000"/>
          <w:lang w:val="nl-BE" w:eastAsia="ko-KR"/>
        </w:rPr>
        <w:t xml:space="preserve">abinet van de </w:t>
      </w:r>
      <w:ins w:id="204" w:author="Nicholas Peeters" w:date="2014-08-06T17:32:00Z">
        <w:r w:rsidR="00606F44">
          <w:rPr>
            <w:rFonts w:hint="eastAsia"/>
            <w:color w:val="000000"/>
            <w:lang w:val="nl-BE"/>
          </w:rPr>
          <w:t>e</w:t>
        </w:r>
      </w:ins>
      <w:del w:id="205" w:author="Nicholas Peeters" w:date="2014-08-06T17:32:00Z">
        <w:r w:rsidR="00602A74" w:rsidRPr="008A4939" w:rsidDel="00606F44">
          <w:rPr>
            <w:rFonts w:eastAsia="Malgun Gothic"/>
            <w:color w:val="000000"/>
            <w:lang w:val="nl-BE" w:eastAsia="ko-KR"/>
          </w:rPr>
          <w:delText>E</w:delText>
        </w:r>
      </w:del>
      <w:r w:rsidR="00602A74" w:rsidRPr="008A4939">
        <w:rPr>
          <w:rFonts w:eastAsia="Malgun Gothic"/>
          <w:color w:val="000000"/>
          <w:lang w:val="nl-BE" w:eastAsia="ko-KR"/>
        </w:rPr>
        <w:t xml:space="preserve">erste </w:t>
      </w:r>
      <w:ins w:id="206" w:author="Nicholas Peeters" w:date="2014-08-06T17:32:00Z">
        <w:r w:rsidR="00606F44">
          <w:rPr>
            <w:rFonts w:hint="eastAsia"/>
            <w:color w:val="000000"/>
            <w:lang w:val="nl-BE"/>
          </w:rPr>
          <w:t>m</w:t>
        </w:r>
      </w:ins>
      <w:del w:id="207" w:author="Nicholas Peeters" w:date="2014-08-06T17:32:00Z">
        <w:r w:rsidR="00602A74" w:rsidRPr="008A4939" w:rsidDel="00606F44">
          <w:rPr>
            <w:rFonts w:eastAsia="Malgun Gothic"/>
            <w:color w:val="000000"/>
            <w:lang w:val="nl-BE" w:eastAsia="ko-KR"/>
          </w:rPr>
          <w:delText>M</w:delText>
        </w:r>
      </w:del>
      <w:r w:rsidR="00602A74" w:rsidRPr="008A4939">
        <w:rPr>
          <w:rFonts w:eastAsia="Malgun Gothic"/>
          <w:color w:val="000000"/>
          <w:lang w:val="nl-BE" w:eastAsia="ko-KR"/>
        </w:rPr>
        <w:t>inister in april 1998, antwoordde 93% van de minderjarigen en 94% van de volwassenen dat de jeugdcriminaliteit aan het stijgen was. Wanneer men vroeg naar wat het grootste sociale probleem was, wees 85% van de minderjarigen en 82%</w:t>
      </w:r>
      <w:r w:rsidR="00454954" w:rsidRPr="008A4939">
        <w:rPr>
          <w:rFonts w:eastAsia="Malgun Gothic"/>
          <w:color w:val="000000"/>
          <w:lang w:val="nl-BE" w:eastAsia="ko-KR"/>
        </w:rPr>
        <w:t xml:space="preserve"> van de volwassenen naar moord</w:t>
      </w:r>
      <w:r w:rsidR="00602A74" w:rsidRPr="008A4939">
        <w:rPr>
          <w:rFonts w:eastAsia="Malgun Gothic"/>
          <w:color w:val="000000"/>
          <w:lang w:val="nl-BE" w:eastAsia="ko-KR"/>
        </w:rPr>
        <w:t xml:space="preserve"> en </w:t>
      </w:r>
      <w:commentRangeStart w:id="208"/>
      <w:r w:rsidR="002B680A" w:rsidRPr="008A4939">
        <w:rPr>
          <w:rFonts w:eastAsia="Malgun Gothic"/>
          <w:color w:val="000000"/>
          <w:u w:val="single"/>
          <w:lang w:val="nl-BE" w:eastAsia="ko-KR"/>
        </w:rPr>
        <w:t>verwonding</w:t>
      </w:r>
      <w:commentRangeEnd w:id="208"/>
      <w:r w:rsidR="004F0D73">
        <w:rPr>
          <w:rStyle w:val="CommentReference"/>
        </w:rPr>
        <w:commentReference w:id="208"/>
      </w:r>
      <w:r w:rsidR="006D6B70" w:rsidRPr="008A4939">
        <w:rPr>
          <w:rFonts w:eastAsia="Malgun Gothic"/>
          <w:color w:val="000000"/>
          <w:u w:val="single"/>
          <w:lang w:val="nl-BE" w:eastAsia="ko-KR"/>
        </w:rPr>
        <w:t xml:space="preserve"> </w:t>
      </w:r>
      <w:r w:rsidR="00602A74" w:rsidRPr="008A4939">
        <w:rPr>
          <w:rFonts w:eastAsia="Malgun Gothic"/>
          <w:color w:val="000000"/>
          <w:lang w:val="nl-BE" w:eastAsia="ko-KR"/>
        </w:rPr>
        <w:t>met messen.</w:t>
      </w:r>
      <w:r w:rsidR="00454954" w:rsidRPr="008A4939">
        <w:rPr>
          <w:rStyle w:val="FootnoteReference"/>
          <w:rFonts w:eastAsia="Malgun Gothic"/>
          <w:color w:val="000000"/>
          <w:lang w:val="nl-BE" w:eastAsia="ko-KR"/>
        </w:rPr>
        <w:footnoteReference w:id="41"/>
      </w:r>
      <w:r w:rsidRPr="008A4939">
        <w:rPr>
          <w:rFonts w:eastAsia="Malgun Gothic"/>
          <w:color w:val="000000"/>
          <w:lang w:val="nl-BE" w:eastAsia="ko-KR"/>
        </w:rPr>
        <w:t xml:space="preserve"> </w:t>
      </w:r>
    </w:p>
    <w:p w:rsidR="006D6B70" w:rsidRPr="008A4939" w:rsidRDefault="00CC1674" w:rsidP="008A4939">
      <w:pPr>
        <w:spacing w:line="360" w:lineRule="auto"/>
        <w:jc w:val="both"/>
        <w:rPr>
          <w:rFonts w:eastAsia="Malgun Gothic"/>
          <w:color w:val="000000"/>
          <w:lang w:val="nl-BE" w:eastAsia="ko-KR"/>
        </w:rPr>
      </w:pPr>
      <w:r w:rsidRPr="008A4939">
        <w:rPr>
          <w:rFonts w:eastAsia="Malgun Gothic"/>
          <w:color w:val="000000"/>
          <w:lang w:val="nl-BE" w:eastAsia="ko-KR"/>
        </w:rPr>
        <w:t>Te</w:t>
      </w:r>
      <w:r w:rsidR="005D11FB">
        <w:rPr>
          <w:rFonts w:eastAsia="Malgun Gothic"/>
          <w:color w:val="000000"/>
          <w:lang w:val="nl-BE" w:eastAsia="ko-KR"/>
        </w:rPr>
        <w:t xml:space="preserve"> </w:t>
      </w:r>
      <w:r w:rsidRPr="008A4939">
        <w:rPr>
          <w:rFonts w:eastAsia="Malgun Gothic"/>
          <w:color w:val="000000"/>
          <w:lang w:val="nl-BE" w:eastAsia="ko-KR"/>
        </w:rPr>
        <w:t xml:space="preserve">midden van deze onrust poogde de media een schuldige aan te duiden voor de recente stijging van jeugdcriminaliteit: de </w:t>
      </w:r>
      <w:r w:rsidR="00D06F1A">
        <w:rPr>
          <w:rFonts w:eastAsia="Malgun Gothic"/>
          <w:color w:val="000000"/>
          <w:lang w:val="nl-BE" w:eastAsia="ko-KR"/>
        </w:rPr>
        <w:t>Shōnenhō</w:t>
      </w:r>
      <w:r w:rsidRPr="008A4939">
        <w:rPr>
          <w:rFonts w:eastAsia="Malgun Gothic"/>
          <w:color w:val="000000"/>
          <w:lang w:val="nl-BE" w:eastAsia="ko-KR"/>
        </w:rPr>
        <w:t xml:space="preserve"> met zijn milde straffen. Jonge criminelen zouden niet bang zijn voor de</w:t>
      </w:r>
      <w:r w:rsidR="00DB7665" w:rsidRPr="008A4939">
        <w:rPr>
          <w:rFonts w:eastAsia="Malgun Gothic"/>
          <w:color w:val="000000"/>
          <w:lang w:val="nl-BE" w:eastAsia="ko-KR"/>
        </w:rPr>
        <w:t xml:space="preserve"> wetgeving, wetende dat ze </w:t>
      </w:r>
      <w:r w:rsidR="005D11FB">
        <w:rPr>
          <w:rFonts w:eastAsia="Malgun Gothic"/>
          <w:color w:val="000000"/>
          <w:lang w:val="nl-BE" w:eastAsia="ko-KR"/>
        </w:rPr>
        <w:t xml:space="preserve">onder de bestaande wetgeving </w:t>
      </w:r>
      <w:r w:rsidR="00DB7665" w:rsidRPr="008A4939">
        <w:rPr>
          <w:rFonts w:eastAsia="Malgun Gothic"/>
          <w:color w:val="000000"/>
          <w:lang w:val="nl-BE" w:eastAsia="ko-KR"/>
        </w:rPr>
        <w:t>naar</w:t>
      </w:r>
      <w:r w:rsidRPr="008A4939">
        <w:rPr>
          <w:rFonts w:eastAsia="Malgun Gothic"/>
          <w:color w:val="000000"/>
          <w:lang w:val="nl-BE" w:eastAsia="ko-KR"/>
        </w:rPr>
        <w:t xml:space="preserve"> </w:t>
      </w:r>
      <w:r w:rsidR="00DB7665" w:rsidRPr="008A4939">
        <w:rPr>
          <w:rFonts w:eastAsia="Malgun Gothic"/>
          <w:color w:val="000000"/>
          <w:lang w:val="nl-BE" w:eastAsia="ko-KR"/>
        </w:rPr>
        <w:t>een jeugd</w:t>
      </w:r>
      <w:r w:rsidRPr="008A4939">
        <w:rPr>
          <w:rFonts w:eastAsia="Malgun Gothic"/>
          <w:color w:val="000000"/>
          <w:lang w:val="nl-BE" w:eastAsia="ko-KR"/>
        </w:rPr>
        <w:t>instel</w:t>
      </w:r>
      <w:r w:rsidR="00890F2B" w:rsidRPr="008A4939">
        <w:rPr>
          <w:rFonts w:eastAsia="Malgun Gothic"/>
          <w:color w:val="000000"/>
          <w:lang w:val="nl-BE" w:eastAsia="ko-KR"/>
        </w:rPr>
        <w:t>ling gestuurd zouden worden. Ze werden afgeschilderd als berekende, rationeel denkend</w:t>
      </w:r>
      <w:r w:rsidR="00DB7665" w:rsidRPr="008A4939">
        <w:rPr>
          <w:rFonts w:eastAsia="Malgun Gothic"/>
          <w:color w:val="000000"/>
          <w:lang w:val="nl-BE" w:eastAsia="ko-KR"/>
        </w:rPr>
        <w:t>e jongeren die slechts door een</w:t>
      </w:r>
      <w:r w:rsidR="00890F2B" w:rsidRPr="008A4939">
        <w:rPr>
          <w:rFonts w:eastAsia="Malgun Gothic"/>
          <w:color w:val="000000"/>
          <w:lang w:val="nl-BE" w:eastAsia="ko-KR"/>
        </w:rPr>
        <w:t xml:space="preserve"> verstrenging van het beleid gestopt konden worden. </w:t>
      </w:r>
      <w:r w:rsidRPr="008A4939">
        <w:rPr>
          <w:rFonts w:eastAsia="Malgun Gothic"/>
          <w:color w:val="000000"/>
          <w:lang w:val="nl-BE" w:eastAsia="ko-KR"/>
        </w:rPr>
        <w:t xml:space="preserve">Dit beeld, </w:t>
      </w:r>
      <w:r w:rsidR="00454954" w:rsidRPr="008A4939">
        <w:rPr>
          <w:rFonts w:eastAsia="Malgun Gothic"/>
          <w:color w:val="000000"/>
          <w:lang w:val="nl-BE" w:eastAsia="ko-KR"/>
        </w:rPr>
        <w:t>verspreid door de media, heeft er voor gezorgd dat</w:t>
      </w:r>
      <w:r w:rsidR="006D6B70" w:rsidRPr="008A4939">
        <w:rPr>
          <w:rFonts w:eastAsia="Malgun Gothic"/>
          <w:color w:val="000000"/>
          <w:lang w:val="nl-BE" w:eastAsia="ko-KR"/>
        </w:rPr>
        <w:t xml:space="preserve"> de bevolking begon te vragen naar repressieve manieren van misdaadbestrijding.</w:t>
      </w:r>
      <w:r w:rsidR="00890F2B" w:rsidRPr="008A4939">
        <w:rPr>
          <w:rStyle w:val="FootnoteReference"/>
          <w:rFonts w:eastAsia="Malgun Gothic"/>
          <w:color w:val="000000"/>
          <w:lang w:val="nl-BE" w:eastAsia="ko-KR"/>
        </w:rPr>
        <w:footnoteReference w:id="42"/>
      </w:r>
    </w:p>
    <w:p w:rsidR="00B64191" w:rsidRPr="008A4939" w:rsidRDefault="00B24E46" w:rsidP="008A4939">
      <w:pPr>
        <w:spacing w:line="360" w:lineRule="auto"/>
        <w:jc w:val="both"/>
        <w:rPr>
          <w:rFonts w:eastAsia="Malgun Gothic"/>
          <w:b/>
          <w:color w:val="000000"/>
          <w:lang w:val="nl-BE" w:eastAsia="ko-KR"/>
        </w:rPr>
      </w:pPr>
      <w:r>
        <w:rPr>
          <w:rFonts w:eastAsia="Malgun Gothic"/>
          <w:b/>
          <w:color w:val="000000"/>
          <w:lang w:val="nl-BE" w:eastAsia="ko-KR"/>
        </w:rPr>
        <w:t>4</w:t>
      </w:r>
      <w:r w:rsidR="007D0E57" w:rsidRPr="008A4939">
        <w:rPr>
          <w:rFonts w:eastAsia="Malgun Gothic"/>
          <w:b/>
          <w:color w:val="000000"/>
          <w:lang w:val="nl-BE" w:eastAsia="ko-KR"/>
        </w:rPr>
        <w:t>.1.3</w:t>
      </w:r>
      <w:r w:rsidR="00742FE3" w:rsidRPr="008A4939">
        <w:rPr>
          <w:rFonts w:eastAsia="Malgun Gothic"/>
          <w:b/>
          <w:color w:val="000000"/>
          <w:lang w:val="nl-BE" w:eastAsia="ko-KR"/>
        </w:rPr>
        <w:t xml:space="preserve"> Beweging voor de rechten van</w:t>
      </w:r>
      <w:r w:rsidR="00B64191" w:rsidRPr="008A4939">
        <w:rPr>
          <w:rFonts w:eastAsia="Malgun Gothic"/>
          <w:b/>
          <w:color w:val="000000"/>
          <w:lang w:val="nl-BE" w:eastAsia="ko-KR"/>
        </w:rPr>
        <w:t xml:space="preserve"> slachtoffers</w:t>
      </w:r>
    </w:p>
    <w:p w:rsidR="00F12118" w:rsidRPr="008A4939" w:rsidRDefault="001A30B3" w:rsidP="008A4939">
      <w:pPr>
        <w:spacing w:line="360" w:lineRule="auto"/>
        <w:jc w:val="both"/>
        <w:rPr>
          <w:rFonts w:eastAsia="Malgun Gothic"/>
          <w:color w:val="000000"/>
          <w:lang w:val="nl-BE" w:eastAsia="ko-KR"/>
        </w:rPr>
      </w:pPr>
      <w:r w:rsidRPr="008A4939">
        <w:rPr>
          <w:rFonts w:eastAsia="Malgun Gothic"/>
          <w:color w:val="000000"/>
          <w:lang w:val="nl-BE" w:eastAsia="ko-KR"/>
        </w:rPr>
        <w:t>Bij het verloop van het proces rond het Yamagata Mat Inicident en de Kobe Killings werd duidelijk dat d</w:t>
      </w:r>
      <w:r w:rsidR="00742FE3" w:rsidRPr="008A4939">
        <w:rPr>
          <w:rFonts w:eastAsia="Malgun Gothic"/>
          <w:color w:val="000000"/>
          <w:lang w:val="nl-BE" w:eastAsia="ko-KR"/>
        </w:rPr>
        <w:t>e rechten en belangen van de slachtoffers en hun familie</w:t>
      </w:r>
      <w:r w:rsidR="00000400" w:rsidRPr="008A4939">
        <w:rPr>
          <w:rFonts w:eastAsia="Malgun Gothic"/>
          <w:color w:val="000000"/>
          <w:lang w:val="nl-BE" w:eastAsia="ko-KR"/>
        </w:rPr>
        <w:t xml:space="preserve"> onvoldoende vertegenwoordigd werden in de </w:t>
      </w:r>
      <w:r w:rsidR="00D06F1A">
        <w:rPr>
          <w:rFonts w:eastAsia="Malgun Gothic"/>
          <w:color w:val="000000"/>
          <w:lang w:val="nl-BE" w:eastAsia="ko-KR"/>
        </w:rPr>
        <w:t>Shōnenhō</w:t>
      </w:r>
      <w:r w:rsidR="00B5311E" w:rsidRPr="008A4939">
        <w:rPr>
          <w:rFonts w:eastAsia="Malgun Gothic"/>
          <w:color w:val="000000"/>
          <w:lang w:val="nl-BE" w:eastAsia="ko-KR"/>
        </w:rPr>
        <w:t xml:space="preserve">. </w:t>
      </w:r>
      <w:r w:rsidR="006C5D0B" w:rsidRPr="008A4939">
        <w:rPr>
          <w:rStyle w:val="FootnoteReference"/>
          <w:rFonts w:eastAsia="Malgun Gothic"/>
          <w:color w:val="000000"/>
          <w:lang w:val="nl-BE" w:eastAsia="ko-KR"/>
        </w:rPr>
        <w:footnoteReference w:id="43"/>
      </w:r>
      <w:r w:rsidR="005B1461" w:rsidRPr="008A4939">
        <w:rPr>
          <w:rFonts w:eastAsia="Malgun Gothic"/>
          <w:color w:val="000000"/>
          <w:lang w:val="nl-BE" w:eastAsia="ko-KR"/>
        </w:rPr>
        <w:t xml:space="preserve"> Bij incid</w:t>
      </w:r>
      <w:r w:rsidR="005D11FB">
        <w:rPr>
          <w:rFonts w:eastAsia="Malgun Gothic"/>
          <w:color w:val="000000"/>
          <w:lang w:val="nl-BE" w:eastAsia="ko-KR"/>
        </w:rPr>
        <w:t>enten met minderjarigen</w:t>
      </w:r>
      <w:r w:rsidR="00F12118" w:rsidRPr="008A4939">
        <w:rPr>
          <w:rFonts w:eastAsia="Malgun Gothic"/>
          <w:color w:val="000000"/>
          <w:lang w:val="nl-BE" w:eastAsia="ko-KR"/>
        </w:rPr>
        <w:t xml:space="preserve"> werd</w:t>
      </w:r>
      <w:r w:rsidR="005D11FB">
        <w:rPr>
          <w:rFonts w:eastAsia="Malgun Gothic"/>
          <w:color w:val="000000"/>
          <w:lang w:val="nl-BE" w:eastAsia="ko-KR"/>
        </w:rPr>
        <w:t>en</w:t>
      </w:r>
      <w:r w:rsidR="005B1461" w:rsidRPr="008A4939">
        <w:rPr>
          <w:rFonts w:eastAsia="Malgun Gothic"/>
          <w:color w:val="000000"/>
          <w:lang w:val="nl-BE" w:eastAsia="ko-KR"/>
        </w:rPr>
        <w:t xml:space="preserve"> omwille van de leeftijd van de</w:t>
      </w:r>
      <w:r w:rsidR="005D11FB">
        <w:rPr>
          <w:rFonts w:eastAsia="Malgun Gothic"/>
          <w:color w:val="000000"/>
          <w:lang w:val="nl-BE" w:eastAsia="ko-KR"/>
        </w:rPr>
        <w:t xml:space="preserve"> </w:t>
      </w:r>
      <w:r w:rsidR="005D11FB">
        <w:rPr>
          <w:rFonts w:eastAsia="Malgun Gothic"/>
          <w:color w:val="000000"/>
          <w:lang w:val="nl-BE" w:eastAsia="ko-KR"/>
        </w:rPr>
        <w:lastRenderedPageBreak/>
        <w:t>dader andere wetten toegepast. D</w:t>
      </w:r>
      <w:r w:rsidR="005B1461" w:rsidRPr="008A4939">
        <w:rPr>
          <w:rFonts w:eastAsia="Malgun Gothic"/>
          <w:color w:val="000000"/>
          <w:lang w:val="nl-BE" w:eastAsia="ko-KR"/>
        </w:rPr>
        <w:t>it g</w:t>
      </w:r>
      <w:r w:rsidR="00F12118" w:rsidRPr="008A4939">
        <w:rPr>
          <w:rFonts w:eastAsia="Malgun Gothic"/>
          <w:color w:val="000000"/>
          <w:lang w:val="nl-BE" w:eastAsia="ko-KR"/>
        </w:rPr>
        <w:t>old</w:t>
      </w:r>
      <w:r w:rsidR="005B1461" w:rsidRPr="008A4939">
        <w:rPr>
          <w:rFonts w:eastAsia="Malgun Gothic"/>
          <w:color w:val="000000"/>
          <w:lang w:val="nl-BE" w:eastAsia="ko-KR"/>
        </w:rPr>
        <w:t xml:space="preserve"> ook voor de regelgeving met betrekking tot de rechten van de slachtoffers. </w:t>
      </w:r>
      <w:r w:rsidR="00F12118" w:rsidRPr="008A4939">
        <w:rPr>
          <w:rStyle w:val="FootnoteReference"/>
          <w:rFonts w:eastAsia="Malgun Gothic"/>
          <w:color w:val="000000"/>
          <w:lang w:val="nl-BE" w:eastAsia="ko-KR"/>
        </w:rPr>
        <w:footnoteReference w:id="44"/>
      </w:r>
    </w:p>
    <w:p w:rsidR="00F12118" w:rsidRPr="008A4939" w:rsidRDefault="00F12118" w:rsidP="008A4939">
      <w:pPr>
        <w:spacing w:line="360" w:lineRule="auto"/>
        <w:jc w:val="both"/>
        <w:rPr>
          <w:color w:val="000000"/>
          <w:lang w:val="nl-BE"/>
        </w:rPr>
      </w:pPr>
      <w:r w:rsidRPr="008A4939">
        <w:rPr>
          <w:rFonts w:eastAsia="Malgun Gothic"/>
          <w:color w:val="000000"/>
          <w:lang w:val="nl-BE" w:eastAsia="ko-KR"/>
        </w:rPr>
        <w:t xml:space="preserve">In </w:t>
      </w:r>
      <w:r w:rsidR="005B1461" w:rsidRPr="008A4939">
        <w:rPr>
          <w:rFonts w:eastAsia="Malgun Gothic"/>
          <w:color w:val="000000"/>
          <w:lang w:val="nl-BE" w:eastAsia="ko-KR"/>
        </w:rPr>
        <w:t xml:space="preserve">de </w:t>
      </w:r>
      <w:r w:rsidR="00D06F1A">
        <w:rPr>
          <w:rFonts w:eastAsia="Malgun Gothic"/>
          <w:color w:val="000000"/>
          <w:lang w:val="nl-BE" w:eastAsia="ko-KR"/>
        </w:rPr>
        <w:t>Shōnenhō</w:t>
      </w:r>
      <w:r w:rsidR="005B1461" w:rsidRPr="008A4939">
        <w:rPr>
          <w:rFonts w:eastAsia="Malgun Gothic"/>
          <w:color w:val="000000"/>
          <w:lang w:val="nl-BE" w:eastAsia="ko-KR"/>
        </w:rPr>
        <w:t xml:space="preserve"> </w:t>
      </w:r>
      <w:r w:rsidRPr="008A4939">
        <w:rPr>
          <w:rFonts w:eastAsia="Malgun Gothic"/>
          <w:color w:val="000000"/>
          <w:lang w:val="nl-BE" w:eastAsia="ko-KR"/>
        </w:rPr>
        <w:t xml:space="preserve">werd </w:t>
      </w:r>
      <w:r w:rsidR="005B1461" w:rsidRPr="008A4939">
        <w:rPr>
          <w:rFonts w:eastAsia="Malgun Gothic"/>
          <w:color w:val="000000"/>
          <w:lang w:val="nl-BE" w:eastAsia="ko-KR"/>
        </w:rPr>
        <w:t>voorrang gegeven aan de</w:t>
      </w:r>
      <w:r w:rsidRPr="008A4939">
        <w:rPr>
          <w:rFonts w:eastAsia="Malgun Gothic"/>
          <w:color w:val="000000"/>
          <w:lang w:val="nl-BE" w:eastAsia="ko-KR"/>
        </w:rPr>
        <w:t xml:space="preserve"> bescherming van de jongere en de belangen van de slachtoffers leden hieronder.</w:t>
      </w:r>
      <w:r w:rsidRPr="008A4939">
        <w:rPr>
          <w:color w:val="000000"/>
          <w:lang w:val="nl-BE"/>
        </w:rPr>
        <w:t xml:space="preserve"> Zo </w:t>
      </w:r>
      <w:r w:rsidRPr="008A4939">
        <w:rPr>
          <w:rFonts w:eastAsia="Malgun Gothic"/>
          <w:color w:val="000000"/>
          <w:lang w:val="nl-BE" w:eastAsia="ko-KR"/>
        </w:rPr>
        <w:t>werd de identiteit van de dader verborgen gehouden voor de media, maar werd</w:t>
      </w:r>
      <w:r w:rsidR="005D11FB">
        <w:rPr>
          <w:rFonts w:eastAsia="Malgun Gothic"/>
          <w:color w:val="000000"/>
          <w:lang w:val="nl-BE" w:eastAsia="ko-KR"/>
        </w:rPr>
        <w:t>en</w:t>
      </w:r>
      <w:r w:rsidRPr="008A4939">
        <w:rPr>
          <w:rFonts w:eastAsia="Malgun Gothic"/>
          <w:color w:val="000000"/>
          <w:lang w:val="nl-BE" w:eastAsia="ko-KR"/>
        </w:rPr>
        <w:t xml:space="preserve"> informatie of foto’s van de slachtoffers en hun familie wel </w:t>
      </w:r>
      <w:r w:rsidR="005D11FB">
        <w:rPr>
          <w:rFonts w:eastAsia="Malgun Gothic"/>
          <w:color w:val="000000"/>
          <w:lang w:val="nl-BE" w:eastAsia="ko-KR"/>
        </w:rPr>
        <w:t>vaak gepubliceerd. Ook werden de slachtoffers</w:t>
      </w:r>
      <w:r w:rsidRPr="008A4939">
        <w:rPr>
          <w:rFonts w:eastAsia="Malgun Gothic"/>
          <w:color w:val="000000"/>
          <w:lang w:val="nl-BE" w:eastAsia="ko-KR"/>
        </w:rPr>
        <w:t xml:space="preserve"> vaak het onderwerp van </w:t>
      </w:r>
      <w:r w:rsidR="009E60E9" w:rsidRPr="008A4939">
        <w:rPr>
          <w:rFonts w:eastAsia="Malgun Gothic"/>
          <w:color w:val="000000"/>
          <w:lang w:val="nl-BE" w:eastAsia="ko-KR"/>
        </w:rPr>
        <w:t xml:space="preserve">ondervragingen door politie en massamedia, of werd </w:t>
      </w:r>
      <w:r w:rsidR="00777F19" w:rsidRPr="008A4939">
        <w:rPr>
          <w:rFonts w:eastAsia="Malgun Gothic"/>
          <w:color w:val="000000"/>
          <w:lang w:val="nl-BE" w:eastAsia="ko-KR"/>
        </w:rPr>
        <w:t xml:space="preserve">pijnlijke informatie in verband met het incident zonder aankondiging bekend gemaakt. </w:t>
      </w:r>
      <w:r w:rsidRPr="008A4939">
        <w:rPr>
          <w:rFonts w:eastAsia="Malgun Gothic"/>
          <w:color w:val="000000"/>
          <w:lang w:val="nl-BE" w:eastAsia="ko-KR"/>
        </w:rPr>
        <w:t xml:space="preserve">Dit alles </w:t>
      </w:r>
      <w:ins w:id="209" w:author="Nicholas Peeters" w:date="2014-08-05T17:22:00Z">
        <w:r w:rsidR="004F0D73">
          <w:rPr>
            <w:rFonts w:hint="eastAsia"/>
            <w:color w:val="000000"/>
            <w:lang w:val="nl-BE"/>
          </w:rPr>
          <w:t xml:space="preserve">vond plaats </w:t>
        </w:r>
      </w:ins>
      <w:r w:rsidRPr="008A4939">
        <w:rPr>
          <w:rFonts w:eastAsia="Malgun Gothic"/>
          <w:color w:val="000000"/>
          <w:lang w:val="nl-BE" w:eastAsia="ko-KR"/>
        </w:rPr>
        <w:t>terwijl het slachtoffer niet eens het recht had de naam van de dader op te vragen.</w:t>
      </w:r>
      <w:r w:rsidR="00777F19" w:rsidRPr="008A4939">
        <w:rPr>
          <w:rStyle w:val="FootnoteReference"/>
          <w:rFonts w:eastAsia="Malgun Gothic"/>
          <w:color w:val="000000"/>
          <w:lang w:val="nl-BE" w:eastAsia="ko-KR"/>
        </w:rPr>
        <w:footnoteReference w:id="45"/>
      </w:r>
    </w:p>
    <w:p w:rsidR="00CA7859" w:rsidRPr="008A4939" w:rsidRDefault="009E60E9" w:rsidP="008A4939">
      <w:pPr>
        <w:spacing w:line="360" w:lineRule="auto"/>
        <w:jc w:val="both"/>
        <w:rPr>
          <w:rFonts w:eastAsia="Malgun Gothic"/>
          <w:color w:val="000000"/>
          <w:lang w:val="nl-BE" w:eastAsia="ko-KR"/>
        </w:rPr>
      </w:pPr>
      <w:r w:rsidRPr="008A4939">
        <w:rPr>
          <w:rFonts w:eastAsia="Malgun Gothic"/>
          <w:color w:val="000000"/>
          <w:lang w:val="nl-BE" w:eastAsia="ko-KR"/>
        </w:rPr>
        <w:t xml:space="preserve">Deze toestand </w:t>
      </w:r>
      <w:r w:rsidR="00742FE3" w:rsidRPr="008A4939">
        <w:rPr>
          <w:rFonts w:eastAsia="Malgun Gothic"/>
          <w:color w:val="000000"/>
          <w:lang w:val="nl-BE" w:eastAsia="ko-KR"/>
        </w:rPr>
        <w:t xml:space="preserve">leidde tot de oprichting van de “Vereniging van </w:t>
      </w:r>
      <w:ins w:id="210" w:author="Nicholas Peeters" w:date="2014-08-06T17:43:00Z">
        <w:r w:rsidR="0088424E">
          <w:rPr>
            <w:rFonts w:hint="eastAsia"/>
            <w:color w:val="000000"/>
            <w:lang w:val="nl-BE"/>
          </w:rPr>
          <w:t>S</w:t>
        </w:r>
      </w:ins>
      <w:del w:id="211" w:author="Nicholas Peeters" w:date="2014-08-06T17:43:00Z">
        <w:r w:rsidR="005D11FB" w:rsidDel="0088424E">
          <w:rPr>
            <w:rFonts w:eastAsia="Malgun Gothic"/>
            <w:color w:val="000000"/>
            <w:lang w:val="nl-BE" w:eastAsia="ko-KR"/>
          </w:rPr>
          <w:delText>s</w:delText>
        </w:r>
      </w:del>
      <w:r w:rsidR="005D11FB">
        <w:rPr>
          <w:rFonts w:eastAsia="Malgun Gothic"/>
          <w:color w:val="000000"/>
          <w:lang w:val="nl-BE" w:eastAsia="ko-KR"/>
        </w:rPr>
        <w:t>lachtoffers van</w:t>
      </w:r>
      <w:r w:rsidR="00742FE3" w:rsidRPr="008A4939">
        <w:rPr>
          <w:rFonts w:eastAsia="Malgun Gothic"/>
          <w:color w:val="000000"/>
          <w:lang w:val="nl-BE" w:eastAsia="ko-KR"/>
        </w:rPr>
        <w:t xml:space="preserve"> </w:t>
      </w:r>
      <w:ins w:id="212" w:author="Nicholas Peeters" w:date="2014-08-06T17:43:00Z">
        <w:r w:rsidR="0088424E">
          <w:rPr>
            <w:rFonts w:hint="eastAsia"/>
            <w:color w:val="000000"/>
            <w:lang w:val="nl-BE"/>
          </w:rPr>
          <w:t>J</w:t>
        </w:r>
      </w:ins>
      <w:del w:id="213" w:author="Nicholas Peeters" w:date="2014-08-06T17:43:00Z">
        <w:r w:rsidR="00742FE3" w:rsidRPr="008A4939" w:rsidDel="0088424E">
          <w:rPr>
            <w:rFonts w:eastAsia="Malgun Gothic"/>
            <w:color w:val="000000"/>
            <w:lang w:val="nl-BE" w:eastAsia="ko-KR"/>
          </w:rPr>
          <w:delText>j</w:delText>
        </w:r>
      </w:del>
      <w:r w:rsidR="00742FE3" w:rsidRPr="008A4939">
        <w:rPr>
          <w:rFonts w:eastAsia="Malgun Gothic"/>
          <w:color w:val="000000"/>
          <w:lang w:val="nl-BE" w:eastAsia="ko-KR"/>
        </w:rPr>
        <w:t>eugd</w:t>
      </w:r>
      <w:r w:rsidR="00B46BAC" w:rsidRPr="008A4939">
        <w:rPr>
          <w:rFonts w:eastAsia="Malgun Gothic"/>
          <w:color w:val="000000"/>
          <w:lang w:val="nl-BE" w:eastAsia="ko-KR"/>
        </w:rPr>
        <w:t>criminaliteit</w:t>
      </w:r>
      <w:r w:rsidR="00742FE3" w:rsidRPr="008A4939">
        <w:rPr>
          <w:rFonts w:eastAsia="Malgun Gothic"/>
          <w:color w:val="000000"/>
          <w:lang w:val="nl-BE" w:eastAsia="ko-KR"/>
        </w:rPr>
        <w:t>” (</w:t>
      </w:r>
      <w:r w:rsidR="009D36CB" w:rsidRPr="008A4939">
        <w:rPr>
          <w:rFonts w:eastAsia="Malgun Gothic"/>
          <w:i/>
          <w:color w:val="000000"/>
          <w:lang w:val="nl-BE" w:eastAsia="ko-KR"/>
        </w:rPr>
        <w:t>Sh</w:t>
      </w:r>
      <w:r w:rsidR="009D36CB">
        <w:rPr>
          <w:rFonts w:eastAsia="Malgun Gothic"/>
          <w:i/>
          <w:color w:val="000000"/>
          <w:lang w:val="nl-BE" w:eastAsia="ko-KR"/>
        </w:rPr>
        <w:t xml:space="preserve">ōnen hanzai higai tōjisha no kai, </w:t>
      </w:r>
      <w:r w:rsidR="00CA7859" w:rsidRPr="008A4939">
        <w:rPr>
          <w:rFonts w:hint="eastAsia"/>
          <w:color w:val="000000"/>
          <w:lang w:val="nl-BE"/>
        </w:rPr>
        <w:t>少年犯罪被害当事者の会</w:t>
      </w:r>
      <w:r w:rsidR="00CA7859" w:rsidRPr="008A4939">
        <w:rPr>
          <w:rFonts w:eastAsia="Malgun Gothic"/>
          <w:color w:val="000000"/>
          <w:lang w:val="nl-BE" w:eastAsia="ko-KR"/>
        </w:rPr>
        <w:t xml:space="preserve">). Ze bekritiseerden de eenzijdige aanpak van de </w:t>
      </w:r>
      <w:r w:rsidR="00D06F1A">
        <w:rPr>
          <w:rFonts w:eastAsia="Malgun Gothic"/>
          <w:color w:val="000000"/>
          <w:lang w:val="nl-BE" w:eastAsia="ko-KR"/>
        </w:rPr>
        <w:t>Shōnenhō</w:t>
      </w:r>
      <w:r w:rsidR="00CA7859" w:rsidRPr="008A4939">
        <w:rPr>
          <w:rFonts w:eastAsia="Malgun Gothic"/>
          <w:color w:val="000000"/>
          <w:lang w:val="nl-BE" w:eastAsia="ko-KR"/>
        </w:rPr>
        <w:t xml:space="preserve"> en namen actief deel aan het hervormingsdebat. In 1998 stelden ze een document op met vijf eisen.</w:t>
      </w:r>
      <w:r w:rsidR="00DB7665" w:rsidRPr="008A4939">
        <w:rPr>
          <w:rStyle w:val="FootnoteReference"/>
          <w:rFonts w:eastAsia="Malgun Gothic"/>
          <w:color w:val="000000"/>
          <w:lang w:val="nl-BE" w:eastAsia="ko-KR"/>
        </w:rPr>
        <w:t xml:space="preserve"> </w:t>
      </w:r>
      <w:r w:rsidR="00DB7665" w:rsidRPr="008A4939">
        <w:rPr>
          <w:rStyle w:val="FootnoteReference"/>
          <w:rFonts w:eastAsia="Malgun Gothic"/>
          <w:color w:val="000000"/>
          <w:lang w:val="nl-BE" w:eastAsia="ko-KR"/>
        </w:rPr>
        <w:footnoteReference w:id="46"/>
      </w:r>
    </w:p>
    <w:p w:rsidR="00CA7859" w:rsidRDefault="00CA7859" w:rsidP="008A4939">
      <w:pPr>
        <w:spacing w:line="360" w:lineRule="auto"/>
        <w:jc w:val="both"/>
        <w:rPr>
          <w:rFonts w:eastAsia="Malgun Gothic"/>
          <w:color w:val="000000"/>
          <w:lang w:val="nl-BE" w:eastAsia="ko-KR"/>
        </w:rPr>
      </w:pPr>
      <w:r w:rsidRPr="008A4939">
        <w:rPr>
          <w:rFonts w:eastAsia="Malgun Gothic"/>
          <w:color w:val="000000"/>
          <w:lang w:val="nl-BE" w:eastAsia="ko-KR"/>
        </w:rPr>
        <w:t>Ten eerst</w:t>
      </w:r>
      <w:r w:rsidR="008B416F">
        <w:rPr>
          <w:rFonts w:eastAsia="Malgun Gothic"/>
          <w:color w:val="000000"/>
          <w:lang w:val="nl-BE" w:eastAsia="ko-KR"/>
        </w:rPr>
        <w:t xml:space="preserve">e wilden ze dat slachtoffers </w:t>
      </w:r>
      <w:r w:rsidRPr="008A4939">
        <w:rPr>
          <w:rFonts w:eastAsia="Malgun Gothic"/>
          <w:color w:val="000000"/>
          <w:lang w:val="nl-BE" w:eastAsia="ko-KR"/>
        </w:rPr>
        <w:t xml:space="preserve">toegang kregen tot informatie over de zaak, </w:t>
      </w:r>
      <w:r w:rsidR="008B416F">
        <w:rPr>
          <w:rFonts w:eastAsia="Malgun Gothic"/>
          <w:color w:val="000000"/>
          <w:lang w:val="nl-BE" w:eastAsia="ko-KR"/>
        </w:rPr>
        <w:t xml:space="preserve">verzameld </w:t>
      </w:r>
      <w:r w:rsidRPr="008A4939">
        <w:rPr>
          <w:rFonts w:eastAsia="Malgun Gothic"/>
          <w:color w:val="000000"/>
          <w:lang w:val="nl-BE" w:eastAsia="ko-KR"/>
        </w:rPr>
        <w:t xml:space="preserve">tijdens </w:t>
      </w:r>
      <w:ins w:id="214" w:author="Nicholas Peeters" w:date="2014-08-05T17:22:00Z">
        <w:r w:rsidR="004F0D73">
          <w:rPr>
            <w:rFonts w:hint="eastAsia"/>
            <w:color w:val="000000"/>
            <w:lang w:val="nl-BE"/>
          </w:rPr>
          <w:t xml:space="preserve">het </w:t>
        </w:r>
      </w:ins>
      <w:r w:rsidRPr="008A4939">
        <w:rPr>
          <w:rFonts w:eastAsia="Malgun Gothic"/>
          <w:color w:val="000000"/>
          <w:lang w:val="nl-BE" w:eastAsia="ko-KR"/>
        </w:rPr>
        <w:t xml:space="preserve">politieonderzoek of ondervragingen in de familierechtbank. Ten tweede wilden ze dat het mogelijk werd voor slachtoffers om hun mening te </w:t>
      </w:r>
      <w:r w:rsidR="002C434F" w:rsidRPr="008A4939">
        <w:rPr>
          <w:rFonts w:eastAsia="Malgun Gothic"/>
          <w:color w:val="000000"/>
          <w:lang w:val="nl-BE" w:eastAsia="ko-KR"/>
        </w:rPr>
        <w:t xml:space="preserve">geven tijdens het </w:t>
      </w:r>
      <w:r w:rsidR="008B416F">
        <w:rPr>
          <w:rFonts w:eastAsia="Malgun Gothic"/>
          <w:color w:val="000000"/>
          <w:lang w:val="nl-BE" w:eastAsia="ko-KR"/>
        </w:rPr>
        <w:t>onderzoek. Ten der</w:t>
      </w:r>
      <w:del w:id="215" w:author="Nicholas Peeters" w:date="2014-08-05T17:22:00Z">
        <w:r w:rsidR="008B416F" w:rsidDel="004F0D73">
          <w:rPr>
            <w:rFonts w:eastAsia="Malgun Gothic"/>
            <w:color w:val="000000"/>
            <w:lang w:val="nl-BE" w:eastAsia="ko-KR"/>
          </w:rPr>
          <w:delText>e</w:delText>
        </w:r>
      </w:del>
      <w:r w:rsidR="008B416F">
        <w:rPr>
          <w:rFonts w:eastAsia="Malgun Gothic"/>
          <w:color w:val="000000"/>
          <w:lang w:val="nl-BE" w:eastAsia="ko-KR"/>
        </w:rPr>
        <w:t xml:space="preserve">de </w:t>
      </w:r>
      <w:r w:rsidR="002C434F" w:rsidRPr="008A4939">
        <w:rPr>
          <w:rFonts w:eastAsia="Malgun Gothic"/>
          <w:color w:val="000000"/>
          <w:lang w:val="nl-BE" w:eastAsia="ko-KR"/>
        </w:rPr>
        <w:t xml:space="preserve">vroegen ze om de </w:t>
      </w:r>
      <w:r w:rsidR="00396444">
        <w:rPr>
          <w:rFonts w:eastAsia="Malgun Gothic"/>
          <w:color w:val="000000"/>
          <w:lang w:val="nl-BE" w:eastAsia="ko-KR"/>
        </w:rPr>
        <w:t>openbare aanklager</w:t>
      </w:r>
      <w:r w:rsidR="002C434F" w:rsidRPr="008A4939">
        <w:rPr>
          <w:rFonts w:eastAsia="Malgun Gothic"/>
          <w:color w:val="000000"/>
          <w:lang w:val="nl-BE" w:eastAsia="ko-KR"/>
        </w:rPr>
        <w:t xml:space="preserve"> deel te </w:t>
      </w:r>
      <w:r w:rsidR="008B416F">
        <w:rPr>
          <w:rFonts w:eastAsia="Malgun Gothic"/>
          <w:color w:val="000000"/>
          <w:lang w:val="nl-BE" w:eastAsia="ko-KR"/>
        </w:rPr>
        <w:t xml:space="preserve">laten </w:t>
      </w:r>
      <w:r w:rsidR="002C434F" w:rsidRPr="008A4939">
        <w:rPr>
          <w:rFonts w:eastAsia="Malgun Gothic"/>
          <w:color w:val="000000"/>
          <w:lang w:val="nl-BE" w:eastAsia="ko-KR"/>
        </w:rPr>
        <w:t>nemen aan de horingen in de familierechtbank.</w:t>
      </w:r>
    </w:p>
    <w:p w:rsidR="008B416F" w:rsidRPr="008A4939" w:rsidRDefault="008B416F" w:rsidP="008A4939">
      <w:pPr>
        <w:spacing w:line="360" w:lineRule="auto"/>
        <w:jc w:val="both"/>
        <w:rPr>
          <w:rFonts w:eastAsia="Malgun Gothic"/>
          <w:color w:val="000000"/>
          <w:lang w:val="nl-BE" w:eastAsia="ko-KR"/>
        </w:rPr>
      </w:pPr>
      <w:r>
        <w:rPr>
          <w:rFonts w:eastAsia="Malgun Gothic"/>
          <w:color w:val="000000"/>
          <w:lang w:val="nl-BE" w:eastAsia="ko-KR"/>
        </w:rPr>
        <w:t xml:space="preserve">Verder wilden ze dat jongeren die </w:t>
      </w:r>
      <w:r w:rsidR="000F09CF">
        <w:rPr>
          <w:rFonts w:eastAsia="Malgun Gothic"/>
          <w:color w:val="000000"/>
          <w:lang w:val="nl-BE" w:eastAsia="ko-KR"/>
        </w:rPr>
        <w:t xml:space="preserve">schuldig </w:t>
      </w:r>
      <w:del w:id="216" w:author="Nicholas Peeters" w:date="2014-08-05T17:23:00Z">
        <w:r w:rsidR="000F09CF" w:rsidDel="004F0D73">
          <w:rPr>
            <w:rFonts w:eastAsia="Malgun Gothic"/>
            <w:color w:val="000000"/>
            <w:lang w:val="nl-BE" w:eastAsia="ko-KR"/>
          </w:rPr>
          <w:delText xml:space="preserve">maakten </w:delText>
        </w:r>
      </w:del>
      <w:ins w:id="217" w:author="Nicholas Peeters" w:date="2014-08-05T17:23:00Z">
        <w:r w:rsidR="004F0D73">
          <w:rPr>
            <w:rFonts w:hint="eastAsia"/>
            <w:color w:val="000000"/>
            <w:lang w:val="nl-BE"/>
          </w:rPr>
          <w:t>waren</w:t>
        </w:r>
        <w:r w:rsidR="004F0D73">
          <w:rPr>
            <w:rFonts w:eastAsia="Malgun Gothic"/>
            <w:color w:val="000000"/>
            <w:lang w:val="nl-BE" w:eastAsia="ko-KR"/>
          </w:rPr>
          <w:t xml:space="preserve"> </w:t>
        </w:r>
      </w:ins>
      <w:r w:rsidR="000F09CF">
        <w:rPr>
          <w:rFonts w:eastAsia="Malgun Gothic"/>
          <w:color w:val="000000"/>
          <w:lang w:val="nl-BE" w:eastAsia="ko-KR"/>
        </w:rPr>
        <w:t>aan een geweldadige misdaad</w:t>
      </w:r>
      <w:del w:id="218" w:author="Nicholas Peeters" w:date="2014-08-05T17:23:00Z">
        <w:r w:rsidDel="004F0D73">
          <w:rPr>
            <w:rFonts w:eastAsia="Malgun Gothic"/>
            <w:color w:val="000000"/>
            <w:lang w:val="nl-BE" w:eastAsia="ko-KR"/>
          </w:rPr>
          <w:delText>,</w:delText>
        </w:r>
      </w:del>
      <w:r>
        <w:rPr>
          <w:rFonts w:eastAsia="Malgun Gothic"/>
          <w:color w:val="000000"/>
          <w:lang w:val="nl-BE" w:eastAsia="ko-KR"/>
        </w:rPr>
        <w:t xml:space="preserve"> op een andere manier</w:t>
      </w:r>
      <w:r w:rsidR="000F09CF">
        <w:rPr>
          <w:rFonts w:eastAsia="Malgun Gothic"/>
          <w:color w:val="000000"/>
          <w:lang w:val="nl-BE" w:eastAsia="ko-KR"/>
        </w:rPr>
        <w:t xml:space="preserve"> behandeld werden</w:t>
      </w:r>
      <w:r>
        <w:rPr>
          <w:rFonts w:eastAsia="Malgun Gothic"/>
          <w:color w:val="000000"/>
          <w:lang w:val="nl-BE" w:eastAsia="ko-KR"/>
        </w:rPr>
        <w:t xml:space="preserve"> dan jongeren die </w:t>
      </w:r>
      <w:r w:rsidR="000F09CF">
        <w:rPr>
          <w:rFonts w:eastAsia="Malgun Gothic"/>
          <w:color w:val="000000"/>
          <w:lang w:val="nl-BE" w:eastAsia="ko-KR"/>
        </w:rPr>
        <w:t xml:space="preserve">een lichte overtreding begaan hadden, zoals bijvoorbeeld diefstal. </w:t>
      </w:r>
      <w:commentRangeStart w:id="219"/>
      <w:r w:rsidR="000F09CF">
        <w:rPr>
          <w:rFonts w:eastAsia="Malgun Gothic"/>
          <w:color w:val="000000"/>
          <w:lang w:val="nl-BE" w:eastAsia="ko-KR"/>
        </w:rPr>
        <w:t>Ten</w:t>
      </w:r>
      <w:ins w:id="220" w:author="Nicholas Peeters" w:date="2014-08-05T17:24:00Z">
        <w:r w:rsidR="00C0445C">
          <w:rPr>
            <w:rFonts w:hint="eastAsia"/>
            <w:color w:val="000000"/>
            <w:lang w:val="nl-BE"/>
          </w:rPr>
          <w:t xml:space="preserve"> </w:t>
        </w:r>
      </w:ins>
      <w:r w:rsidR="000F09CF">
        <w:rPr>
          <w:rFonts w:eastAsia="Malgun Gothic"/>
          <w:color w:val="000000"/>
          <w:lang w:val="nl-BE" w:eastAsia="ko-KR"/>
        </w:rPr>
        <w:t>slotte</w:t>
      </w:r>
      <w:commentRangeEnd w:id="219"/>
      <w:r w:rsidR="00C0445C">
        <w:rPr>
          <w:rStyle w:val="CommentReference"/>
        </w:rPr>
        <w:commentReference w:id="219"/>
      </w:r>
      <w:ins w:id="221" w:author="Nicholas Peeters" w:date="2014-08-05T17:24:00Z">
        <w:r w:rsidR="00C0445C">
          <w:rPr>
            <w:rFonts w:hint="eastAsia"/>
            <w:color w:val="000000"/>
            <w:lang w:val="nl-BE"/>
          </w:rPr>
          <w:t xml:space="preserve"> </w:t>
        </w:r>
      </w:ins>
      <w:del w:id="222" w:author="Nicholas Peeters" w:date="2014-08-05T17:24:00Z">
        <w:r w:rsidR="000F09CF" w:rsidDel="00C0445C">
          <w:rPr>
            <w:rFonts w:eastAsia="Malgun Gothic"/>
            <w:color w:val="000000"/>
            <w:lang w:val="nl-BE" w:eastAsia="ko-KR"/>
          </w:rPr>
          <w:delText xml:space="preserve">, </w:delText>
        </w:r>
      </w:del>
      <w:r w:rsidR="000F09CF">
        <w:rPr>
          <w:rFonts w:eastAsia="Malgun Gothic"/>
          <w:color w:val="000000"/>
          <w:lang w:val="nl-BE" w:eastAsia="ko-KR"/>
        </w:rPr>
        <w:t>eisten ze dat de ouders van jeugddelinquenten verplicht zouden worden om de verantwoordelijk op te nemen over de handelingen van hun kind.</w:t>
      </w:r>
    </w:p>
    <w:p w:rsidR="00184D71" w:rsidRPr="008A4939" w:rsidRDefault="00184D71" w:rsidP="008A4939">
      <w:pPr>
        <w:spacing w:line="360" w:lineRule="auto"/>
        <w:jc w:val="both"/>
        <w:rPr>
          <w:rFonts w:eastAsia="Malgun Gothic"/>
          <w:color w:val="000000"/>
          <w:lang w:val="nl-BE" w:eastAsia="ko-KR"/>
        </w:rPr>
      </w:pPr>
      <w:r w:rsidRPr="008A4939">
        <w:rPr>
          <w:rFonts w:eastAsia="Malgun Gothic"/>
          <w:color w:val="000000"/>
          <w:lang w:val="nl-BE" w:eastAsia="ko-KR"/>
        </w:rPr>
        <w:t>Het waren niet enkel de slachtoffers en hun familie</w:t>
      </w:r>
      <w:r w:rsidR="00DB7665" w:rsidRPr="008A4939">
        <w:rPr>
          <w:rFonts w:eastAsia="Malgun Gothic"/>
          <w:color w:val="000000"/>
          <w:lang w:val="nl-BE" w:eastAsia="ko-KR"/>
        </w:rPr>
        <w:t>leden</w:t>
      </w:r>
      <w:r w:rsidRPr="008A4939">
        <w:rPr>
          <w:rFonts w:eastAsia="Malgun Gothic"/>
          <w:color w:val="000000"/>
          <w:lang w:val="nl-BE" w:eastAsia="ko-KR"/>
        </w:rPr>
        <w:t xml:space="preserve"> die vroegen om een herziening van de </w:t>
      </w:r>
      <w:r w:rsidR="00D06F1A">
        <w:rPr>
          <w:rFonts w:eastAsia="Malgun Gothic"/>
          <w:color w:val="000000"/>
          <w:lang w:val="nl-BE" w:eastAsia="ko-KR"/>
        </w:rPr>
        <w:t>Shōnenhō</w:t>
      </w:r>
      <w:r w:rsidRPr="008A4939">
        <w:rPr>
          <w:rFonts w:eastAsia="Malgun Gothic"/>
          <w:color w:val="000000"/>
          <w:lang w:val="nl-BE" w:eastAsia="ko-KR"/>
        </w:rPr>
        <w:t xml:space="preserve">: ook onder ambtenaren en juristen was een beweging ontstaan naar het bevorderen </w:t>
      </w:r>
      <w:r w:rsidRPr="008A4939">
        <w:rPr>
          <w:rFonts w:eastAsia="Malgun Gothic"/>
          <w:color w:val="000000"/>
          <w:lang w:val="nl-BE" w:eastAsia="ko-KR"/>
        </w:rPr>
        <w:lastRenderedPageBreak/>
        <w:t>van de rechten van slachtoff</w:t>
      </w:r>
      <w:r w:rsidR="0086604A" w:rsidRPr="008A4939">
        <w:rPr>
          <w:rFonts w:eastAsia="Malgun Gothic"/>
          <w:color w:val="000000"/>
          <w:lang w:val="nl-BE" w:eastAsia="ko-KR"/>
        </w:rPr>
        <w:t>ers.  E</w:t>
      </w:r>
      <w:r w:rsidRPr="008A4939">
        <w:rPr>
          <w:rFonts w:eastAsia="Malgun Gothic"/>
          <w:color w:val="000000"/>
          <w:lang w:val="nl-BE" w:eastAsia="ko-KR"/>
        </w:rPr>
        <w:t>r</w:t>
      </w:r>
      <w:r w:rsidR="0086604A" w:rsidRPr="008A4939">
        <w:rPr>
          <w:rFonts w:eastAsia="Malgun Gothic"/>
          <w:color w:val="000000"/>
          <w:lang w:val="nl-BE" w:eastAsia="ko-KR"/>
        </w:rPr>
        <w:t xml:space="preserve"> werd gevraagd naar financiële steun en</w:t>
      </w:r>
      <w:r w:rsidRPr="008A4939">
        <w:rPr>
          <w:rFonts w:eastAsia="Malgun Gothic"/>
          <w:color w:val="000000"/>
          <w:lang w:val="nl-BE" w:eastAsia="ko-KR"/>
        </w:rPr>
        <w:t xml:space="preserve"> </w:t>
      </w:r>
      <w:r w:rsidR="0086604A" w:rsidRPr="008A4939">
        <w:rPr>
          <w:rFonts w:eastAsia="Malgun Gothic"/>
          <w:color w:val="000000"/>
          <w:lang w:val="nl-BE" w:eastAsia="ko-KR"/>
        </w:rPr>
        <w:t xml:space="preserve">meer diensten die zich bezig </w:t>
      </w:r>
      <w:r w:rsidR="00875BB1" w:rsidRPr="008A4939">
        <w:rPr>
          <w:rFonts w:eastAsia="Malgun Gothic"/>
          <w:color w:val="000000"/>
          <w:lang w:val="nl-BE" w:eastAsia="ko-KR"/>
        </w:rPr>
        <w:t xml:space="preserve">zouden </w:t>
      </w:r>
      <w:r w:rsidR="0086604A" w:rsidRPr="008A4939">
        <w:rPr>
          <w:rFonts w:eastAsia="Malgun Gothic"/>
          <w:color w:val="000000"/>
          <w:lang w:val="nl-BE" w:eastAsia="ko-KR"/>
        </w:rPr>
        <w:t xml:space="preserve">houden met </w:t>
      </w:r>
      <w:r w:rsidRPr="008A4939">
        <w:rPr>
          <w:rFonts w:eastAsia="Malgun Gothic"/>
          <w:color w:val="000000"/>
          <w:lang w:val="nl-BE" w:eastAsia="ko-KR"/>
        </w:rPr>
        <w:t xml:space="preserve">begeleiding </w:t>
      </w:r>
      <w:r w:rsidR="0086604A" w:rsidRPr="008A4939">
        <w:rPr>
          <w:rFonts w:eastAsia="Malgun Gothic"/>
          <w:color w:val="000000"/>
          <w:lang w:val="nl-BE" w:eastAsia="ko-KR"/>
        </w:rPr>
        <w:t>en ondersteuning</w:t>
      </w:r>
      <w:r w:rsidR="00777F19" w:rsidRPr="008A4939">
        <w:rPr>
          <w:rFonts w:eastAsia="Malgun Gothic"/>
          <w:color w:val="000000"/>
          <w:lang w:val="nl-BE" w:eastAsia="ko-KR"/>
        </w:rPr>
        <w:t xml:space="preserve"> voor getroffenen</w:t>
      </w:r>
      <w:r w:rsidR="0086604A" w:rsidRPr="008A4939">
        <w:rPr>
          <w:rFonts w:eastAsia="Malgun Gothic"/>
          <w:color w:val="000000"/>
          <w:lang w:val="nl-BE" w:eastAsia="ko-KR"/>
        </w:rPr>
        <w:t>. Dat ook vanuit deze hoek gevraagd werd om aanpassingen</w:t>
      </w:r>
      <w:del w:id="223" w:author="Nicholas Peeters" w:date="2014-08-05T17:26:00Z">
        <w:r w:rsidR="0086604A" w:rsidRPr="008A4939" w:rsidDel="00C0445C">
          <w:rPr>
            <w:rFonts w:eastAsia="Malgun Gothic"/>
            <w:color w:val="000000"/>
            <w:lang w:val="nl-BE" w:eastAsia="ko-KR"/>
          </w:rPr>
          <w:delText>,</w:delText>
        </w:r>
      </w:del>
      <w:r w:rsidR="0086604A" w:rsidRPr="008A4939">
        <w:rPr>
          <w:rFonts w:eastAsia="Malgun Gothic"/>
          <w:color w:val="000000"/>
          <w:lang w:val="nl-BE" w:eastAsia="ko-KR"/>
        </w:rPr>
        <w:t xml:space="preserve"> zorgde er volgens Schwarzenegger voor dat de eisen van de slachtoffers grotendeels legitiem bevonden werden.</w:t>
      </w:r>
      <w:r w:rsidR="0086604A" w:rsidRPr="008A4939">
        <w:rPr>
          <w:rStyle w:val="FootnoteReference"/>
          <w:rFonts w:eastAsia="Malgun Gothic"/>
          <w:color w:val="000000"/>
          <w:lang w:val="nl-BE" w:eastAsia="ko-KR"/>
        </w:rPr>
        <w:footnoteReference w:id="47"/>
      </w:r>
    </w:p>
    <w:p w:rsidR="00B64191" w:rsidRDefault="00B24E46" w:rsidP="008A4939">
      <w:pPr>
        <w:spacing w:line="360" w:lineRule="auto"/>
        <w:jc w:val="both"/>
        <w:rPr>
          <w:rFonts w:eastAsia="Malgun Gothic"/>
          <w:b/>
          <w:color w:val="000000"/>
          <w:lang w:val="nl-BE" w:eastAsia="ko-KR"/>
        </w:rPr>
      </w:pPr>
      <w:r>
        <w:rPr>
          <w:rFonts w:eastAsia="Malgun Gothic"/>
          <w:b/>
          <w:color w:val="000000"/>
          <w:lang w:val="nl-BE" w:eastAsia="ko-KR"/>
        </w:rPr>
        <w:t>4</w:t>
      </w:r>
      <w:r w:rsidR="007D0E57" w:rsidRPr="008A4939">
        <w:rPr>
          <w:rFonts w:eastAsia="Malgun Gothic"/>
          <w:b/>
          <w:color w:val="000000"/>
          <w:lang w:val="nl-BE" w:eastAsia="ko-KR"/>
        </w:rPr>
        <w:t>.1.4</w:t>
      </w:r>
      <w:r w:rsidR="00B64191" w:rsidRPr="008A4939">
        <w:rPr>
          <w:rFonts w:eastAsia="Malgun Gothic"/>
          <w:b/>
          <w:color w:val="000000"/>
          <w:lang w:val="nl-BE" w:eastAsia="ko-KR"/>
        </w:rPr>
        <w:t xml:space="preserve"> </w:t>
      </w:r>
      <w:r w:rsidR="001036FB" w:rsidRPr="008A4939">
        <w:rPr>
          <w:rFonts w:eastAsia="Malgun Gothic"/>
          <w:b/>
          <w:color w:val="000000"/>
          <w:lang w:val="nl-BE" w:eastAsia="ko-KR"/>
        </w:rPr>
        <w:t xml:space="preserve">Vraag naar meer rechten voor </w:t>
      </w:r>
      <w:r w:rsidR="002D1633">
        <w:rPr>
          <w:rFonts w:eastAsia="Malgun Gothic"/>
          <w:b/>
          <w:color w:val="000000"/>
          <w:lang w:val="nl-BE" w:eastAsia="ko-KR"/>
        </w:rPr>
        <w:t xml:space="preserve">aangeklaagde </w:t>
      </w:r>
      <w:r w:rsidR="001036FB" w:rsidRPr="008A4939">
        <w:rPr>
          <w:rFonts w:eastAsia="Malgun Gothic"/>
          <w:b/>
          <w:color w:val="000000"/>
          <w:lang w:val="nl-BE" w:eastAsia="ko-KR"/>
        </w:rPr>
        <w:t>jongeren</w:t>
      </w:r>
    </w:p>
    <w:p w:rsidR="002D1633" w:rsidRDefault="002D1633" w:rsidP="008A4939">
      <w:pPr>
        <w:spacing w:line="360" w:lineRule="auto"/>
        <w:jc w:val="both"/>
        <w:rPr>
          <w:rFonts w:eastAsia="Malgun Gothic"/>
          <w:color w:val="000000"/>
          <w:lang w:val="nl-BE" w:eastAsia="ko-KR"/>
        </w:rPr>
      </w:pPr>
      <w:r w:rsidRPr="002D1633">
        <w:rPr>
          <w:rFonts w:eastAsia="Malgun Gothic"/>
          <w:color w:val="000000"/>
          <w:lang w:val="nl-BE" w:eastAsia="ko-KR"/>
        </w:rPr>
        <w:t xml:space="preserve">De </w:t>
      </w:r>
      <w:r w:rsidR="000F09CF">
        <w:rPr>
          <w:rFonts w:eastAsia="Malgun Gothic"/>
          <w:color w:val="000000"/>
          <w:lang w:val="nl-BE" w:eastAsia="ko-KR"/>
        </w:rPr>
        <w:t>Japanse Beroepsvereniging voor Advocaten</w:t>
      </w:r>
      <w:r w:rsidRPr="002D1633">
        <w:rPr>
          <w:rFonts w:eastAsia="Malgun Gothic"/>
          <w:color w:val="000000"/>
          <w:lang w:val="nl-BE" w:eastAsia="ko-KR"/>
        </w:rPr>
        <w:t xml:space="preserve"> voegde een nieuw</w:t>
      </w:r>
      <w:r>
        <w:rPr>
          <w:rFonts w:eastAsia="Malgun Gothic"/>
          <w:color w:val="000000"/>
          <w:lang w:val="nl-BE" w:eastAsia="ko-KR"/>
        </w:rPr>
        <w:t xml:space="preserve"> perspect</w:t>
      </w:r>
      <w:r w:rsidR="00D62E60">
        <w:rPr>
          <w:rFonts w:eastAsia="Malgun Gothic"/>
          <w:color w:val="000000"/>
          <w:lang w:val="nl-BE" w:eastAsia="ko-KR"/>
        </w:rPr>
        <w:t xml:space="preserve">ief toe aan het debat. Aanvankelijk waren ze tegen elke hervorming van de </w:t>
      </w:r>
      <w:r w:rsidR="00D06F1A">
        <w:rPr>
          <w:rFonts w:eastAsia="Malgun Gothic"/>
          <w:color w:val="000000"/>
          <w:lang w:val="nl-BE" w:eastAsia="ko-KR"/>
        </w:rPr>
        <w:t>Shōnenhō</w:t>
      </w:r>
      <w:r w:rsidR="00D62E60">
        <w:rPr>
          <w:rFonts w:eastAsia="Malgun Gothic"/>
          <w:color w:val="000000"/>
          <w:lang w:val="nl-BE" w:eastAsia="ko-KR"/>
        </w:rPr>
        <w:t>, maar tijdens de voorbereidingswerken van het hervormingscomité</w:t>
      </w:r>
      <w:del w:id="224" w:author="Nicholas Peeters" w:date="2014-08-05T17:26:00Z">
        <w:r w:rsidR="00D62E60" w:rsidDel="00C0445C">
          <w:rPr>
            <w:rFonts w:eastAsia="Malgun Gothic"/>
            <w:color w:val="000000"/>
            <w:lang w:val="nl-BE" w:eastAsia="ko-KR"/>
          </w:rPr>
          <w:delText>e</w:delText>
        </w:r>
      </w:del>
      <w:r w:rsidR="00D62E60">
        <w:rPr>
          <w:rFonts w:eastAsia="Malgun Gothic"/>
          <w:color w:val="000000"/>
          <w:lang w:val="nl-BE" w:eastAsia="ko-KR"/>
        </w:rPr>
        <w:t xml:space="preserve"> veranderden ze van strategie. Ze begonnen te benadrukken dat de rechten van de jongeren zowel voor als tijdens de rechtzaak versterkt moesten worden.</w:t>
      </w:r>
      <w:r w:rsidR="00D62E60">
        <w:rPr>
          <w:rStyle w:val="FootnoteReference"/>
          <w:rFonts w:eastAsia="Malgun Gothic"/>
          <w:color w:val="000000"/>
          <w:lang w:val="nl-BE" w:eastAsia="ko-KR"/>
        </w:rPr>
        <w:footnoteReference w:id="48"/>
      </w:r>
    </w:p>
    <w:p w:rsidR="002D1633" w:rsidRDefault="000F0E02" w:rsidP="008A4939">
      <w:pPr>
        <w:spacing w:line="360" w:lineRule="auto"/>
        <w:jc w:val="both"/>
        <w:rPr>
          <w:rFonts w:eastAsia="Malgun Gothic"/>
          <w:color w:val="000000"/>
          <w:lang w:val="nl-BE" w:eastAsia="ko-KR"/>
        </w:rPr>
      </w:pPr>
      <w:r>
        <w:rPr>
          <w:rFonts w:eastAsia="Malgun Gothic"/>
          <w:color w:val="000000"/>
          <w:lang w:val="nl-BE" w:eastAsia="ko-KR"/>
        </w:rPr>
        <w:t xml:space="preserve">De JFBA stelde dat </w:t>
      </w:r>
      <w:r w:rsidR="00D62E60">
        <w:rPr>
          <w:rFonts w:eastAsia="Malgun Gothic"/>
          <w:color w:val="000000"/>
          <w:lang w:val="nl-BE" w:eastAsia="ko-KR"/>
        </w:rPr>
        <w:t>de Japanse paternalistische benadering tot het jeugdrecht niet in overeenstemming was met int</w:t>
      </w:r>
      <w:r>
        <w:rPr>
          <w:rFonts w:eastAsia="Malgun Gothic"/>
          <w:color w:val="000000"/>
          <w:lang w:val="nl-BE" w:eastAsia="ko-KR"/>
        </w:rPr>
        <w:t xml:space="preserve">ernationale standaarden zoals het Verdrag inzake de </w:t>
      </w:r>
      <w:ins w:id="225" w:author="Nicholas Peeters" w:date="2014-08-05T17:27:00Z">
        <w:r w:rsidR="00C0445C">
          <w:rPr>
            <w:rFonts w:hint="eastAsia"/>
            <w:color w:val="000000"/>
            <w:lang w:val="nl-BE"/>
          </w:rPr>
          <w:t>R</w:t>
        </w:r>
      </w:ins>
      <w:del w:id="226" w:author="Nicholas Peeters" w:date="2014-08-05T17:27:00Z">
        <w:r w:rsidDel="00C0445C">
          <w:rPr>
            <w:rFonts w:eastAsia="Malgun Gothic"/>
            <w:color w:val="000000"/>
            <w:lang w:val="nl-BE" w:eastAsia="ko-KR"/>
          </w:rPr>
          <w:delText>r</w:delText>
        </w:r>
      </w:del>
      <w:r>
        <w:rPr>
          <w:rFonts w:eastAsia="Malgun Gothic"/>
          <w:color w:val="000000"/>
          <w:lang w:val="nl-BE" w:eastAsia="ko-KR"/>
        </w:rPr>
        <w:t xml:space="preserve">echten van het </w:t>
      </w:r>
      <w:ins w:id="227" w:author="Nicholas Peeters" w:date="2014-08-05T17:27:00Z">
        <w:r w:rsidR="00C0445C">
          <w:rPr>
            <w:rFonts w:hint="eastAsia"/>
            <w:color w:val="000000"/>
            <w:lang w:val="nl-BE"/>
          </w:rPr>
          <w:t>K</w:t>
        </w:r>
      </w:ins>
      <w:del w:id="228" w:author="Nicholas Peeters" w:date="2014-08-05T17:27:00Z">
        <w:r w:rsidDel="00C0445C">
          <w:rPr>
            <w:rFonts w:eastAsia="Malgun Gothic"/>
            <w:color w:val="000000"/>
            <w:lang w:val="nl-BE" w:eastAsia="ko-KR"/>
          </w:rPr>
          <w:delText>k</w:delText>
        </w:r>
      </w:del>
      <w:r>
        <w:rPr>
          <w:rFonts w:eastAsia="Malgun Gothic"/>
          <w:color w:val="000000"/>
          <w:lang w:val="nl-BE" w:eastAsia="ko-KR"/>
        </w:rPr>
        <w:t>ind  van de VN, waarvan Japan een lidstaat is. Verder wezen ze naar de gebreken in het implementeren van de basis</w:t>
      </w:r>
      <w:del w:id="229" w:author="Nicholas Peeters" w:date="2014-08-05T17:27:00Z">
        <w:r w:rsidDel="00C0445C">
          <w:rPr>
            <w:rFonts w:eastAsia="Malgun Gothic"/>
            <w:color w:val="000000"/>
            <w:lang w:val="nl-BE" w:eastAsia="ko-KR"/>
          </w:rPr>
          <w:delText xml:space="preserve"> </w:delText>
        </w:r>
      </w:del>
      <w:r>
        <w:rPr>
          <w:rFonts w:eastAsia="Malgun Gothic"/>
          <w:color w:val="000000"/>
          <w:lang w:val="nl-BE" w:eastAsia="ko-KR"/>
        </w:rPr>
        <w:t xml:space="preserve">beginselen van de </w:t>
      </w:r>
      <w:r w:rsidR="00D06F1A">
        <w:rPr>
          <w:rFonts w:eastAsia="Malgun Gothic"/>
          <w:color w:val="000000"/>
          <w:lang w:val="nl-BE" w:eastAsia="ko-KR"/>
        </w:rPr>
        <w:t>Shōnenhō</w:t>
      </w:r>
      <w:r>
        <w:rPr>
          <w:rFonts w:eastAsia="Malgun Gothic"/>
          <w:color w:val="000000"/>
          <w:lang w:val="nl-BE" w:eastAsia="ko-KR"/>
        </w:rPr>
        <w:t>. In veel gevallen voorziet de wet geen mogelijk tot beroep, zelfs wanneer de rechter niet handelt volgens het belang van de jongere.</w:t>
      </w:r>
      <w:r>
        <w:rPr>
          <w:rStyle w:val="FootnoteReference"/>
          <w:rFonts w:eastAsia="Malgun Gothic"/>
          <w:color w:val="000000"/>
          <w:lang w:val="nl-BE" w:eastAsia="ko-KR"/>
        </w:rPr>
        <w:footnoteReference w:id="49"/>
      </w:r>
    </w:p>
    <w:p w:rsidR="000F0E02" w:rsidRPr="00C0445C" w:rsidRDefault="000F0E02" w:rsidP="008A4939">
      <w:pPr>
        <w:spacing w:line="360" w:lineRule="auto"/>
        <w:jc w:val="both"/>
        <w:rPr>
          <w:rFonts w:hint="eastAsia"/>
          <w:color w:val="000000"/>
          <w:lang w:val="nl-BE"/>
          <w:rPrChange w:id="231" w:author="Nicholas Peeters" w:date="2014-08-05T17:26:00Z">
            <w:rPr>
              <w:rFonts w:eastAsia="Malgun Gothic"/>
              <w:color w:val="000000"/>
              <w:lang w:val="nl-BE" w:eastAsia="ko-KR"/>
            </w:rPr>
          </w:rPrChange>
        </w:rPr>
      </w:pPr>
    </w:p>
    <w:p w:rsidR="00BE16B2" w:rsidRPr="008A4939" w:rsidRDefault="00B24E46" w:rsidP="008A4939">
      <w:pPr>
        <w:spacing w:line="360" w:lineRule="auto"/>
        <w:jc w:val="both"/>
        <w:rPr>
          <w:b/>
          <w:color w:val="000000"/>
          <w:lang w:val="nl-BE" w:eastAsia="ko-KR"/>
        </w:rPr>
      </w:pPr>
      <w:r>
        <w:rPr>
          <w:b/>
          <w:color w:val="000000"/>
          <w:lang w:val="nl-BE"/>
        </w:rPr>
        <w:t>4</w:t>
      </w:r>
      <w:r w:rsidR="00BE16B2" w:rsidRPr="008A4939">
        <w:rPr>
          <w:rFonts w:hint="eastAsia"/>
          <w:b/>
          <w:color w:val="000000"/>
          <w:lang w:val="nl-BE"/>
        </w:rPr>
        <w:t>.2</w:t>
      </w:r>
      <w:r w:rsidR="00484B1B" w:rsidRPr="008A4939">
        <w:rPr>
          <w:b/>
          <w:color w:val="000000"/>
          <w:lang w:val="nl-BE" w:eastAsia="ko-KR"/>
        </w:rPr>
        <w:t xml:space="preserve"> Inhoud</w:t>
      </w:r>
    </w:p>
    <w:p w:rsidR="00040C77" w:rsidRPr="008A4939" w:rsidRDefault="00040C77" w:rsidP="008A4939">
      <w:pPr>
        <w:spacing w:line="360" w:lineRule="auto"/>
        <w:jc w:val="both"/>
        <w:rPr>
          <w:color w:val="000000"/>
          <w:lang w:val="nl-BE"/>
        </w:rPr>
      </w:pPr>
      <w:r w:rsidRPr="00606F44">
        <w:rPr>
          <w:color w:val="000000"/>
          <w:lang w:val="nl-BE" w:eastAsia="ko-KR"/>
        </w:rPr>
        <w:t xml:space="preserve">De </w:t>
      </w:r>
      <w:r w:rsidR="00FA06EB" w:rsidRPr="00606F44">
        <w:rPr>
          <w:color w:val="000000"/>
          <w:lang w:val="nl-BE" w:eastAsia="ko-KR"/>
        </w:rPr>
        <w:t xml:space="preserve">belangrijkste </w:t>
      </w:r>
      <w:r w:rsidRPr="00606F44">
        <w:rPr>
          <w:color w:val="000000"/>
          <w:lang w:val="nl-BE" w:eastAsia="ko-KR"/>
        </w:rPr>
        <w:t>aanpassingen die gedaan werden</w:t>
      </w:r>
      <w:r w:rsidR="00E91607" w:rsidRPr="00606F44">
        <w:rPr>
          <w:color w:val="000000"/>
          <w:lang w:val="nl-BE" w:eastAsia="ko-KR"/>
        </w:rPr>
        <w:t>,</w:t>
      </w:r>
      <w:r w:rsidR="006A3C7A" w:rsidRPr="00606F44">
        <w:rPr>
          <w:color w:val="000000"/>
          <w:lang w:val="nl-BE" w:eastAsia="ko-KR"/>
        </w:rPr>
        <w:t xml:space="preserve"> kunnen volgens Tadashi </w:t>
      </w:r>
      <w:r w:rsidRPr="00606F44">
        <w:rPr>
          <w:color w:val="000000"/>
          <w:lang w:val="nl-BE" w:eastAsia="ko-KR"/>
        </w:rPr>
        <w:t>Moriyama</w:t>
      </w:r>
      <w:r w:rsidR="00D1486B" w:rsidRPr="00606F44">
        <w:rPr>
          <w:color w:val="000000"/>
          <w:lang w:val="nl-BE" w:eastAsia="ko-KR"/>
        </w:rPr>
        <w:t>, professor politieke economie aan de Takushoku Universiteit in Tokyo,</w:t>
      </w:r>
      <w:r w:rsidR="001760BF" w:rsidRPr="00606F44">
        <w:rPr>
          <w:color w:val="000000"/>
          <w:lang w:val="nl-BE" w:eastAsia="ko-KR"/>
        </w:rPr>
        <w:t xml:space="preserve"> en Hiroko</w:t>
      </w:r>
      <w:r w:rsidRPr="00606F44">
        <w:rPr>
          <w:color w:val="000000"/>
          <w:lang w:val="nl-BE" w:eastAsia="ko-KR"/>
        </w:rPr>
        <w:t xml:space="preserve"> Goto</w:t>
      </w:r>
      <w:r w:rsidR="00D1486B" w:rsidRPr="00606F44">
        <w:rPr>
          <w:color w:val="000000"/>
          <w:lang w:val="nl-BE" w:eastAsia="ko-KR"/>
        </w:rPr>
        <w:t>, professor recht aan de Universiteit van Chiba,</w:t>
      </w:r>
      <w:r w:rsidRPr="008A4939">
        <w:rPr>
          <w:color w:val="000000"/>
          <w:lang w:val="nl-BE" w:eastAsia="ko-KR"/>
        </w:rPr>
        <w:t xml:space="preserve"> ingedeeld worden in drie grot</w:t>
      </w:r>
      <w:r w:rsidR="009B5013" w:rsidRPr="008A4939">
        <w:rPr>
          <w:color w:val="000000"/>
          <w:lang w:val="nl-BE" w:eastAsia="ko-KR"/>
        </w:rPr>
        <w:t xml:space="preserve">e categoriën: </w:t>
      </w:r>
      <w:ins w:id="232" w:author="Nicholas Peeters" w:date="2014-08-05T17:28:00Z">
        <w:r w:rsidR="00C0445C">
          <w:rPr>
            <w:rFonts w:hint="eastAsia"/>
            <w:color w:val="000000"/>
            <w:lang w:val="nl-BE"/>
          </w:rPr>
          <w:t>e</w:t>
        </w:r>
      </w:ins>
      <w:del w:id="233" w:author="Nicholas Peeters" w:date="2014-08-05T17:28:00Z">
        <w:r w:rsidR="009B5013" w:rsidRPr="008A4939" w:rsidDel="00C0445C">
          <w:rPr>
            <w:color w:val="000000"/>
            <w:lang w:val="nl-BE" w:eastAsia="ko-KR"/>
          </w:rPr>
          <w:delText>E</w:delText>
        </w:r>
      </w:del>
      <w:r w:rsidR="009B5013" w:rsidRPr="008A4939">
        <w:rPr>
          <w:color w:val="000000"/>
          <w:lang w:val="nl-BE" w:eastAsia="ko-KR"/>
        </w:rPr>
        <w:t>en herziening van de afhandeling van jeugddeliquenten</w:t>
      </w:r>
      <w:del w:id="234" w:author="Nicholas Peeters" w:date="2014-08-05T17:28:00Z">
        <w:r w:rsidR="00500BFD" w:rsidRPr="008A4939" w:rsidDel="00C0445C">
          <w:rPr>
            <w:color w:val="000000"/>
            <w:lang w:val="nl-BE" w:eastAsia="ko-KR"/>
          </w:rPr>
          <w:delText>,</w:delText>
        </w:r>
      </w:del>
      <w:r w:rsidR="00500BFD" w:rsidRPr="008A4939">
        <w:rPr>
          <w:color w:val="000000"/>
          <w:lang w:val="nl-BE" w:eastAsia="ko-KR"/>
        </w:rPr>
        <w:t xml:space="preserve"> een herziening van de onderzoeksprocedures en meer </w:t>
      </w:r>
      <w:r w:rsidR="00500BFD" w:rsidRPr="008A4939">
        <w:rPr>
          <w:color w:val="000000"/>
          <w:lang w:val="nl-BE" w:eastAsia="ko-KR"/>
        </w:rPr>
        <w:lastRenderedPageBreak/>
        <w:t>consideratie voor de slachtoffers.</w:t>
      </w:r>
      <w:r w:rsidR="00662E02" w:rsidRPr="008A4939">
        <w:rPr>
          <w:rStyle w:val="FootnoteReference"/>
          <w:color w:val="000000"/>
          <w:lang w:val="nl-BE" w:eastAsia="ko-KR"/>
        </w:rPr>
        <w:footnoteReference w:id="50"/>
      </w:r>
      <w:r w:rsidR="001D1A3D">
        <w:rPr>
          <w:color w:val="000000"/>
          <w:lang w:val="nl-BE" w:eastAsia="ko-KR"/>
        </w:rPr>
        <w:t xml:space="preserve"> Trevor</w:t>
      </w:r>
      <w:r w:rsidR="00FA06EB" w:rsidRPr="008A4939">
        <w:rPr>
          <w:color w:val="000000"/>
          <w:lang w:val="nl-BE" w:eastAsia="ko-KR"/>
        </w:rPr>
        <w:t xml:space="preserve"> Ryan, </w:t>
      </w:r>
      <w:r w:rsidR="00FA06EB" w:rsidRPr="0088424E">
        <w:rPr>
          <w:color w:val="000000"/>
          <w:lang w:val="nl-BE" w:eastAsia="ko-KR"/>
        </w:rPr>
        <w:t xml:space="preserve">professor aan de </w:t>
      </w:r>
      <w:del w:id="235" w:author="Nicholas Peeters" w:date="2014-08-06T17:39:00Z">
        <w:r w:rsidR="00FA06EB" w:rsidRPr="0088424E" w:rsidDel="0088424E">
          <w:rPr>
            <w:color w:val="000000"/>
            <w:lang w:val="nl-BE" w:eastAsia="ko-KR"/>
          </w:rPr>
          <w:delText>rechts</w:delText>
        </w:r>
      </w:del>
      <w:r w:rsidR="00FA06EB" w:rsidRPr="0088424E">
        <w:rPr>
          <w:color w:val="000000"/>
          <w:lang w:val="nl-BE" w:eastAsia="ko-KR"/>
        </w:rPr>
        <w:t xml:space="preserve">faculteit </w:t>
      </w:r>
      <w:ins w:id="236" w:author="Nicholas Peeters" w:date="2014-08-06T17:39:00Z">
        <w:r w:rsidR="0088424E">
          <w:rPr>
            <w:rFonts w:hint="eastAsia"/>
            <w:color w:val="000000"/>
            <w:lang w:val="nl-BE"/>
          </w:rPr>
          <w:t xml:space="preserve">Rechten </w:t>
        </w:r>
      </w:ins>
      <w:r w:rsidR="00FA06EB" w:rsidRPr="0088424E">
        <w:rPr>
          <w:color w:val="000000"/>
          <w:lang w:val="nl-BE" w:eastAsia="ko-KR"/>
        </w:rPr>
        <w:t>van de Universiteit van Canberra hanteert dezelfde indeling.</w:t>
      </w:r>
    </w:p>
    <w:p w:rsidR="009B5013" w:rsidRPr="009E0613" w:rsidRDefault="00B24E46" w:rsidP="009E0613">
      <w:pPr>
        <w:spacing w:line="360" w:lineRule="auto"/>
        <w:jc w:val="both"/>
        <w:rPr>
          <w:b/>
          <w:color w:val="000000"/>
          <w:lang w:val="nl-BE"/>
        </w:rPr>
      </w:pPr>
      <w:r>
        <w:rPr>
          <w:b/>
          <w:color w:val="000000"/>
          <w:lang w:val="nl-BE"/>
        </w:rPr>
        <w:t>4</w:t>
      </w:r>
      <w:r w:rsidR="009E0613" w:rsidRPr="009E0613">
        <w:rPr>
          <w:b/>
          <w:color w:val="000000"/>
          <w:lang w:val="nl-BE"/>
        </w:rPr>
        <w:t xml:space="preserve">.2.1 </w:t>
      </w:r>
      <w:r w:rsidR="009B5013" w:rsidRPr="009E0613">
        <w:rPr>
          <w:b/>
          <w:color w:val="000000"/>
          <w:lang w:val="nl-BE"/>
        </w:rPr>
        <w:t>Herziening van de afhandeling van jeugddeliquenten</w:t>
      </w:r>
    </w:p>
    <w:p w:rsidR="001A30B3" w:rsidRPr="008A4939" w:rsidRDefault="00142FD1" w:rsidP="009E0613">
      <w:pPr>
        <w:spacing w:line="360" w:lineRule="auto"/>
        <w:jc w:val="both"/>
        <w:rPr>
          <w:color w:val="000000"/>
          <w:lang w:val="nl-BE"/>
        </w:rPr>
      </w:pPr>
      <w:r w:rsidRPr="008A4939">
        <w:rPr>
          <w:color w:val="000000"/>
          <w:lang w:val="nl-BE"/>
        </w:rPr>
        <w:t>Volgens</w:t>
      </w:r>
      <w:r w:rsidR="000A7BB0" w:rsidRPr="008A4939">
        <w:rPr>
          <w:color w:val="000000"/>
          <w:lang w:val="nl-BE"/>
        </w:rPr>
        <w:t xml:space="preserve"> de </w:t>
      </w:r>
      <w:r w:rsidR="00D06F1A">
        <w:rPr>
          <w:color w:val="000000"/>
          <w:lang w:val="nl-BE"/>
        </w:rPr>
        <w:t>Shōnenhō</w:t>
      </w:r>
      <w:r w:rsidR="000A7BB0" w:rsidRPr="008A4939">
        <w:rPr>
          <w:color w:val="000000"/>
          <w:lang w:val="nl-BE"/>
        </w:rPr>
        <w:t xml:space="preserve"> </w:t>
      </w:r>
      <w:r w:rsidR="000F09CF">
        <w:rPr>
          <w:color w:val="000000"/>
          <w:lang w:val="nl-BE"/>
        </w:rPr>
        <w:t>van</w:t>
      </w:r>
      <w:r w:rsidR="000A7BB0" w:rsidRPr="008A4939">
        <w:rPr>
          <w:color w:val="000000"/>
          <w:lang w:val="nl-BE"/>
        </w:rPr>
        <w:t xml:space="preserve"> 1948 was het niet mogelijk jongeren </w:t>
      </w:r>
      <w:r w:rsidRPr="008A4939">
        <w:rPr>
          <w:color w:val="000000"/>
          <w:lang w:val="nl-BE"/>
        </w:rPr>
        <w:t>onder  zestien jaar door te sturen naar het gewone strafrechtsysteem (Artikel 20).</w:t>
      </w:r>
      <w:r w:rsidR="00000900" w:rsidRPr="008A4939">
        <w:rPr>
          <w:color w:val="000000"/>
          <w:lang w:val="nl-BE"/>
        </w:rPr>
        <w:t xml:space="preserve"> Bij de</w:t>
      </w:r>
      <w:r w:rsidRPr="008A4939">
        <w:rPr>
          <w:color w:val="000000"/>
          <w:lang w:val="nl-BE"/>
        </w:rPr>
        <w:t xml:space="preserve"> herziening </w:t>
      </w:r>
      <w:r w:rsidR="00000900" w:rsidRPr="008A4939">
        <w:rPr>
          <w:color w:val="000000"/>
          <w:lang w:val="nl-BE"/>
        </w:rPr>
        <w:t xml:space="preserve">van </w:t>
      </w:r>
      <w:r w:rsidR="000F09CF">
        <w:rPr>
          <w:color w:val="000000"/>
          <w:lang w:val="nl-BE"/>
        </w:rPr>
        <w:t xml:space="preserve">de wet in </w:t>
      </w:r>
      <w:r w:rsidR="00000900" w:rsidRPr="008A4939">
        <w:rPr>
          <w:color w:val="000000"/>
          <w:lang w:val="nl-BE"/>
        </w:rPr>
        <w:t xml:space="preserve">2000 </w:t>
      </w:r>
      <w:r w:rsidRPr="008A4939">
        <w:rPr>
          <w:color w:val="000000"/>
          <w:lang w:val="nl-BE"/>
        </w:rPr>
        <w:t xml:space="preserve">werd dit artikel aangepast </w:t>
      </w:r>
      <w:r w:rsidR="00000900" w:rsidRPr="008A4939">
        <w:rPr>
          <w:color w:val="000000"/>
          <w:lang w:val="nl-BE"/>
        </w:rPr>
        <w:t>en de leeftijd van strafrechtelijke verantwo</w:t>
      </w:r>
      <w:r w:rsidR="00E25853" w:rsidRPr="008A4939">
        <w:rPr>
          <w:color w:val="000000"/>
          <w:lang w:val="nl-BE"/>
        </w:rPr>
        <w:t>o</w:t>
      </w:r>
      <w:r w:rsidR="00000900" w:rsidRPr="008A4939">
        <w:rPr>
          <w:color w:val="000000"/>
          <w:lang w:val="nl-BE"/>
        </w:rPr>
        <w:t>rdelijk</w:t>
      </w:r>
      <w:r w:rsidR="009A39FF">
        <w:rPr>
          <w:color w:val="000000"/>
          <w:lang w:val="nl-BE"/>
        </w:rPr>
        <w:t>heid</w:t>
      </w:r>
      <w:r w:rsidR="00000900" w:rsidRPr="008A4939">
        <w:rPr>
          <w:color w:val="000000"/>
          <w:lang w:val="nl-BE"/>
        </w:rPr>
        <w:t xml:space="preserve"> verlaagd naar veertien jaar. </w:t>
      </w:r>
      <w:r w:rsidR="00E25853" w:rsidRPr="008A4939">
        <w:rPr>
          <w:color w:val="000000"/>
          <w:lang w:val="nl-BE"/>
        </w:rPr>
        <w:t xml:space="preserve">Ook </w:t>
      </w:r>
      <w:r w:rsidRPr="008A4939">
        <w:rPr>
          <w:color w:val="000000"/>
          <w:lang w:val="nl-BE"/>
        </w:rPr>
        <w:t xml:space="preserve">jongeren van veertien of vijftien jaar </w:t>
      </w:r>
      <w:r w:rsidR="00000900" w:rsidRPr="008A4939">
        <w:rPr>
          <w:color w:val="000000"/>
          <w:lang w:val="nl-BE"/>
        </w:rPr>
        <w:t xml:space="preserve">konden nu </w:t>
      </w:r>
      <w:r w:rsidR="00E25853" w:rsidRPr="008A4939">
        <w:rPr>
          <w:color w:val="000000"/>
          <w:lang w:val="nl-BE"/>
        </w:rPr>
        <w:t xml:space="preserve">dus </w:t>
      </w:r>
      <w:r w:rsidR="00000900" w:rsidRPr="008A4939">
        <w:rPr>
          <w:color w:val="000000"/>
          <w:lang w:val="nl-BE"/>
        </w:rPr>
        <w:t>doorverwezen worden naar het strafrechtsysteem en veroordeeld worden tot een gevangenisstraf</w:t>
      </w:r>
      <w:r w:rsidR="00E25853" w:rsidRPr="008A4939">
        <w:rPr>
          <w:color w:val="000000"/>
          <w:lang w:val="nl-BE"/>
        </w:rPr>
        <w:t>,</w:t>
      </w:r>
      <w:r w:rsidR="00000900" w:rsidRPr="008A4939">
        <w:rPr>
          <w:color w:val="000000"/>
          <w:lang w:val="nl-BE"/>
        </w:rPr>
        <w:t xml:space="preserve"> met of zonder verplichting tot zware arbeid.</w:t>
      </w:r>
      <w:r w:rsidR="00000900" w:rsidRPr="008A4939">
        <w:rPr>
          <w:rStyle w:val="FootnoteReference"/>
          <w:color w:val="000000"/>
          <w:lang w:val="nl-BE"/>
        </w:rPr>
        <w:t xml:space="preserve"> </w:t>
      </w:r>
      <w:r w:rsidR="00000900" w:rsidRPr="008A4939">
        <w:rPr>
          <w:rStyle w:val="FootnoteReference"/>
          <w:color w:val="000000"/>
          <w:lang w:val="nl-BE"/>
        </w:rPr>
        <w:footnoteReference w:id="51"/>
      </w:r>
      <w:r w:rsidR="00394144" w:rsidRPr="008A4939">
        <w:rPr>
          <w:color w:val="000000"/>
          <w:lang w:val="nl-BE"/>
        </w:rPr>
        <w:t xml:space="preserve"> </w:t>
      </w:r>
    </w:p>
    <w:p w:rsidR="00667592" w:rsidRDefault="009A39FF" w:rsidP="009E0613">
      <w:pPr>
        <w:spacing w:line="360" w:lineRule="auto"/>
        <w:jc w:val="both"/>
        <w:rPr>
          <w:color w:val="000000"/>
          <w:lang w:val="nl-BE"/>
        </w:rPr>
      </w:pPr>
      <w:r>
        <w:rPr>
          <w:color w:val="000000"/>
          <w:lang w:val="nl-BE"/>
        </w:rPr>
        <w:t xml:space="preserve">Een tweede grote </w:t>
      </w:r>
      <w:r w:rsidR="00000900" w:rsidRPr="008A4939">
        <w:rPr>
          <w:color w:val="000000"/>
          <w:lang w:val="nl-BE"/>
        </w:rPr>
        <w:t>verandering was dat jongeren vanaf zestien jaar, die een</w:t>
      </w:r>
      <w:r w:rsidR="006638CE" w:rsidRPr="008A4939">
        <w:rPr>
          <w:color w:val="000000"/>
          <w:lang w:val="nl-BE"/>
        </w:rPr>
        <w:t xml:space="preserve"> moord gepleegd hadden </w:t>
      </w:r>
      <w:r w:rsidR="00394144" w:rsidRPr="008A4939">
        <w:rPr>
          <w:color w:val="000000"/>
          <w:lang w:val="nl-BE"/>
        </w:rPr>
        <w:t>met voorbedachte rade</w:t>
      </w:r>
      <w:r>
        <w:rPr>
          <w:color w:val="000000"/>
          <w:lang w:val="nl-BE"/>
        </w:rPr>
        <w:t xml:space="preserve">, automatisch </w:t>
      </w:r>
      <w:r w:rsidR="00E25853" w:rsidRPr="008A4939">
        <w:rPr>
          <w:color w:val="000000"/>
          <w:lang w:val="nl-BE"/>
        </w:rPr>
        <w:t xml:space="preserve">doorgestuurd werden naar het gewone strafrechtsysteem waar ze als volwassene </w:t>
      </w:r>
      <w:r w:rsidR="00394144" w:rsidRPr="008A4939">
        <w:rPr>
          <w:color w:val="000000"/>
          <w:lang w:val="nl-BE"/>
        </w:rPr>
        <w:t>berecht</w:t>
      </w:r>
      <w:r w:rsidR="00E25853" w:rsidRPr="008A4939">
        <w:rPr>
          <w:color w:val="000000"/>
          <w:lang w:val="nl-BE"/>
        </w:rPr>
        <w:t xml:space="preserve"> werden</w:t>
      </w:r>
      <w:r w:rsidR="00394144" w:rsidRPr="008A4939">
        <w:rPr>
          <w:color w:val="000000"/>
          <w:lang w:val="nl-BE"/>
        </w:rPr>
        <w:t xml:space="preserve">. Onder de oorspronkelijke </w:t>
      </w:r>
      <w:r w:rsidR="00D06F1A">
        <w:rPr>
          <w:color w:val="000000"/>
          <w:lang w:val="nl-BE"/>
        </w:rPr>
        <w:t>Shōnenhō</w:t>
      </w:r>
      <w:r w:rsidR="00394144" w:rsidRPr="008A4939">
        <w:rPr>
          <w:color w:val="000000"/>
          <w:lang w:val="nl-BE"/>
        </w:rPr>
        <w:t xml:space="preserve"> was dit ook al mogelijk, maar was het </w:t>
      </w:r>
      <w:r w:rsidR="00092B83" w:rsidRPr="008A4939">
        <w:rPr>
          <w:color w:val="000000"/>
          <w:lang w:val="nl-BE"/>
        </w:rPr>
        <w:t xml:space="preserve">de </w:t>
      </w:r>
      <w:r w:rsidR="00394144" w:rsidRPr="008A4939">
        <w:rPr>
          <w:color w:val="000000"/>
          <w:lang w:val="nl-BE"/>
        </w:rPr>
        <w:t xml:space="preserve">uitzondering </w:t>
      </w:r>
      <w:r w:rsidR="00092B83" w:rsidRPr="008A4939">
        <w:rPr>
          <w:color w:val="000000"/>
          <w:lang w:val="nl-BE"/>
        </w:rPr>
        <w:t>en niet</w:t>
      </w:r>
      <w:r w:rsidR="00394144" w:rsidRPr="008A4939">
        <w:rPr>
          <w:color w:val="000000"/>
          <w:lang w:val="nl-BE"/>
        </w:rPr>
        <w:t xml:space="preserve"> de regel.</w:t>
      </w:r>
      <w:r>
        <w:rPr>
          <w:color w:val="000000"/>
          <w:lang w:val="nl-BE"/>
        </w:rPr>
        <w:t xml:space="preserve"> De situatie werd omgekeerd: n</w:t>
      </w:r>
      <w:r w:rsidR="009F53BC" w:rsidRPr="008A4939">
        <w:rPr>
          <w:color w:val="000000"/>
          <w:lang w:val="nl-BE"/>
        </w:rPr>
        <w:t xml:space="preserve">u kon de </w:t>
      </w:r>
      <w:ins w:id="237" w:author="Nicholas Peeters" w:date="2014-08-06T17:40:00Z">
        <w:r w:rsidR="0088424E">
          <w:rPr>
            <w:rFonts w:hint="eastAsia"/>
            <w:color w:val="000000"/>
            <w:lang w:val="nl-BE"/>
          </w:rPr>
          <w:t>f</w:t>
        </w:r>
      </w:ins>
      <w:del w:id="238" w:author="Nicholas Peeters" w:date="2014-08-06T17:40:00Z">
        <w:r w:rsidR="0088424E" w:rsidDel="0088424E">
          <w:rPr>
            <w:rFonts w:hint="eastAsia"/>
            <w:color w:val="000000"/>
            <w:lang w:val="nl-BE"/>
          </w:rPr>
          <w:delText>F</w:delText>
        </w:r>
      </w:del>
      <w:r w:rsidR="009F53BC" w:rsidRPr="008A4939">
        <w:rPr>
          <w:color w:val="000000"/>
          <w:lang w:val="nl-BE"/>
        </w:rPr>
        <w:t>amilierechtbank ter uitzondering een beschermingsmaatregel uitspreken indien dit gepast bevonden werd.</w:t>
      </w:r>
      <w:r w:rsidR="000557D2" w:rsidRPr="000557D2">
        <w:rPr>
          <w:rStyle w:val="FootnoteReference"/>
          <w:color w:val="000000"/>
          <w:lang w:val="nl-BE"/>
        </w:rPr>
        <w:t xml:space="preserve"> </w:t>
      </w:r>
      <w:r w:rsidR="000557D2" w:rsidRPr="008A4939">
        <w:rPr>
          <w:rStyle w:val="FootnoteReference"/>
          <w:color w:val="000000"/>
          <w:lang w:val="nl-BE"/>
        </w:rPr>
        <w:footnoteReference w:id="52"/>
      </w:r>
    </w:p>
    <w:p w:rsidR="009B5013" w:rsidRPr="009E0613" w:rsidRDefault="00B24E46" w:rsidP="009E0613">
      <w:pPr>
        <w:spacing w:line="360" w:lineRule="auto"/>
        <w:jc w:val="both"/>
        <w:rPr>
          <w:b/>
          <w:color w:val="000000"/>
          <w:lang w:val="nl-BE"/>
        </w:rPr>
      </w:pPr>
      <w:r>
        <w:rPr>
          <w:b/>
          <w:color w:val="000000"/>
          <w:lang w:val="nl-BE"/>
        </w:rPr>
        <w:t>4</w:t>
      </w:r>
      <w:r w:rsidR="009E0613" w:rsidRPr="009E0613">
        <w:rPr>
          <w:b/>
          <w:color w:val="000000"/>
          <w:lang w:val="nl-BE"/>
        </w:rPr>
        <w:t xml:space="preserve">.2.2 </w:t>
      </w:r>
      <w:r w:rsidR="009B5013" w:rsidRPr="009E0613">
        <w:rPr>
          <w:b/>
          <w:color w:val="000000"/>
          <w:lang w:val="nl-BE"/>
        </w:rPr>
        <w:t>Herziening van onderzoeksprocedures</w:t>
      </w:r>
    </w:p>
    <w:p w:rsidR="009F53BC" w:rsidRPr="009E0613" w:rsidRDefault="00790240" w:rsidP="009236CE">
      <w:pPr>
        <w:tabs>
          <w:tab w:val="left" w:pos="3261"/>
        </w:tabs>
        <w:spacing w:line="360" w:lineRule="auto"/>
        <w:jc w:val="both"/>
        <w:rPr>
          <w:rFonts w:eastAsia="Malgun Gothic"/>
          <w:color w:val="000000"/>
          <w:lang w:val="nl-BE" w:eastAsia="ko-KR"/>
        </w:rPr>
      </w:pPr>
      <w:r w:rsidRPr="009E0613">
        <w:rPr>
          <w:color w:val="000000"/>
          <w:lang w:val="nl-BE"/>
        </w:rPr>
        <w:t xml:space="preserve">Een tweede punt van hervorming werd doorgevoerd om het onderzoek </w:t>
      </w:r>
      <w:r w:rsidR="009A39FF">
        <w:rPr>
          <w:color w:val="000000"/>
          <w:lang w:val="nl-BE"/>
        </w:rPr>
        <w:t xml:space="preserve">van </w:t>
      </w:r>
      <w:r w:rsidRPr="009E0613">
        <w:rPr>
          <w:color w:val="000000"/>
          <w:lang w:val="nl-BE"/>
        </w:rPr>
        <w:t>de familierechtbank efficiënter en correcter te laten verlopen.</w:t>
      </w:r>
      <w:r w:rsidR="00CA7634" w:rsidRPr="009E0613">
        <w:rPr>
          <w:rFonts w:eastAsia="Malgun Gothic"/>
          <w:color w:val="000000"/>
          <w:lang w:val="nl-BE" w:eastAsia="ko-KR"/>
        </w:rPr>
        <w:t xml:space="preserve"> Een eerste aanpassing maakte het mogelijk voor de familierechtbank om bij horingen drie rechters aan te stellen</w:t>
      </w:r>
      <w:r w:rsidR="003019AA" w:rsidRPr="009E0613">
        <w:rPr>
          <w:rFonts w:eastAsia="Malgun Gothic"/>
          <w:color w:val="000000"/>
          <w:lang w:val="nl-BE" w:eastAsia="ko-KR"/>
        </w:rPr>
        <w:t xml:space="preserve"> (Artikel 31-2)</w:t>
      </w:r>
      <w:r w:rsidR="00CA7634" w:rsidRPr="009E0613">
        <w:rPr>
          <w:rFonts w:eastAsia="Malgun Gothic"/>
          <w:color w:val="000000"/>
          <w:lang w:val="nl-BE" w:eastAsia="ko-KR"/>
        </w:rPr>
        <w:t>. Er wordt niet gespecifieerd wanneer deze maatregel precies toegepast moet worden maar er wordt aangeraden er gebruik van te maken wanneer er discussie is over de feiten en meerdere perspectieven nodig zijn.</w:t>
      </w:r>
      <w:r w:rsidR="00E25853" w:rsidRPr="009E0613">
        <w:rPr>
          <w:rStyle w:val="FootnoteReference"/>
          <w:color w:val="000000"/>
          <w:lang w:val="nl-BE"/>
        </w:rPr>
        <w:t xml:space="preserve"> </w:t>
      </w:r>
      <w:r w:rsidR="000557D2" w:rsidRPr="008A4939">
        <w:rPr>
          <w:rStyle w:val="FootnoteReference"/>
          <w:color w:val="000000"/>
          <w:lang w:val="nl-BE"/>
        </w:rPr>
        <w:footnoteReference w:id="53"/>
      </w:r>
    </w:p>
    <w:p w:rsidR="003019AA" w:rsidRPr="009E0613" w:rsidRDefault="003E4E6A" w:rsidP="009E0613">
      <w:pPr>
        <w:spacing w:line="360" w:lineRule="auto"/>
        <w:jc w:val="both"/>
        <w:rPr>
          <w:color w:val="000000"/>
          <w:lang w:val="nl-BE"/>
        </w:rPr>
      </w:pPr>
      <w:r w:rsidRPr="009E0613">
        <w:rPr>
          <w:color w:val="000000"/>
          <w:lang w:val="nl-BE"/>
        </w:rPr>
        <w:lastRenderedPageBreak/>
        <w:t>Verder werd het mogelijk voor de familierechtbank</w:t>
      </w:r>
      <w:del w:id="247" w:author="Nicholas Peeters" w:date="2014-08-05T17:30:00Z">
        <w:r w:rsidRPr="009E0613" w:rsidDel="00C0445C">
          <w:rPr>
            <w:color w:val="000000"/>
            <w:lang w:val="nl-BE"/>
          </w:rPr>
          <w:delText>, indien nodig geacht,</w:delText>
        </w:r>
      </w:del>
      <w:r w:rsidRPr="009E0613">
        <w:rPr>
          <w:color w:val="000000"/>
          <w:lang w:val="nl-BE"/>
        </w:rPr>
        <w:t xml:space="preserve"> een </w:t>
      </w:r>
      <w:r w:rsidR="00396444" w:rsidRPr="009A39FF">
        <w:rPr>
          <w:color w:val="000000"/>
          <w:lang w:val="nl-BE"/>
        </w:rPr>
        <w:t>openbare aanklager</w:t>
      </w:r>
      <w:r w:rsidRPr="009E0613">
        <w:rPr>
          <w:color w:val="000000"/>
          <w:u w:val="single"/>
          <w:lang w:val="nl-BE"/>
        </w:rPr>
        <w:t xml:space="preserve"> </w:t>
      </w:r>
      <w:r w:rsidRPr="009E0613">
        <w:rPr>
          <w:color w:val="000000"/>
          <w:lang w:val="nl-BE"/>
        </w:rPr>
        <w:t xml:space="preserve"> aan te stellen bij zaken waar sprake is van moord met voorbedachte rade en</w:t>
      </w:r>
      <w:ins w:id="248" w:author="Nicholas Peeters" w:date="2014-08-05T17:31:00Z">
        <w:r w:rsidR="00C0445C">
          <w:rPr>
            <w:rFonts w:hint="eastAsia"/>
            <w:color w:val="000000"/>
            <w:lang w:val="nl-BE"/>
          </w:rPr>
          <w:t xml:space="preserve"> de kans op een gevangenisstraf van</w:t>
        </w:r>
      </w:ins>
      <w:r w:rsidRPr="009E0613">
        <w:rPr>
          <w:color w:val="000000"/>
          <w:lang w:val="nl-BE"/>
        </w:rPr>
        <w:t xml:space="preserve"> minimum twee jaar </w:t>
      </w:r>
      <w:del w:id="249" w:author="Nicholas Peeters" w:date="2014-08-05T17:31:00Z">
        <w:r w:rsidRPr="009E0613" w:rsidDel="00C0445C">
          <w:rPr>
            <w:color w:val="000000"/>
            <w:lang w:val="nl-BE"/>
          </w:rPr>
          <w:delText>gevangenisstraf uitgesproken kan worden</w:delText>
        </w:r>
      </w:del>
      <w:ins w:id="250" w:author="Nicholas Peeters" w:date="2014-08-05T17:31:00Z">
        <w:r w:rsidR="00C0445C">
          <w:rPr>
            <w:rFonts w:hint="eastAsia"/>
            <w:color w:val="000000"/>
            <w:lang w:val="nl-BE"/>
          </w:rPr>
          <w:t>groot is</w:t>
        </w:r>
      </w:ins>
      <w:r w:rsidR="00847494" w:rsidRPr="009E0613">
        <w:rPr>
          <w:color w:val="000000"/>
          <w:lang w:val="nl-BE"/>
        </w:rPr>
        <w:t xml:space="preserve"> (Artikel 22-2)</w:t>
      </w:r>
      <w:r w:rsidRPr="009E0613">
        <w:rPr>
          <w:color w:val="000000"/>
          <w:lang w:val="nl-BE"/>
        </w:rPr>
        <w:t xml:space="preserve">. De rol van de </w:t>
      </w:r>
      <w:r w:rsidR="00396444">
        <w:rPr>
          <w:color w:val="000000"/>
          <w:lang w:val="nl-BE"/>
        </w:rPr>
        <w:t>openbare aanklager</w:t>
      </w:r>
      <w:r w:rsidRPr="009E0613">
        <w:rPr>
          <w:color w:val="000000"/>
          <w:lang w:val="nl-BE"/>
        </w:rPr>
        <w:t xml:space="preserve"> is </w:t>
      </w:r>
      <w:r w:rsidR="00847494" w:rsidRPr="009E0613">
        <w:rPr>
          <w:color w:val="000000"/>
          <w:lang w:val="nl-BE"/>
        </w:rPr>
        <w:t>hierbij beperkt tot deelname aan het onderzoek en eventueel aan de horingen.</w:t>
      </w:r>
      <w:r w:rsidR="00847494" w:rsidRPr="009E0613">
        <w:rPr>
          <w:rStyle w:val="FootnoteReference"/>
          <w:color w:val="000000"/>
          <w:lang w:val="nl-BE"/>
        </w:rPr>
        <w:t xml:space="preserve"> </w:t>
      </w:r>
      <w:r w:rsidR="00847494" w:rsidRPr="008A4939">
        <w:rPr>
          <w:rStyle w:val="FootnoteReference"/>
          <w:color w:val="000000"/>
          <w:lang w:val="nl-BE"/>
        </w:rPr>
        <w:footnoteReference w:id="54"/>
      </w:r>
      <w:r w:rsidR="00847494" w:rsidRPr="009E0613">
        <w:rPr>
          <w:rFonts w:eastAsia="Malgun Gothic" w:hint="eastAsia"/>
          <w:color w:val="000000"/>
          <w:lang w:val="nl-BE" w:eastAsia="ko-KR"/>
        </w:rPr>
        <w:t xml:space="preserve"> </w:t>
      </w:r>
      <w:r w:rsidR="00847494" w:rsidRPr="009E0613">
        <w:rPr>
          <w:rFonts w:eastAsia="Malgun Gothic"/>
          <w:color w:val="000000"/>
          <w:lang w:val="nl-BE" w:eastAsia="ko-KR"/>
        </w:rPr>
        <w:t>Wanneer gebruik gemaakt wordt van deze maatregel is</w:t>
      </w:r>
      <w:r w:rsidR="009A39FF">
        <w:rPr>
          <w:rFonts w:eastAsia="Malgun Gothic"/>
          <w:color w:val="000000"/>
          <w:lang w:val="nl-BE" w:eastAsia="ko-KR"/>
        </w:rPr>
        <w:t xml:space="preserve"> de</w:t>
      </w:r>
      <w:r w:rsidR="00847494" w:rsidRPr="009E0613">
        <w:rPr>
          <w:rFonts w:eastAsia="Malgun Gothic"/>
          <w:color w:val="000000"/>
          <w:lang w:val="nl-BE" w:eastAsia="ko-KR"/>
        </w:rPr>
        <w:t xml:space="preserve"> familierechtbank echter verplicht een advocaat aan te stellen</w:t>
      </w:r>
      <w:r w:rsidR="00847494" w:rsidRPr="009E0613">
        <w:rPr>
          <w:color w:val="000000"/>
          <w:lang w:val="nl-BE"/>
        </w:rPr>
        <w:t xml:space="preserve"> indien de beschuldigde jongere nog niet beschikt</w:t>
      </w:r>
      <w:r w:rsidR="00000400" w:rsidRPr="009E0613">
        <w:rPr>
          <w:color w:val="000000"/>
          <w:lang w:val="nl-BE"/>
        </w:rPr>
        <w:t>e</w:t>
      </w:r>
      <w:r w:rsidR="00847494" w:rsidRPr="009E0613">
        <w:rPr>
          <w:color w:val="000000"/>
          <w:lang w:val="nl-BE"/>
        </w:rPr>
        <w:t xml:space="preserve"> over vertegenwoordiging.</w:t>
      </w:r>
      <w:r w:rsidR="00847494" w:rsidRPr="008A4939">
        <w:rPr>
          <w:rStyle w:val="FootnoteReference"/>
          <w:color w:val="000000"/>
          <w:lang w:val="nl-BE"/>
        </w:rPr>
        <w:footnoteReference w:id="55"/>
      </w:r>
    </w:p>
    <w:p w:rsidR="00847494" w:rsidRPr="009E0613" w:rsidRDefault="00000400" w:rsidP="009E0613">
      <w:pPr>
        <w:spacing w:line="360" w:lineRule="auto"/>
        <w:jc w:val="both"/>
        <w:rPr>
          <w:color w:val="000000"/>
          <w:lang w:val="nl-BE"/>
        </w:rPr>
      </w:pPr>
      <w:r w:rsidRPr="009E0613">
        <w:rPr>
          <w:color w:val="000000"/>
          <w:lang w:val="nl-BE"/>
        </w:rPr>
        <w:t xml:space="preserve">Vervolgens </w:t>
      </w:r>
      <w:r w:rsidR="00847494" w:rsidRPr="009E0613">
        <w:rPr>
          <w:color w:val="000000"/>
          <w:lang w:val="nl-BE"/>
        </w:rPr>
        <w:t xml:space="preserve">werd de </w:t>
      </w:r>
      <w:r w:rsidRPr="009E0613">
        <w:rPr>
          <w:color w:val="000000"/>
          <w:lang w:val="nl-BE"/>
        </w:rPr>
        <w:t xml:space="preserve">maximaal toegestane </w:t>
      </w:r>
      <w:r w:rsidR="00847494" w:rsidRPr="009E0613">
        <w:rPr>
          <w:color w:val="000000"/>
          <w:lang w:val="nl-BE"/>
        </w:rPr>
        <w:t xml:space="preserve">periode van </w:t>
      </w:r>
      <w:r w:rsidRPr="009E0613">
        <w:rPr>
          <w:color w:val="000000"/>
          <w:lang w:val="nl-BE"/>
        </w:rPr>
        <w:t xml:space="preserve">voorlopige hechtenis, waarin de </w:t>
      </w:r>
      <w:r w:rsidR="009D36CB" w:rsidRPr="009D36CB">
        <w:rPr>
          <w:color w:val="000000"/>
          <w:lang w:val="nl-BE"/>
        </w:rPr>
        <w:t xml:space="preserve">onderzoeksfunctionaris </w:t>
      </w:r>
      <w:r w:rsidRPr="009E0613">
        <w:rPr>
          <w:color w:val="000000"/>
          <w:lang w:val="nl-BE"/>
        </w:rPr>
        <w:t>zijn rapport moest opstellen, verlengd van vier naar acht weken (Artikel 17-3). Deze verandering werd doorgevoerd om grondig onderzoek te bevorderen en te voorkomen dat de jongere bewijsmateriaal achterhoudt, wegloopt of zelfmoord pleegt.</w:t>
      </w:r>
      <w:r w:rsidRPr="008A4939">
        <w:rPr>
          <w:rStyle w:val="FootnoteReference"/>
          <w:color w:val="000000"/>
          <w:lang w:val="nl-BE"/>
        </w:rPr>
        <w:footnoteReference w:id="56"/>
      </w:r>
    </w:p>
    <w:p w:rsidR="003E4E6A" w:rsidRPr="009E0613" w:rsidRDefault="00000400" w:rsidP="009E0613">
      <w:pPr>
        <w:spacing w:line="360" w:lineRule="auto"/>
        <w:jc w:val="both"/>
        <w:rPr>
          <w:color w:val="000000"/>
          <w:lang w:val="nl-BE"/>
        </w:rPr>
      </w:pPr>
      <w:r w:rsidRPr="009E0613">
        <w:rPr>
          <w:color w:val="000000"/>
          <w:lang w:val="nl-BE"/>
        </w:rPr>
        <w:t xml:space="preserve">Tenslotte </w:t>
      </w:r>
      <w:r w:rsidR="00CD5AEE">
        <w:rPr>
          <w:color w:val="000000"/>
          <w:lang w:val="nl-BE"/>
        </w:rPr>
        <w:t>mocht het Opperste Gerechtshof nu een openbare aanklager</w:t>
      </w:r>
      <w:r w:rsidR="00FA7181">
        <w:rPr>
          <w:color w:val="000000"/>
          <w:lang w:val="nl-BE"/>
        </w:rPr>
        <w:t xml:space="preserve">, indien deze toelating had om deel te nemen aan de zitting, de toestemming geven in </w:t>
      </w:r>
      <w:commentRangeStart w:id="251"/>
      <w:r w:rsidR="00FA7181">
        <w:rPr>
          <w:color w:val="000000"/>
          <w:lang w:val="nl-BE"/>
        </w:rPr>
        <w:t>tussenberoep</w:t>
      </w:r>
      <w:commentRangeEnd w:id="251"/>
      <w:r w:rsidR="00C0445C">
        <w:rPr>
          <w:rStyle w:val="CommentReference"/>
        </w:rPr>
        <w:commentReference w:id="251"/>
      </w:r>
      <w:r w:rsidR="00FA7181">
        <w:rPr>
          <w:color w:val="000000"/>
          <w:lang w:val="nl-BE"/>
        </w:rPr>
        <w:t xml:space="preserve"> te gaan met betrekking tot de beslissingen van de familierechtbank. Dat de openbare aanklager het recht kreeg de uitspraak van de familierechtbank in vraag te stellen, betekende dat de familierechtbank zijn authoriteit verloor.</w:t>
      </w:r>
      <w:r w:rsidR="00FA7181">
        <w:rPr>
          <w:rStyle w:val="FootnoteReference"/>
          <w:color w:val="000000"/>
          <w:lang w:val="nl-BE"/>
        </w:rPr>
        <w:footnoteReference w:id="57"/>
      </w:r>
    </w:p>
    <w:p w:rsidR="009B5013" w:rsidRPr="009E0613" w:rsidRDefault="00B24E46" w:rsidP="009E0613">
      <w:pPr>
        <w:spacing w:line="360" w:lineRule="auto"/>
        <w:jc w:val="both"/>
        <w:rPr>
          <w:b/>
          <w:color w:val="000000"/>
          <w:lang w:val="nl-BE"/>
        </w:rPr>
      </w:pPr>
      <w:r>
        <w:rPr>
          <w:b/>
          <w:color w:val="000000"/>
          <w:lang w:val="nl-BE"/>
        </w:rPr>
        <w:t>4</w:t>
      </w:r>
      <w:r w:rsidR="009E0613" w:rsidRPr="009E0613">
        <w:rPr>
          <w:b/>
          <w:color w:val="000000"/>
          <w:lang w:val="nl-BE"/>
        </w:rPr>
        <w:t>.2.3 M</w:t>
      </w:r>
      <w:r w:rsidR="009B5013" w:rsidRPr="009E0613">
        <w:rPr>
          <w:b/>
          <w:color w:val="000000"/>
          <w:lang w:val="nl-BE"/>
        </w:rPr>
        <w:t xml:space="preserve">eer </w:t>
      </w:r>
      <w:commentRangeStart w:id="258"/>
      <w:r w:rsidR="009B5013" w:rsidRPr="009E0613">
        <w:rPr>
          <w:b/>
          <w:color w:val="000000"/>
          <w:lang w:val="nl-BE"/>
        </w:rPr>
        <w:t>consideratie</w:t>
      </w:r>
      <w:commentRangeEnd w:id="258"/>
      <w:r w:rsidR="0088424E">
        <w:rPr>
          <w:rStyle w:val="CommentReference"/>
        </w:rPr>
        <w:commentReference w:id="258"/>
      </w:r>
      <w:r w:rsidR="009B5013" w:rsidRPr="009E0613">
        <w:rPr>
          <w:b/>
          <w:color w:val="000000"/>
          <w:lang w:val="nl-BE"/>
        </w:rPr>
        <w:t xml:space="preserve"> voor de slachtoffers</w:t>
      </w:r>
    </w:p>
    <w:p w:rsidR="006B0851" w:rsidRPr="009E0613" w:rsidRDefault="00847494" w:rsidP="009E0613">
      <w:pPr>
        <w:spacing w:line="360" w:lineRule="auto"/>
        <w:jc w:val="both"/>
        <w:rPr>
          <w:color w:val="000000"/>
          <w:lang w:val="nl-BE"/>
        </w:rPr>
      </w:pPr>
      <w:r w:rsidRPr="009E0613">
        <w:rPr>
          <w:color w:val="000000"/>
          <w:lang w:val="nl-BE"/>
        </w:rPr>
        <w:t xml:space="preserve">Met de herziening van de </w:t>
      </w:r>
      <w:r w:rsidR="00D06F1A">
        <w:rPr>
          <w:color w:val="000000"/>
          <w:lang w:val="nl-BE"/>
        </w:rPr>
        <w:t>Shōnenhō</w:t>
      </w:r>
      <w:r w:rsidRPr="009E0613">
        <w:rPr>
          <w:color w:val="000000"/>
          <w:lang w:val="nl-BE"/>
        </w:rPr>
        <w:t xml:space="preserve"> werd het nu</w:t>
      </w:r>
      <w:r w:rsidR="00B5311E" w:rsidRPr="009E0613">
        <w:rPr>
          <w:color w:val="000000"/>
          <w:lang w:val="nl-BE"/>
        </w:rPr>
        <w:t xml:space="preserve"> mogelijk voor slachtoffers op aanvraag</w:t>
      </w:r>
      <w:r w:rsidR="009B5013" w:rsidRPr="009E0613">
        <w:rPr>
          <w:color w:val="000000"/>
          <w:lang w:val="nl-BE"/>
        </w:rPr>
        <w:t xml:space="preserve"> </w:t>
      </w:r>
      <w:r w:rsidR="006B0851" w:rsidRPr="009E0613">
        <w:rPr>
          <w:color w:val="000000"/>
          <w:lang w:val="nl-BE"/>
        </w:rPr>
        <w:t>verklaringen af te leggen voor</w:t>
      </w:r>
      <w:r w:rsidR="00B5311E" w:rsidRPr="009E0613">
        <w:rPr>
          <w:color w:val="000000"/>
          <w:lang w:val="nl-BE"/>
        </w:rPr>
        <w:t xml:space="preserve"> de rechters van de familierechtbank</w:t>
      </w:r>
      <w:r w:rsidR="006B0851" w:rsidRPr="009E0613">
        <w:rPr>
          <w:color w:val="000000"/>
          <w:lang w:val="nl-BE"/>
        </w:rPr>
        <w:t xml:space="preserve"> (Artikel 9-2)</w:t>
      </w:r>
      <w:r w:rsidR="00B5311E" w:rsidRPr="009E0613">
        <w:rPr>
          <w:color w:val="000000"/>
          <w:lang w:val="nl-BE"/>
        </w:rPr>
        <w:t>, wat voorheen niet toegelaten was bij zaken met minderjarige daders</w:t>
      </w:r>
      <w:r w:rsidR="009B5013" w:rsidRPr="009E0613">
        <w:rPr>
          <w:color w:val="000000"/>
          <w:lang w:val="nl-BE"/>
        </w:rPr>
        <w:t xml:space="preserve">. Dit zou de jongere </w:t>
      </w:r>
      <w:del w:id="259" w:author="Nicholas Peeters" w:date="2014-08-05T17:33:00Z">
        <w:r w:rsidR="009B5013" w:rsidRPr="009E0613" w:rsidDel="00C0445C">
          <w:rPr>
            <w:color w:val="000000"/>
            <w:lang w:val="nl-BE"/>
          </w:rPr>
          <w:delText xml:space="preserve">op een </w:delText>
        </w:r>
      </w:del>
      <w:r w:rsidR="009B5013" w:rsidRPr="009E0613">
        <w:rPr>
          <w:color w:val="000000"/>
          <w:lang w:val="nl-BE"/>
        </w:rPr>
        <w:t xml:space="preserve">dieper </w:t>
      </w:r>
      <w:del w:id="260" w:author="Nicholas Peeters" w:date="2014-08-05T17:33:00Z">
        <w:r w:rsidR="009B5013" w:rsidRPr="009E0613" w:rsidDel="00C0445C">
          <w:rPr>
            <w:color w:val="000000"/>
            <w:lang w:val="nl-BE"/>
          </w:rPr>
          <w:delText xml:space="preserve">niveau </w:delText>
        </w:r>
      </w:del>
      <w:r w:rsidR="009B5013" w:rsidRPr="009E0613">
        <w:rPr>
          <w:color w:val="000000"/>
          <w:lang w:val="nl-BE"/>
        </w:rPr>
        <w:t>over zijn daden</w:t>
      </w:r>
      <w:r w:rsidR="006B0851" w:rsidRPr="009E0613">
        <w:rPr>
          <w:color w:val="000000"/>
          <w:lang w:val="nl-BE"/>
        </w:rPr>
        <w:t xml:space="preserve"> moeten</w:t>
      </w:r>
      <w:r w:rsidR="009B5013" w:rsidRPr="009E0613">
        <w:rPr>
          <w:color w:val="000000"/>
          <w:lang w:val="nl-BE"/>
        </w:rPr>
        <w:t xml:space="preserve"> laten nadenken en de</w:t>
      </w:r>
      <w:r w:rsidR="000557D2">
        <w:rPr>
          <w:color w:val="000000"/>
          <w:lang w:val="nl-BE"/>
        </w:rPr>
        <w:t xml:space="preserve"> rehabilitatie ten goede komen.</w:t>
      </w:r>
    </w:p>
    <w:p w:rsidR="009B5013" w:rsidRPr="009E0613" w:rsidRDefault="009F6987" w:rsidP="009E0613">
      <w:pPr>
        <w:spacing w:line="360" w:lineRule="auto"/>
        <w:jc w:val="both"/>
        <w:rPr>
          <w:color w:val="000000"/>
          <w:lang w:val="nl-BE"/>
        </w:rPr>
      </w:pPr>
      <w:r w:rsidRPr="009E0613">
        <w:rPr>
          <w:color w:val="000000"/>
          <w:lang w:val="nl-BE"/>
        </w:rPr>
        <w:t xml:space="preserve">Verder </w:t>
      </w:r>
      <w:r w:rsidR="009B5013" w:rsidRPr="009E0613">
        <w:rPr>
          <w:color w:val="000000"/>
          <w:lang w:val="nl-BE"/>
        </w:rPr>
        <w:t>kr</w:t>
      </w:r>
      <w:r w:rsidRPr="009E0613">
        <w:rPr>
          <w:color w:val="000000"/>
          <w:lang w:val="nl-BE"/>
        </w:rPr>
        <w:t>e</w:t>
      </w:r>
      <w:r w:rsidR="009B5013" w:rsidRPr="009E0613">
        <w:rPr>
          <w:color w:val="000000"/>
          <w:lang w:val="nl-BE"/>
        </w:rPr>
        <w:t>gen slachtoffers het recht toestemming</w:t>
      </w:r>
      <w:del w:id="261" w:author="Nicholas Peeters" w:date="2014-08-05T17:33:00Z">
        <w:r w:rsidR="009B5013" w:rsidRPr="009E0613" w:rsidDel="00C0445C">
          <w:rPr>
            <w:color w:val="000000"/>
            <w:lang w:val="nl-BE"/>
          </w:rPr>
          <w:delText xml:space="preserve"> aan</w:delText>
        </w:r>
      </w:del>
      <w:r w:rsidR="009B5013" w:rsidRPr="009E0613">
        <w:rPr>
          <w:color w:val="000000"/>
          <w:lang w:val="nl-BE"/>
        </w:rPr>
        <w:t xml:space="preserve"> te vragen om documenten in verband met de zaak in te kijken en te kopiëren</w:t>
      </w:r>
      <w:r w:rsidR="00B5311E" w:rsidRPr="009E0613">
        <w:rPr>
          <w:color w:val="000000"/>
          <w:lang w:val="nl-BE"/>
        </w:rPr>
        <w:t xml:space="preserve"> (</w:t>
      </w:r>
      <w:ins w:id="262" w:author="Nicholas Peeters" w:date="2014-08-06T17:42:00Z">
        <w:r w:rsidR="0088424E">
          <w:rPr>
            <w:rFonts w:hint="eastAsia"/>
            <w:color w:val="000000"/>
            <w:lang w:val="nl-BE"/>
          </w:rPr>
          <w:t>a</w:t>
        </w:r>
      </w:ins>
      <w:del w:id="263" w:author="Nicholas Peeters" w:date="2014-08-06T17:42:00Z">
        <w:r w:rsidR="00B5311E" w:rsidRPr="009E0613" w:rsidDel="0088424E">
          <w:rPr>
            <w:color w:val="000000"/>
            <w:lang w:val="nl-BE"/>
          </w:rPr>
          <w:delText>A</w:delText>
        </w:r>
      </w:del>
      <w:r w:rsidR="00B5311E" w:rsidRPr="009E0613">
        <w:rPr>
          <w:color w:val="000000"/>
          <w:lang w:val="nl-BE"/>
        </w:rPr>
        <w:t>rtikel 5-2)</w:t>
      </w:r>
      <w:r w:rsidR="009B5013" w:rsidRPr="009E0613">
        <w:rPr>
          <w:color w:val="000000"/>
          <w:lang w:val="nl-BE"/>
        </w:rPr>
        <w:t>. Dit</w:t>
      </w:r>
      <w:r w:rsidRPr="009E0613">
        <w:rPr>
          <w:color w:val="000000"/>
          <w:lang w:val="nl-BE"/>
        </w:rPr>
        <w:t xml:space="preserve"> was een belangrijke verandering: op deze </w:t>
      </w:r>
      <w:r w:rsidRPr="009E0613">
        <w:rPr>
          <w:color w:val="000000"/>
          <w:lang w:val="nl-BE"/>
        </w:rPr>
        <w:lastRenderedPageBreak/>
        <w:t>manier werd het mogelijk voor</w:t>
      </w:r>
      <w:r w:rsidR="009B5013" w:rsidRPr="009E0613">
        <w:rPr>
          <w:color w:val="000000"/>
          <w:lang w:val="nl-BE"/>
        </w:rPr>
        <w:t xml:space="preserve"> slachtoffers de nodige materialen </w:t>
      </w:r>
      <w:r w:rsidR="009A39FF">
        <w:rPr>
          <w:color w:val="000000"/>
          <w:lang w:val="nl-BE"/>
        </w:rPr>
        <w:t xml:space="preserve">te </w:t>
      </w:r>
      <w:r w:rsidR="009B5013" w:rsidRPr="009E0613">
        <w:rPr>
          <w:color w:val="000000"/>
          <w:lang w:val="nl-BE"/>
        </w:rPr>
        <w:t xml:space="preserve">verzamelen om </w:t>
      </w:r>
      <w:r w:rsidR="005E5E59" w:rsidRPr="009E0613">
        <w:rPr>
          <w:color w:val="000000"/>
          <w:lang w:val="nl-BE"/>
        </w:rPr>
        <w:t>een proces rond schadevergoeding op te starten.</w:t>
      </w:r>
    </w:p>
    <w:p w:rsidR="005E5E59" w:rsidRPr="009E0613" w:rsidRDefault="009F6987" w:rsidP="009E0613">
      <w:pPr>
        <w:spacing w:line="360" w:lineRule="auto"/>
        <w:jc w:val="both"/>
        <w:rPr>
          <w:color w:val="000000"/>
          <w:lang w:val="nl-BE"/>
        </w:rPr>
      </w:pPr>
      <w:r w:rsidRPr="009E0613">
        <w:rPr>
          <w:color w:val="000000"/>
          <w:lang w:val="nl-BE"/>
        </w:rPr>
        <w:t xml:space="preserve">Tenslotte </w:t>
      </w:r>
      <w:r w:rsidR="009A39FF">
        <w:rPr>
          <w:color w:val="000000"/>
          <w:lang w:val="nl-BE"/>
        </w:rPr>
        <w:t>kunnen</w:t>
      </w:r>
      <w:r w:rsidR="005E5E59" w:rsidRPr="009E0613">
        <w:rPr>
          <w:color w:val="000000"/>
          <w:lang w:val="nl-BE"/>
        </w:rPr>
        <w:t xml:space="preserve"> slachtoffers en andere betrokkenen </w:t>
      </w:r>
      <w:r w:rsidR="00742FE3" w:rsidRPr="009E0613">
        <w:rPr>
          <w:color w:val="000000"/>
          <w:lang w:val="nl-BE"/>
        </w:rPr>
        <w:t xml:space="preserve">vragen aan de rechtbank </w:t>
      </w:r>
      <w:r w:rsidR="005E5E59" w:rsidRPr="009E0613">
        <w:rPr>
          <w:color w:val="000000"/>
          <w:lang w:val="nl-BE"/>
        </w:rPr>
        <w:t xml:space="preserve">naar informatie </w:t>
      </w:r>
      <w:r w:rsidR="009A39FF">
        <w:rPr>
          <w:color w:val="000000"/>
          <w:lang w:val="nl-BE"/>
        </w:rPr>
        <w:t>omtrent de zaak, zo</w:t>
      </w:r>
      <w:r w:rsidR="005E5E59" w:rsidRPr="009E0613">
        <w:rPr>
          <w:color w:val="000000"/>
          <w:lang w:val="nl-BE"/>
        </w:rPr>
        <w:t xml:space="preserve">als </w:t>
      </w:r>
      <w:r w:rsidR="009A39FF">
        <w:rPr>
          <w:color w:val="000000"/>
          <w:lang w:val="nl-BE"/>
        </w:rPr>
        <w:t xml:space="preserve">de </w:t>
      </w:r>
      <w:r w:rsidR="005E5E59" w:rsidRPr="009E0613">
        <w:rPr>
          <w:color w:val="000000"/>
          <w:lang w:val="nl-BE"/>
        </w:rPr>
        <w:t xml:space="preserve">naam en adres van de dader, de datum van het vonnis en de </w:t>
      </w:r>
      <w:r w:rsidR="009A39FF">
        <w:rPr>
          <w:color w:val="000000"/>
          <w:lang w:val="nl-BE"/>
        </w:rPr>
        <w:t>motivatie</w:t>
      </w:r>
      <w:r w:rsidR="005E5E59" w:rsidRPr="009E0613">
        <w:rPr>
          <w:color w:val="000000"/>
          <w:lang w:val="nl-BE"/>
        </w:rPr>
        <w:t xml:space="preserve"> van de rechter.</w:t>
      </w:r>
      <w:r w:rsidR="009A39FF">
        <w:rPr>
          <w:color w:val="000000"/>
          <w:lang w:val="nl-BE"/>
        </w:rPr>
        <w:t xml:space="preserve"> De eisen van de </w:t>
      </w:r>
      <w:r w:rsidR="00B46BAC" w:rsidRPr="009E0613">
        <w:rPr>
          <w:color w:val="000000"/>
          <w:lang w:val="nl-BE"/>
        </w:rPr>
        <w:t xml:space="preserve">Vereniging </w:t>
      </w:r>
      <w:r w:rsidR="009A39FF">
        <w:rPr>
          <w:color w:val="000000"/>
          <w:lang w:val="nl-BE"/>
        </w:rPr>
        <w:t xml:space="preserve">van </w:t>
      </w:r>
      <w:ins w:id="264" w:author="Nicholas Peeters" w:date="2014-08-05T17:34:00Z">
        <w:r w:rsidR="008873D0">
          <w:rPr>
            <w:rFonts w:hint="eastAsia"/>
            <w:color w:val="000000"/>
            <w:lang w:val="nl-BE"/>
          </w:rPr>
          <w:t>S</w:t>
        </w:r>
      </w:ins>
      <w:del w:id="265" w:author="Nicholas Peeters" w:date="2014-08-05T17:34:00Z">
        <w:r w:rsidR="009A39FF" w:rsidDel="008873D0">
          <w:rPr>
            <w:color w:val="000000"/>
            <w:lang w:val="nl-BE"/>
          </w:rPr>
          <w:delText>s</w:delText>
        </w:r>
      </w:del>
      <w:r w:rsidR="009A39FF">
        <w:rPr>
          <w:color w:val="000000"/>
          <w:lang w:val="nl-BE"/>
        </w:rPr>
        <w:t xml:space="preserve">lachtoffers van </w:t>
      </w:r>
      <w:ins w:id="266" w:author="Nicholas Peeters" w:date="2014-08-05T17:34:00Z">
        <w:r w:rsidR="008873D0">
          <w:rPr>
            <w:rFonts w:hint="eastAsia"/>
            <w:color w:val="000000"/>
            <w:lang w:val="nl-BE"/>
          </w:rPr>
          <w:t>J</w:t>
        </w:r>
      </w:ins>
      <w:del w:id="267" w:author="Nicholas Peeters" w:date="2014-08-05T17:34:00Z">
        <w:r w:rsidR="00B46BAC" w:rsidRPr="009E0613" w:rsidDel="008873D0">
          <w:rPr>
            <w:color w:val="000000"/>
            <w:lang w:val="nl-BE"/>
          </w:rPr>
          <w:delText>j</w:delText>
        </w:r>
      </w:del>
      <w:r w:rsidR="00B46BAC" w:rsidRPr="009E0613">
        <w:rPr>
          <w:color w:val="000000"/>
          <w:lang w:val="nl-BE"/>
        </w:rPr>
        <w:t>eugdcriminaliteit werden dus grotendeels ingewilligd.</w:t>
      </w:r>
      <w:r w:rsidR="00357C89" w:rsidRPr="00357C89">
        <w:rPr>
          <w:rStyle w:val="FootnoteReference"/>
          <w:color w:val="000000"/>
          <w:lang w:val="nl-BE"/>
        </w:rPr>
        <w:t xml:space="preserve"> </w:t>
      </w:r>
      <w:r w:rsidR="00357C89" w:rsidRPr="008A4939">
        <w:rPr>
          <w:rStyle w:val="FootnoteReference"/>
          <w:color w:val="000000"/>
          <w:lang w:val="nl-BE"/>
        </w:rPr>
        <w:footnoteReference w:id="58"/>
      </w:r>
    </w:p>
    <w:p w:rsidR="00B7266C" w:rsidRPr="009E0613" w:rsidRDefault="00B24E46" w:rsidP="009E0613">
      <w:pPr>
        <w:spacing w:line="360" w:lineRule="auto"/>
        <w:jc w:val="both"/>
        <w:rPr>
          <w:b/>
          <w:color w:val="000000"/>
          <w:lang w:val="nl-BE"/>
        </w:rPr>
      </w:pPr>
      <w:r>
        <w:rPr>
          <w:b/>
          <w:color w:val="000000"/>
          <w:lang w:val="nl-BE"/>
        </w:rPr>
        <w:t>4</w:t>
      </w:r>
      <w:r w:rsidR="009E0613" w:rsidRPr="009E0613">
        <w:rPr>
          <w:b/>
          <w:color w:val="000000"/>
          <w:lang w:val="nl-BE"/>
        </w:rPr>
        <w:t xml:space="preserve">.2.4 </w:t>
      </w:r>
      <w:r w:rsidR="00B7266C" w:rsidRPr="009E0613">
        <w:rPr>
          <w:b/>
          <w:color w:val="000000"/>
          <w:lang w:val="nl-BE"/>
        </w:rPr>
        <w:t>Mogelijkheid tot beroep</w:t>
      </w:r>
    </w:p>
    <w:p w:rsidR="000F0E02" w:rsidRDefault="009A39FF" w:rsidP="008A4939">
      <w:pPr>
        <w:spacing w:line="360" w:lineRule="auto"/>
        <w:jc w:val="both"/>
        <w:rPr>
          <w:color w:val="000000"/>
          <w:lang w:val="nl-BE"/>
        </w:rPr>
      </w:pPr>
      <w:r w:rsidRPr="008A4939">
        <w:rPr>
          <w:color w:val="000000"/>
          <w:lang w:val="nl-BE"/>
        </w:rPr>
        <w:t xml:space="preserve">Volgens </w:t>
      </w:r>
      <w:del w:id="276" w:author="Nicholas Peeters" w:date="2014-08-05T17:34:00Z">
        <w:r w:rsidRPr="008A4939" w:rsidDel="008873D0">
          <w:rPr>
            <w:color w:val="000000"/>
            <w:lang w:val="nl-BE"/>
          </w:rPr>
          <w:delText xml:space="preserve">C. </w:delText>
        </w:r>
      </w:del>
      <w:r w:rsidRPr="008A4939">
        <w:rPr>
          <w:color w:val="000000"/>
          <w:lang w:val="nl-BE"/>
        </w:rPr>
        <w:t>Schwarzenegger is er naast deze drie punten nog een vierde punt van vera</w:t>
      </w:r>
      <w:r>
        <w:rPr>
          <w:color w:val="000000"/>
          <w:lang w:val="nl-BE"/>
        </w:rPr>
        <w:t xml:space="preserve">ndering dat vermeld moet worden: </w:t>
      </w:r>
      <w:ins w:id="277" w:author="Nicholas Peeters" w:date="2014-08-05T17:34:00Z">
        <w:r w:rsidR="008873D0">
          <w:rPr>
            <w:rFonts w:hint="eastAsia"/>
            <w:color w:val="000000"/>
            <w:lang w:val="nl-BE"/>
          </w:rPr>
          <w:t>i</w:t>
        </w:r>
      </w:ins>
      <w:del w:id="278" w:author="Nicholas Peeters" w:date="2014-08-05T17:34:00Z">
        <w:r w:rsidR="00B7266C" w:rsidRPr="008A4939" w:rsidDel="008873D0">
          <w:rPr>
            <w:color w:val="000000"/>
            <w:lang w:val="nl-BE"/>
          </w:rPr>
          <w:delText>I</w:delText>
        </w:r>
      </w:del>
      <w:r w:rsidR="00B7266C" w:rsidRPr="008A4939">
        <w:rPr>
          <w:color w:val="000000"/>
          <w:lang w:val="nl-BE"/>
        </w:rPr>
        <w:t xml:space="preserve">n zaken waarbij een </w:t>
      </w:r>
      <w:r w:rsidR="00396444" w:rsidRPr="009A39FF">
        <w:rPr>
          <w:color w:val="000000"/>
          <w:lang w:val="nl-BE"/>
        </w:rPr>
        <w:t>openbare aanklager</w:t>
      </w:r>
      <w:r w:rsidR="00B7266C" w:rsidRPr="008A4939">
        <w:rPr>
          <w:color w:val="000000"/>
          <w:lang w:val="nl-BE"/>
        </w:rPr>
        <w:t xml:space="preserve"> aanges</w:t>
      </w:r>
      <w:r w:rsidR="00E25853" w:rsidRPr="008A4939">
        <w:rPr>
          <w:color w:val="000000"/>
          <w:lang w:val="nl-BE"/>
        </w:rPr>
        <w:t>teld is, heeft deze het recht een</w:t>
      </w:r>
      <w:r w:rsidR="00B7266C" w:rsidRPr="008A4939">
        <w:rPr>
          <w:color w:val="000000"/>
          <w:lang w:val="nl-BE"/>
        </w:rPr>
        <w:t xml:space="preserve"> klacht in te </w:t>
      </w:r>
      <w:r w:rsidR="00B7266C" w:rsidRPr="009A39FF">
        <w:rPr>
          <w:color w:val="000000"/>
          <w:lang w:val="nl-BE"/>
        </w:rPr>
        <w:t>dien</w:t>
      </w:r>
      <w:r w:rsidR="002D40B2" w:rsidRPr="009A39FF">
        <w:rPr>
          <w:color w:val="000000"/>
          <w:lang w:val="nl-BE"/>
        </w:rPr>
        <w:t xml:space="preserve">en bij het </w:t>
      </w:r>
      <w:r>
        <w:rPr>
          <w:color w:val="000000"/>
          <w:lang w:val="nl-BE"/>
        </w:rPr>
        <w:t xml:space="preserve">Opperste Gerechtshof </w:t>
      </w:r>
      <w:r w:rsidR="002D40B2" w:rsidRPr="009A39FF">
        <w:rPr>
          <w:color w:val="000000"/>
          <w:lang w:val="nl-BE"/>
        </w:rPr>
        <w:t>wanneer</w:t>
      </w:r>
      <w:r w:rsidR="00B7266C" w:rsidRPr="009A39FF">
        <w:rPr>
          <w:color w:val="000000"/>
          <w:lang w:val="nl-BE"/>
        </w:rPr>
        <w:t xml:space="preserve"> hij</w:t>
      </w:r>
      <w:r w:rsidR="002D40B2" w:rsidRPr="009A39FF">
        <w:rPr>
          <w:color w:val="000000"/>
          <w:lang w:val="nl-BE"/>
        </w:rPr>
        <w:t xml:space="preserve"> vindt </w:t>
      </w:r>
      <w:r w:rsidR="00B7266C" w:rsidRPr="009A39FF">
        <w:rPr>
          <w:color w:val="000000"/>
          <w:lang w:val="nl-BE"/>
        </w:rPr>
        <w:t>dat de beoordeling van de familierechtbank</w:t>
      </w:r>
      <w:r w:rsidR="00B7266C" w:rsidRPr="008A4939">
        <w:rPr>
          <w:color w:val="000000"/>
          <w:lang w:val="nl-BE"/>
        </w:rPr>
        <w:t xml:space="preserve"> fouten bevat.</w:t>
      </w:r>
      <w:r w:rsidR="00B7266C" w:rsidRPr="008A4939">
        <w:rPr>
          <w:rStyle w:val="FootnoteReference"/>
          <w:color w:val="000000"/>
          <w:lang w:val="nl-BE"/>
        </w:rPr>
        <w:footnoteReference w:id="59"/>
      </w:r>
    </w:p>
    <w:p w:rsidR="009A39FF" w:rsidRPr="009A39FF" w:rsidRDefault="009A39FF" w:rsidP="008A4939">
      <w:pPr>
        <w:spacing w:line="360" w:lineRule="auto"/>
        <w:jc w:val="both"/>
        <w:rPr>
          <w:color w:val="000000"/>
          <w:lang w:val="nl-BE"/>
        </w:rPr>
      </w:pPr>
    </w:p>
    <w:p w:rsidR="00572AB7" w:rsidRPr="008A4939" w:rsidRDefault="00B24E46" w:rsidP="008A4939">
      <w:pPr>
        <w:spacing w:line="360" w:lineRule="auto"/>
        <w:jc w:val="both"/>
        <w:rPr>
          <w:b/>
          <w:color w:val="000000"/>
          <w:lang w:val="nl-BE"/>
        </w:rPr>
      </w:pPr>
      <w:r>
        <w:rPr>
          <w:b/>
          <w:color w:val="000000"/>
          <w:lang w:val="nl-BE"/>
        </w:rPr>
        <w:t>4</w:t>
      </w:r>
      <w:r w:rsidR="00AC0789">
        <w:rPr>
          <w:b/>
          <w:color w:val="000000"/>
          <w:lang w:val="nl-BE"/>
        </w:rPr>
        <w:t>.3 Probleempunten</w:t>
      </w:r>
    </w:p>
    <w:p w:rsidR="001C60E3" w:rsidRPr="008A4939" w:rsidRDefault="00975FA9" w:rsidP="008A4939">
      <w:pPr>
        <w:spacing w:line="360" w:lineRule="auto"/>
        <w:jc w:val="both"/>
        <w:rPr>
          <w:color w:val="000000"/>
          <w:lang w:val="nl-BE"/>
        </w:rPr>
      </w:pPr>
      <w:r w:rsidRPr="008A4939">
        <w:rPr>
          <w:color w:val="000000"/>
          <w:lang w:val="nl-BE"/>
        </w:rPr>
        <w:t xml:space="preserve">De hervorming van de </w:t>
      </w:r>
      <w:r w:rsidR="00D06F1A">
        <w:rPr>
          <w:color w:val="000000"/>
          <w:lang w:val="nl-BE"/>
        </w:rPr>
        <w:t>Shōnenhō</w:t>
      </w:r>
      <w:r w:rsidRPr="008A4939">
        <w:rPr>
          <w:color w:val="000000"/>
          <w:lang w:val="nl-BE"/>
        </w:rPr>
        <w:t xml:space="preserve"> in 2000 werd al s</w:t>
      </w:r>
      <w:r w:rsidR="00454954" w:rsidRPr="008A4939">
        <w:rPr>
          <w:color w:val="000000"/>
          <w:lang w:val="nl-BE"/>
        </w:rPr>
        <w:t>nel het onderwerp van kritiek w</w:t>
      </w:r>
      <w:r w:rsidRPr="008A4939">
        <w:rPr>
          <w:color w:val="000000"/>
          <w:lang w:val="nl-BE"/>
        </w:rPr>
        <w:t>ege</w:t>
      </w:r>
      <w:r w:rsidR="00454954" w:rsidRPr="008A4939">
        <w:rPr>
          <w:color w:val="000000"/>
          <w:lang w:val="nl-BE"/>
        </w:rPr>
        <w:t>ns het snel</w:t>
      </w:r>
      <w:ins w:id="282" w:author="Nicholas Peeters" w:date="2014-08-05T17:34:00Z">
        <w:r w:rsidR="008873D0">
          <w:rPr>
            <w:rFonts w:hint="eastAsia"/>
            <w:color w:val="000000"/>
            <w:lang w:val="nl-BE"/>
          </w:rPr>
          <w:t xml:space="preserve">le </w:t>
        </w:r>
      </w:ins>
      <w:r w:rsidR="00454954" w:rsidRPr="008A4939">
        <w:rPr>
          <w:color w:val="000000"/>
          <w:lang w:val="nl-BE"/>
        </w:rPr>
        <w:t xml:space="preserve">tempo waaraan </w:t>
      </w:r>
      <w:r w:rsidR="009A39FF">
        <w:rPr>
          <w:color w:val="000000"/>
          <w:lang w:val="nl-BE"/>
        </w:rPr>
        <w:t xml:space="preserve">deze </w:t>
      </w:r>
      <w:r w:rsidRPr="008A4939">
        <w:rPr>
          <w:color w:val="000000"/>
          <w:lang w:val="nl-BE"/>
        </w:rPr>
        <w:t>werd doorgevoerd</w:t>
      </w:r>
      <w:r w:rsidR="009A39FF">
        <w:rPr>
          <w:color w:val="000000"/>
          <w:lang w:val="nl-BE"/>
        </w:rPr>
        <w:t>: e</w:t>
      </w:r>
      <w:r w:rsidR="00454954" w:rsidRPr="008A4939">
        <w:rPr>
          <w:color w:val="000000"/>
          <w:lang w:val="nl-BE"/>
        </w:rPr>
        <w:t xml:space="preserve">r zou niet genoeg tijd besteed zijn aan debat en voorbereiding. </w:t>
      </w:r>
      <w:r w:rsidR="001C60E3" w:rsidRPr="008A4939">
        <w:rPr>
          <w:color w:val="000000"/>
          <w:lang w:val="nl-BE"/>
        </w:rPr>
        <w:t xml:space="preserve">In </w:t>
      </w:r>
      <w:r w:rsidR="009B13E3" w:rsidRPr="008A4939">
        <w:rPr>
          <w:color w:val="000000"/>
          <w:lang w:val="nl-BE"/>
        </w:rPr>
        <w:t xml:space="preserve">december 2000, </w:t>
      </w:r>
      <w:r w:rsidR="007C6EE3" w:rsidRPr="008A4939">
        <w:rPr>
          <w:color w:val="000000"/>
          <w:lang w:val="nl-BE"/>
        </w:rPr>
        <w:t xml:space="preserve">nog voor het </w:t>
      </w:r>
      <w:r w:rsidRPr="008A4939">
        <w:rPr>
          <w:color w:val="000000"/>
          <w:lang w:val="nl-BE"/>
        </w:rPr>
        <w:t xml:space="preserve">officiële </w:t>
      </w:r>
      <w:r w:rsidR="007C6EE3" w:rsidRPr="008A4939">
        <w:rPr>
          <w:color w:val="000000"/>
          <w:lang w:val="nl-BE"/>
        </w:rPr>
        <w:t xml:space="preserve">ingaan van de nieuwe wetgeving, </w:t>
      </w:r>
      <w:r w:rsidR="009B13E3" w:rsidRPr="008A4939">
        <w:rPr>
          <w:color w:val="000000"/>
          <w:lang w:val="nl-BE"/>
        </w:rPr>
        <w:t xml:space="preserve">kwam </w:t>
      </w:r>
      <w:r w:rsidR="001C60E3" w:rsidRPr="008A4939">
        <w:rPr>
          <w:color w:val="000000"/>
          <w:lang w:val="nl-BE"/>
        </w:rPr>
        <w:t xml:space="preserve">het boek “Een kritische blik op de vernieuwde </w:t>
      </w:r>
      <w:r w:rsidR="00D06F1A">
        <w:rPr>
          <w:color w:val="000000"/>
          <w:lang w:val="nl-BE"/>
        </w:rPr>
        <w:t>Shōnenhō</w:t>
      </w:r>
      <w:r w:rsidR="001C60E3" w:rsidRPr="008A4939">
        <w:rPr>
          <w:color w:val="000000"/>
          <w:lang w:val="nl-BE"/>
        </w:rPr>
        <w:t>” (</w:t>
      </w:r>
      <w:r w:rsidR="009D36CB">
        <w:rPr>
          <w:i/>
          <w:color w:val="000000"/>
          <w:lang w:val="nl-BE"/>
        </w:rPr>
        <w:t>K</w:t>
      </w:r>
      <w:r w:rsidR="009D36CB" w:rsidRPr="008A4939">
        <w:rPr>
          <w:i/>
          <w:color w:val="000000"/>
          <w:lang w:val="nl-BE"/>
        </w:rPr>
        <w:t xml:space="preserve">aisei </w:t>
      </w:r>
      <w:r w:rsidR="009D36CB">
        <w:rPr>
          <w:i/>
          <w:color w:val="000000"/>
          <w:lang w:val="nl-BE"/>
        </w:rPr>
        <w:t>Shōnenhō</w:t>
      </w:r>
      <w:r w:rsidR="009D36CB" w:rsidRPr="008A4939">
        <w:rPr>
          <w:i/>
          <w:color w:val="000000"/>
          <w:lang w:val="nl-BE"/>
        </w:rPr>
        <w:t xml:space="preserve"> wo hihan suru</w:t>
      </w:r>
      <w:r w:rsidR="009D36CB">
        <w:rPr>
          <w:i/>
          <w:color w:val="000000"/>
          <w:lang w:val="nl-BE"/>
        </w:rPr>
        <w:t>,</w:t>
      </w:r>
      <w:r w:rsidR="001C60E3" w:rsidRPr="008A4939">
        <w:rPr>
          <w:rFonts w:hint="eastAsia"/>
          <w:color w:val="000000"/>
          <w:lang w:val="nl-BE"/>
        </w:rPr>
        <w:t>「改正」少年法を批判する</w:t>
      </w:r>
      <w:r w:rsidR="001C60E3" w:rsidRPr="008A4939">
        <w:rPr>
          <w:color w:val="000000"/>
          <w:lang w:val="nl-BE"/>
        </w:rPr>
        <w:t>)</w:t>
      </w:r>
      <w:r w:rsidR="009B13E3" w:rsidRPr="008A4939">
        <w:rPr>
          <w:color w:val="000000"/>
          <w:lang w:val="nl-BE"/>
        </w:rPr>
        <w:t xml:space="preserve"> uit. Dit boek is</w:t>
      </w:r>
      <w:r w:rsidR="001C60E3" w:rsidRPr="008A4939">
        <w:rPr>
          <w:color w:val="000000"/>
          <w:lang w:val="nl-BE"/>
        </w:rPr>
        <w:t xml:space="preserve"> een samenwerking tussen verschillende Japanse professoren en experts, die hun professionele opinie geven over de hervorming van de </w:t>
      </w:r>
      <w:r w:rsidR="00D06F1A">
        <w:rPr>
          <w:color w:val="000000"/>
          <w:lang w:val="nl-BE"/>
        </w:rPr>
        <w:t>Shōnenhō</w:t>
      </w:r>
      <w:r w:rsidR="001C60E3" w:rsidRPr="008A4939">
        <w:rPr>
          <w:color w:val="000000"/>
          <w:lang w:val="nl-BE"/>
        </w:rPr>
        <w:t xml:space="preserve"> in 2000. In dit werk worden </w:t>
      </w:r>
      <w:r w:rsidR="001760BF">
        <w:rPr>
          <w:color w:val="000000"/>
          <w:lang w:val="nl-BE"/>
        </w:rPr>
        <w:t>door Toshikuni Murai, Shinichi Ishizuka, Satoshi Mishima, Yukio Okada, en Osamu</w:t>
      </w:r>
      <w:r w:rsidR="009B13E3" w:rsidRPr="008A4939">
        <w:rPr>
          <w:color w:val="000000"/>
          <w:lang w:val="nl-BE"/>
        </w:rPr>
        <w:t xml:space="preserve"> Nīkura </w:t>
      </w:r>
      <w:r w:rsidR="001C60E3" w:rsidRPr="008A4939">
        <w:rPr>
          <w:color w:val="000000"/>
          <w:lang w:val="nl-BE"/>
        </w:rPr>
        <w:t>vijf p</w:t>
      </w:r>
      <w:r w:rsidR="009B13E3" w:rsidRPr="008A4939">
        <w:rPr>
          <w:rFonts w:eastAsia="Malgun Gothic"/>
          <w:color w:val="000000"/>
          <w:lang w:val="nl-BE" w:eastAsia="ko-KR"/>
        </w:rPr>
        <w:t>robleempunten van de hervorming aangehaald.</w:t>
      </w:r>
      <w:r w:rsidR="009B13E3" w:rsidRPr="008A4939">
        <w:rPr>
          <w:rStyle w:val="FootnoteReference"/>
          <w:color w:val="000000"/>
          <w:lang w:val="nl-BE"/>
        </w:rPr>
        <w:t xml:space="preserve"> </w:t>
      </w:r>
      <w:r w:rsidR="009B13E3" w:rsidRPr="008A4939">
        <w:rPr>
          <w:rStyle w:val="FootnoteReference"/>
          <w:color w:val="000000"/>
          <w:lang w:val="nl-BE"/>
        </w:rPr>
        <w:footnoteReference w:id="60"/>
      </w:r>
    </w:p>
    <w:p w:rsidR="00161DA4" w:rsidRPr="008A4939" w:rsidRDefault="00B24E46" w:rsidP="008A4939">
      <w:pPr>
        <w:spacing w:line="360" w:lineRule="auto"/>
        <w:jc w:val="both"/>
        <w:rPr>
          <w:b/>
          <w:color w:val="000000"/>
          <w:lang w:val="nl-BE"/>
        </w:rPr>
      </w:pPr>
      <w:r>
        <w:rPr>
          <w:b/>
          <w:color w:val="000000"/>
          <w:lang w:val="nl-BE"/>
        </w:rPr>
        <w:t>4</w:t>
      </w:r>
      <w:r w:rsidR="00D1486B" w:rsidRPr="008A4939">
        <w:rPr>
          <w:b/>
          <w:color w:val="000000"/>
          <w:lang w:val="nl-BE"/>
        </w:rPr>
        <w:t xml:space="preserve">.3.1 </w:t>
      </w:r>
      <w:r>
        <w:rPr>
          <w:b/>
          <w:color w:val="000000"/>
          <w:lang w:val="nl-BE"/>
        </w:rPr>
        <w:t>Niet gebaseerd op de realiteit</w:t>
      </w:r>
    </w:p>
    <w:p w:rsidR="006E1B28" w:rsidRPr="008A4939" w:rsidRDefault="00FE1217" w:rsidP="008A4939">
      <w:pPr>
        <w:spacing w:line="360" w:lineRule="auto"/>
        <w:jc w:val="both"/>
        <w:rPr>
          <w:rFonts w:eastAsia="Malgun Gothic"/>
          <w:color w:val="000000"/>
          <w:lang w:val="nl-BE" w:eastAsia="ko-KR"/>
        </w:rPr>
      </w:pPr>
      <w:r w:rsidRPr="008A4939">
        <w:rPr>
          <w:color w:val="000000"/>
          <w:lang w:val="nl-BE"/>
        </w:rPr>
        <w:lastRenderedPageBreak/>
        <w:t xml:space="preserve">De herziening van de </w:t>
      </w:r>
      <w:r w:rsidR="00D06F1A">
        <w:rPr>
          <w:color w:val="000000"/>
          <w:lang w:val="nl-BE"/>
        </w:rPr>
        <w:t>Shōnenhō</w:t>
      </w:r>
      <w:r w:rsidRPr="008A4939">
        <w:rPr>
          <w:rFonts w:eastAsia="Malgun Gothic"/>
          <w:color w:val="000000"/>
          <w:lang w:val="nl-BE" w:eastAsia="ko-KR"/>
        </w:rPr>
        <w:t xml:space="preserve"> was</w:t>
      </w:r>
      <w:r w:rsidR="00A70839" w:rsidRPr="008A4939">
        <w:rPr>
          <w:rFonts w:eastAsia="Malgun Gothic"/>
          <w:color w:val="000000"/>
          <w:lang w:val="nl-BE" w:eastAsia="ko-KR"/>
        </w:rPr>
        <w:t xml:space="preserve"> gebaseerd o</w:t>
      </w:r>
      <w:r w:rsidR="006E1B28" w:rsidRPr="008A4939">
        <w:rPr>
          <w:rFonts w:eastAsia="Malgun Gothic"/>
          <w:color w:val="000000"/>
          <w:lang w:val="nl-BE" w:eastAsia="ko-KR"/>
        </w:rPr>
        <w:t xml:space="preserve">p </w:t>
      </w:r>
      <w:r w:rsidRPr="008A4939">
        <w:rPr>
          <w:rFonts w:eastAsia="Malgun Gothic"/>
          <w:color w:val="000000"/>
          <w:lang w:val="nl-BE" w:eastAsia="ko-KR"/>
        </w:rPr>
        <w:t xml:space="preserve">drie </w:t>
      </w:r>
      <w:r w:rsidR="006E1B28" w:rsidRPr="008A4939">
        <w:rPr>
          <w:rFonts w:eastAsia="Malgun Gothic"/>
          <w:color w:val="000000"/>
          <w:lang w:val="nl-BE" w:eastAsia="ko-KR"/>
        </w:rPr>
        <w:t>veronderstelling</w:t>
      </w:r>
      <w:r w:rsidRPr="008A4939">
        <w:rPr>
          <w:rFonts w:eastAsia="Malgun Gothic"/>
          <w:color w:val="000000"/>
          <w:lang w:val="nl-BE" w:eastAsia="ko-KR"/>
        </w:rPr>
        <w:t>en</w:t>
      </w:r>
      <w:r w:rsidR="006E1B28" w:rsidRPr="008A4939">
        <w:rPr>
          <w:rFonts w:eastAsia="Malgun Gothic"/>
          <w:color w:val="000000"/>
          <w:lang w:val="nl-BE" w:eastAsia="ko-KR"/>
        </w:rPr>
        <w:t xml:space="preserve"> </w:t>
      </w:r>
      <w:r w:rsidRPr="008A4939">
        <w:rPr>
          <w:rFonts w:eastAsia="Malgun Gothic"/>
          <w:color w:val="000000"/>
          <w:lang w:val="nl-BE" w:eastAsia="ko-KR"/>
        </w:rPr>
        <w:t xml:space="preserve">omtrent de toestand van de jeugdcriminaliteit. Ten eerste </w:t>
      </w:r>
      <w:r w:rsidR="0022510C" w:rsidRPr="008A4939">
        <w:rPr>
          <w:rFonts w:eastAsia="Malgun Gothic"/>
          <w:color w:val="000000"/>
          <w:lang w:val="nl-BE" w:eastAsia="ko-KR"/>
        </w:rPr>
        <w:t xml:space="preserve">stelde men </w:t>
      </w:r>
      <w:r w:rsidRPr="008A4939">
        <w:rPr>
          <w:rFonts w:eastAsia="Malgun Gothic"/>
          <w:color w:val="000000"/>
          <w:lang w:val="nl-BE" w:eastAsia="ko-KR"/>
        </w:rPr>
        <w:t xml:space="preserve">dat er </w:t>
      </w:r>
      <w:r w:rsidR="006E1B28" w:rsidRPr="008A4939">
        <w:rPr>
          <w:rFonts w:eastAsia="Malgun Gothic"/>
          <w:color w:val="000000"/>
          <w:lang w:val="nl-BE" w:eastAsia="ko-KR"/>
        </w:rPr>
        <w:t>een</w:t>
      </w:r>
      <w:r w:rsidR="00A70839" w:rsidRPr="008A4939">
        <w:rPr>
          <w:rFonts w:eastAsia="Malgun Gothic"/>
          <w:color w:val="000000"/>
          <w:lang w:val="nl-BE" w:eastAsia="ko-KR"/>
        </w:rPr>
        <w:t xml:space="preserve"> stij</w:t>
      </w:r>
      <w:r w:rsidR="00F22FA1" w:rsidRPr="008A4939">
        <w:rPr>
          <w:rFonts w:eastAsia="Malgun Gothic"/>
          <w:color w:val="000000"/>
          <w:lang w:val="nl-BE" w:eastAsia="ko-KR"/>
        </w:rPr>
        <w:t>ging h</w:t>
      </w:r>
      <w:r w:rsidRPr="008A4939">
        <w:rPr>
          <w:rFonts w:eastAsia="Malgun Gothic"/>
          <w:color w:val="000000"/>
          <w:lang w:val="nl-BE" w:eastAsia="ko-KR"/>
        </w:rPr>
        <w:t xml:space="preserve">ad </w:t>
      </w:r>
      <w:r w:rsidR="00F22FA1" w:rsidRPr="008A4939">
        <w:rPr>
          <w:rFonts w:eastAsia="Malgun Gothic"/>
          <w:color w:val="000000"/>
          <w:lang w:val="nl-BE" w:eastAsia="ko-KR"/>
        </w:rPr>
        <w:t>plaatsgevonden van het aantal mis</w:t>
      </w:r>
      <w:r w:rsidRPr="008A4939">
        <w:rPr>
          <w:rFonts w:eastAsia="Malgun Gothic"/>
          <w:color w:val="000000"/>
          <w:lang w:val="nl-BE" w:eastAsia="ko-KR"/>
        </w:rPr>
        <w:t>daden gepleegd door jongeren. Ten tweede nam men</w:t>
      </w:r>
      <w:r w:rsidR="006E1B28" w:rsidRPr="008A4939">
        <w:rPr>
          <w:rFonts w:eastAsia="Malgun Gothic"/>
          <w:color w:val="000000"/>
          <w:lang w:val="nl-BE" w:eastAsia="ko-KR"/>
        </w:rPr>
        <w:t xml:space="preserve"> een verandering in de aard van de misdaden</w:t>
      </w:r>
      <w:r w:rsidRPr="008A4939">
        <w:rPr>
          <w:rFonts w:eastAsia="Malgun Gothic"/>
          <w:color w:val="000000"/>
          <w:lang w:val="nl-BE" w:eastAsia="ko-KR"/>
        </w:rPr>
        <w:t xml:space="preserve"> waar</w:t>
      </w:r>
      <w:r w:rsidR="006E1B28" w:rsidRPr="008A4939">
        <w:rPr>
          <w:rFonts w:eastAsia="Malgun Gothic"/>
          <w:color w:val="000000"/>
          <w:lang w:val="nl-BE" w:eastAsia="ko-KR"/>
        </w:rPr>
        <w:t xml:space="preserve">: </w:t>
      </w:r>
      <w:r w:rsidRPr="008A4939">
        <w:rPr>
          <w:rFonts w:eastAsia="Malgun Gothic"/>
          <w:color w:val="000000"/>
          <w:lang w:val="nl-BE" w:eastAsia="ko-KR"/>
        </w:rPr>
        <w:t>steeds meer zware misd</w:t>
      </w:r>
      <w:r w:rsidR="0022510C" w:rsidRPr="008A4939">
        <w:rPr>
          <w:rFonts w:eastAsia="Malgun Gothic"/>
          <w:color w:val="000000"/>
          <w:lang w:val="nl-BE" w:eastAsia="ko-KR"/>
        </w:rPr>
        <w:t>aden. Ten slotte werd er uit gegaan van een daling in</w:t>
      </w:r>
      <w:r w:rsidRPr="008A4939">
        <w:rPr>
          <w:rFonts w:eastAsia="Malgun Gothic"/>
          <w:color w:val="000000"/>
          <w:lang w:val="nl-BE" w:eastAsia="ko-KR"/>
        </w:rPr>
        <w:t xml:space="preserve"> de leeftijd van de</w:t>
      </w:r>
      <w:r w:rsidR="00F22FA1" w:rsidRPr="008A4939">
        <w:rPr>
          <w:rFonts w:eastAsia="Malgun Gothic"/>
          <w:color w:val="000000"/>
          <w:lang w:val="nl-BE" w:eastAsia="ko-KR"/>
        </w:rPr>
        <w:t xml:space="preserve"> daders</w:t>
      </w:r>
      <w:r w:rsidR="00A70839" w:rsidRPr="008A4939">
        <w:rPr>
          <w:rFonts w:eastAsia="Malgun Gothic"/>
          <w:color w:val="000000"/>
          <w:lang w:val="nl-BE" w:eastAsia="ko-KR"/>
        </w:rPr>
        <w:t xml:space="preserve">. Volgens </w:t>
      </w:r>
      <w:r w:rsidR="001760BF">
        <w:rPr>
          <w:rFonts w:eastAsia="Malgun Gothic"/>
          <w:color w:val="000000"/>
          <w:lang w:val="nl-BE" w:eastAsia="ko-KR"/>
        </w:rPr>
        <w:t>Shinichi</w:t>
      </w:r>
      <w:r w:rsidR="00D93230" w:rsidRPr="008A4939">
        <w:rPr>
          <w:rFonts w:eastAsia="Malgun Gothic"/>
          <w:color w:val="000000"/>
          <w:lang w:val="nl-BE" w:eastAsia="ko-KR"/>
        </w:rPr>
        <w:t xml:space="preserve"> Ishizuka, professor aan de Ryūkoku Universiteit</w:t>
      </w:r>
      <w:r w:rsidR="00476FF6" w:rsidRPr="008A4939">
        <w:rPr>
          <w:rFonts w:eastAsia="Malgun Gothic"/>
          <w:color w:val="000000"/>
          <w:lang w:val="nl-BE" w:eastAsia="ko-KR"/>
        </w:rPr>
        <w:t xml:space="preserve"> </w:t>
      </w:r>
      <w:r w:rsidR="00D93230" w:rsidRPr="008A4939">
        <w:rPr>
          <w:rFonts w:eastAsia="Malgun Gothic"/>
          <w:color w:val="000000"/>
          <w:lang w:val="nl-BE" w:eastAsia="ko-KR"/>
        </w:rPr>
        <w:t>in Ky</w:t>
      </w:r>
      <w:r w:rsidR="009F6987" w:rsidRPr="008A4939">
        <w:rPr>
          <w:rFonts w:eastAsia="Malgun Gothic"/>
          <w:color w:val="000000"/>
          <w:lang w:val="nl-BE" w:eastAsia="ko-KR"/>
        </w:rPr>
        <w:t>ō</w:t>
      </w:r>
      <w:r w:rsidR="00D93230" w:rsidRPr="008A4939">
        <w:rPr>
          <w:rFonts w:eastAsia="Malgun Gothic"/>
          <w:color w:val="000000"/>
          <w:lang w:val="nl-BE" w:eastAsia="ko-KR"/>
        </w:rPr>
        <w:t>t</w:t>
      </w:r>
      <w:r w:rsidR="009F6987" w:rsidRPr="008A4939">
        <w:rPr>
          <w:rFonts w:eastAsia="Malgun Gothic"/>
          <w:color w:val="000000"/>
          <w:lang w:val="nl-BE" w:eastAsia="ko-KR"/>
        </w:rPr>
        <w:t>ō</w:t>
      </w:r>
      <w:r w:rsidR="00D93230" w:rsidRPr="008A4939">
        <w:rPr>
          <w:rFonts w:eastAsia="Malgun Gothic"/>
          <w:color w:val="000000"/>
          <w:lang w:val="nl-BE" w:eastAsia="ko-KR"/>
        </w:rPr>
        <w:t xml:space="preserve">, </w:t>
      </w:r>
      <w:r w:rsidR="0022510C" w:rsidRPr="008A4939">
        <w:rPr>
          <w:rFonts w:eastAsia="Malgun Gothic"/>
          <w:color w:val="000000"/>
          <w:lang w:val="nl-BE" w:eastAsia="ko-KR"/>
        </w:rPr>
        <w:t>zijn</w:t>
      </w:r>
      <w:r w:rsidR="00476FF6" w:rsidRPr="008A4939">
        <w:rPr>
          <w:rFonts w:eastAsia="Malgun Gothic"/>
          <w:color w:val="000000"/>
          <w:lang w:val="nl-BE" w:eastAsia="ko-KR"/>
        </w:rPr>
        <w:t xml:space="preserve"> d</w:t>
      </w:r>
      <w:r w:rsidR="00A70839" w:rsidRPr="008A4939">
        <w:rPr>
          <w:rFonts w:eastAsia="Malgun Gothic"/>
          <w:color w:val="000000"/>
          <w:lang w:val="nl-BE" w:eastAsia="ko-KR"/>
        </w:rPr>
        <w:t>eze veronderstelling</w:t>
      </w:r>
      <w:r w:rsidR="0022510C" w:rsidRPr="008A4939">
        <w:rPr>
          <w:rFonts w:eastAsia="Malgun Gothic"/>
          <w:color w:val="000000"/>
          <w:lang w:val="nl-BE" w:eastAsia="ko-KR"/>
        </w:rPr>
        <w:t>en</w:t>
      </w:r>
      <w:r w:rsidR="005B1341" w:rsidRPr="008A4939">
        <w:rPr>
          <w:rFonts w:eastAsia="Malgun Gothic"/>
          <w:color w:val="000000"/>
          <w:lang w:val="nl-BE" w:eastAsia="ko-KR"/>
        </w:rPr>
        <w:t xml:space="preserve"> gecreeërd</w:t>
      </w:r>
      <w:r w:rsidR="00476FF6" w:rsidRPr="008A4939">
        <w:rPr>
          <w:rFonts w:eastAsia="Malgun Gothic"/>
          <w:color w:val="000000"/>
          <w:lang w:val="nl-BE" w:eastAsia="ko-KR"/>
        </w:rPr>
        <w:t xml:space="preserve"> door de media en niet wetenschappelijk gegrond. “Uit recente opiniepeilingen blijkt dat 90 procent van de bevolking </w:t>
      </w:r>
      <w:r w:rsidR="00D93230" w:rsidRPr="008A4939">
        <w:rPr>
          <w:rFonts w:eastAsia="Malgun Gothic"/>
          <w:color w:val="000000"/>
          <w:lang w:val="nl-BE" w:eastAsia="ko-KR"/>
        </w:rPr>
        <w:t>denkt dat de jeugdcriminaliteit</w:t>
      </w:r>
      <w:r w:rsidR="00476FF6" w:rsidRPr="008A4939">
        <w:rPr>
          <w:rFonts w:eastAsia="Malgun Gothic"/>
          <w:color w:val="000000"/>
          <w:lang w:val="nl-BE" w:eastAsia="ko-KR"/>
        </w:rPr>
        <w:t xml:space="preserve"> aan het stijgen is. </w:t>
      </w:r>
      <w:r w:rsidR="00B67AD3" w:rsidRPr="008A4939">
        <w:rPr>
          <w:rFonts w:eastAsia="Malgun Gothic"/>
          <w:color w:val="000000"/>
          <w:lang w:val="nl-BE" w:eastAsia="ko-KR"/>
        </w:rPr>
        <w:t>Men gaat uit van dit soort voorgevoelens en spreekt over een stijging en verergering van de jeugdcriminal</w:t>
      </w:r>
      <w:r w:rsidR="009A39FF">
        <w:rPr>
          <w:rFonts w:eastAsia="Malgun Gothic"/>
          <w:color w:val="000000"/>
          <w:lang w:val="nl-BE" w:eastAsia="ko-KR"/>
        </w:rPr>
        <w:t>iteit alsof het de realiteit is</w:t>
      </w:r>
      <w:r w:rsidR="00476FF6" w:rsidRPr="008A4939">
        <w:rPr>
          <w:rFonts w:eastAsia="Malgun Gothic"/>
          <w:color w:val="000000"/>
          <w:lang w:val="nl-BE" w:eastAsia="ko-KR"/>
        </w:rPr>
        <w:t>”</w:t>
      </w:r>
      <w:r w:rsidR="009A39FF">
        <w:rPr>
          <w:rFonts w:eastAsia="Malgun Gothic"/>
          <w:color w:val="000000"/>
          <w:lang w:val="nl-BE" w:eastAsia="ko-KR"/>
        </w:rPr>
        <w:t>,</w:t>
      </w:r>
      <w:r w:rsidR="00D93230" w:rsidRPr="008A4939">
        <w:rPr>
          <w:rFonts w:eastAsia="Malgun Gothic"/>
          <w:color w:val="000000"/>
          <w:lang w:val="nl-BE" w:eastAsia="ko-KR"/>
        </w:rPr>
        <w:t xml:space="preserve"> stelt hij</w:t>
      </w:r>
      <w:r w:rsidR="00B67AD3" w:rsidRPr="008A4939">
        <w:rPr>
          <w:rFonts w:eastAsia="Malgun Gothic"/>
          <w:color w:val="000000"/>
          <w:lang w:val="nl-BE" w:eastAsia="ko-KR"/>
        </w:rPr>
        <w:t>.</w:t>
      </w:r>
      <w:r w:rsidR="008B05AD" w:rsidRPr="008A4939">
        <w:rPr>
          <w:rStyle w:val="FootnoteReference"/>
          <w:rFonts w:eastAsia="Malgun Gothic"/>
          <w:color w:val="000000"/>
          <w:lang w:val="nl-BE" w:eastAsia="ko-KR"/>
        </w:rPr>
        <w:t xml:space="preserve"> </w:t>
      </w:r>
      <w:r w:rsidR="008B05AD" w:rsidRPr="008A4939">
        <w:rPr>
          <w:rStyle w:val="FootnoteReference"/>
          <w:rFonts w:eastAsia="Malgun Gothic"/>
          <w:color w:val="000000"/>
          <w:lang w:val="nl-BE" w:eastAsia="ko-KR"/>
        </w:rPr>
        <w:footnoteReference w:id="61"/>
      </w:r>
    </w:p>
    <w:p w:rsidR="00F74F89" w:rsidRPr="008A4939" w:rsidRDefault="008B05AD" w:rsidP="008A4939">
      <w:pPr>
        <w:spacing w:line="360" w:lineRule="auto"/>
        <w:jc w:val="both"/>
        <w:rPr>
          <w:rFonts w:eastAsia="Malgun Gothic"/>
          <w:color w:val="000000"/>
          <w:lang w:val="nl-BE" w:eastAsia="ko-KR"/>
        </w:rPr>
      </w:pPr>
      <w:r w:rsidRPr="008A4939">
        <w:rPr>
          <w:rFonts w:eastAsia="Malgun Gothic"/>
          <w:color w:val="000000"/>
          <w:lang w:val="nl-BE" w:eastAsia="ko-KR"/>
        </w:rPr>
        <w:t>In</w:t>
      </w:r>
      <w:r w:rsidR="00583FB3" w:rsidRPr="008A4939">
        <w:rPr>
          <w:rFonts w:eastAsia="Malgun Gothic"/>
          <w:color w:val="000000"/>
          <w:lang w:val="nl-BE" w:eastAsia="ko-KR"/>
        </w:rPr>
        <w:t xml:space="preserve"> 1999, het moment waarop </w:t>
      </w:r>
      <w:r w:rsidR="000155BF" w:rsidRPr="008A4939">
        <w:rPr>
          <w:rFonts w:eastAsia="Malgun Gothic"/>
          <w:color w:val="000000"/>
          <w:lang w:val="nl-BE" w:eastAsia="ko-KR"/>
        </w:rPr>
        <w:t>de</w:t>
      </w:r>
      <w:r w:rsidR="00583FB3" w:rsidRPr="008A4939">
        <w:rPr>
          <w:rFonts w:eastAsia="Malgun Gothic"/>
          <w:color w:val="000000"/>
          <w:lang w:val="nl-BE" w:eastAsia="ko-KR"/>
        </w:rPr>
        <w:t xml:space="preserve"> herziening voorgesteld werd, was het aantal arrestaties van jongeren (uitgezon</w:t>
      </w:r>
      <w:r w:rsidR="00D93230" w:rsidRPr="008A4939">
        <w:rPr>
          <w:rFonts w:eastAsia="Malgun Gothic"/>
          <w:color w:val="000000"/>
          <w:lang w:val="nl-BE" w:eastAsia="ko-KR"/>
        </w:rPr>
        <w:t>derd verkeersovertredingen) nog</w:t>
      </w:r>
      <w:r w:rsidR="00583FB3" w:rsidRPr="008A4939">
        <w:rPr>
          <w:rFonts w:eastAsia="Malgun Gothic"/>
          <w:color w:val="000000"/>
          <w:lang w:val="nl-BE" w:eastAsia="ko-KR"/>
        </w:rPr>
        <w:t xml:space="preserve"> 57 procent van het aantal in 1983. Volgens voorsta</w:t>
      </w:r>
      <w:del w:id="283" w:author="Nicholas Peeters" w:date="2014-08-06T17:45:00Z">
        <w:r w:rsidR="00583FB3" w:rsidRPr="008A4939" w:rsidDel="009D6954">
          <w:rPr>
            <w:rFonts w:eastAsia="Malgun Gothic"/>
            <w:color w:val="000000"/>
            <w:lang w:val="nl-BE" w:eastAsia="ko-KR"/>
          </w:rPr>
          <w:delText>a</w:delText>
        </w:r>
      </w:del>
      <w:r w:rsidR="00583FB3" w:rsidRPr="008A4939">
        <w:rPr>
          <w:rFonts w:eastAsia="Malgun Gothic"/>
          <w:color w:val="000000"/>
          <w:lang w:val="nl-BE" w:eastAsia="ko-KR"/>
        </w:rPr>
        <w:t xml:space="preserve">nders van de herziening </w:t>
      </w:r>
      <w:r w:rsidR="00061E4F" w:rsidRPr="008A4939">
        <w:rPr>
          <w:rFonts w:eastAsia="Malgun Gothic"/>
          <w:color w:val="000000"/>
          <w:lang w:val="nl-BE" w:eastAsia="ko-KR"/>
        </w:rPr>
        <w:t xml:space="preserve">had deze daling geen betekenis: de daling van het aantal voorvallen </w:t>
      </w:r>
      <w:r w:rsidR="00D93230" w:rsidRPr="008A4939">
        <w:rPr>
          <w:rFonts w:eastAsia="Malgun Gothic"/>
          <w:color w:val="000000"/>
          <w:lang w:val="nl-BE" w:eastAsia="ko-KR"/>
        </w:rPr>
        <w:t xml:space="preserve">zou </w:t>
      </w:r>
      <w:r w:rsidR="00061E4F" w:rsidRPr="008A4939">
        <w:rPr>
          <w:rFonts w:eastAsia="Malgun Gothic"/>
          <w:color w:val="000000"/>
          <w:lang w:val="nl-BE" w:eastAsia="ko-KR"/>
        </w:rPr>
        <w:t>een logisch gevolg</w:t>
      </w:r>
      <w:r w:rsidR="00D93230" w:rsidRPr="008A4939">
        <w:rPr>
          <w:rFonts w:eastAsia="Malgun Gothic"/>
          <w:color w:val="000000"/>
          <w:lang w:val="nl-BE" w:eastAsia="ko-KR"/>
        </w:rPr>
        <w:t xml:space="preserve"> zijn</w:t>
      </w:r>
      <w:r w:rsidR="00061E4F" w:rsidRPr="008A4939">
        <w:rPr>
          <w:rFonts w:eastAsia="Malgun Gothic"/>
          <w:color w:val="000000"/>
          <w:lang w:val="nl-BE" w:eastAsia="ko-KR"/>
        </w:rPr>
        <w:t xml:space="preserve"> van de voortdurende vergrijzing van de Japanse sa</w:t>
      </w:r>
      <w:r w:rsidR="006336BA" w:rsidRPr="008A4939">
        <w:rPr>
          <w:rFonts w:eastAsia="Malgun Gothic"/>
          <w:color w:val="000000"/>
          <w:lang w:val="nl-BE" w:eastAsia="ko-KR"/>
        </w:rPr>
        <w:t xml:space="preserve">menleving. </w:t>
      </w:r>
      <w:r w:rsidR="0022510C" w:rsidRPr="008A4939">
        <w:rPr>
          <w:rFonts w:eastAsia="Malgun Gothic"/>
          <w:color w:val="000000"/>
          <w:lang w:val="nl-BE" w:eastAsia="ko-KR"/>
        </w:rPr>
        <w:t xml:space="preserve">Wanneer </w:t>
      </w:r>
      <w:r w:rsidR="00FE1217" w:rsidRPr="008A4939">
        <w:rPr>
          <w:rFonts w:eastAsia="Malgun Gothic"/>
          <w:color w:val="000000"/>
          <w:lang w:val="nl-BE" w:eastAsia="ko-KR"/>
        </w:rPr>
        <w:t>s</w:t>
      </w:r>
      <w:r w:rsidR="006336BA" w:rsidRPr="008A4939">
        <w:rPr>
          <w:rFonts w:eastAsia="Malgun Gothic"/>
          <w:color w:val="000000"/>
          <w:lang w:val="nl-BE" w:eastAsia="ko-KR"/>
        </w:rPr>
        <w:t xml:space="preserve">tatistische gegevens die de verhouding </w:t>
      </w:r>
      <w:r w:rsidR="00F22FA1" w:rsidRPr="008A4939">
        <w:rPr>
          <w:rFonts w:eastAsia="Malgun Gothic"/>
          <w:color w:val="000000"/>
          <w:lang w:val="nl-BE" w:eastAsia="ko-KR"/>
        </w:rPr>
        <w:t>tussen het aantal arrestaties en de gehele bevolking</w:t>
      </w:r>
      <w:r w:rsidR="0022510C" w:rsidRPr="008A4939">
        <w:rPr>
          <w:rFonts w:eastAsia="Malgun Gothic"/>
          <w:color w:val="000000"/>
          <w:lang w:val="nl-BE" w:eastAsia="ko-KR"/>
        </w:rPr>
        <w:t xml:space="preserve"> correct geïnterpreteerd worden</w:t>
      </w:r>
      <w:r w:rsidR="00F22FA1" w:rsidRPr="008A4939">
        <w:rPr>
          <w:rFonts w:eastAsia="Malgun Gothic"/>
          <w:color w:val="000000"/>
          <w:lang w:val="nl-BE" w:eastAsia="ko-KR"/>
        </w:rPr>
        <w:t xml:space="preserve">, </w:t>
      </w:r>
      <w:r w:rsidR="00FE1217" w:rsidRPr="008A4939">
        <w:rPr>
          <w:rFonts w:eastAsia="Malgun Gothic"/>
          <w:color w:val="000000"/>
          <w:lang w:val="nl-BE" w:eastAsia="ko-KR"/>
        </w:rPr>
        <w:t xml:space="preserve">blijkt de realiteit </w:t>
      </w:r>
      <w:r w:rsidR="0022510C" w:rsidRPr="008A4939">
        <w:rPr>
          <w:rFonts w:eastAsia="Malgun Gothic"/>
          <w:color w:val="000000"/>
          <w:lang w:val="nl-BE" w:eastAsia="ko-KR"/>
        </w:rPr>
        <w:t xml:space="preserve">echter </w:t>
      </w:r>
      <w:r w:rsidR="00FE1217" w:rsidRPr="008A4939">
        <w:rPr>
          <w:rFonts w:eastAsia="Malgun Gothic"/>
          <w:color w:val="000000"/>
          <w:lang w:val="nl-BE" w:eastAsia="ko-KR"/>
        </w:rPr>
        <w:t>niet zo extreem als ze voorgesteld wordt, zegt Ishizuka.</w:t>
      </w:r>
      <w:r w:rsidR="00520B46" w:rsidRPr="00520B46">
        <w:rPr>
          <w:rStyle w:val="FootnoteReference"/>
          <w:rFonts w:eastAsia="Malgun Gothic"/>
          <w:color w:val="000000"/>
          <w:lang w:val="nl-BE" w:eastAsia="ko-KR"/>
        </w:rPr>
        <w:t xml:space="preserve"> </w:t>
      </w:r>
      <w:r w:rsidR="00520B46" w:rsidRPr="008A4939">
        <w:rPr>
          <w:rStyle w:val="FootnoteReference"/>
          <w:rFonts w:eastAsia="Malgun Gothic"/>
          <w:color w:val="000000"/>
          <w:lang w:val="nl-BE" w:eastAsia="ko-KR"/>
        </w:rPr>
        <w:footnoteReference w:id="62"/>
      </w:r>
    </w:p>
    <w:p w:rsidR="002069DA" w:rsidRPr="008A4939" w:rsidRDefault="002069DA" w:rsidP="008A4939">
      <w:pPr>
        <w:spacing w:line="360" w:lineRule="auto"/>
        <w:jc w:val="both"/>
        <w:rPr>
          <w:rFonts w:eastAsia="Malgun Gothic"/>
          <w:color w:val="000000"/>
          <w:lang w:val="nl-BE" w:eastAsia="ko-KR"/>
        </w:rPr>
      </w:pPr>
      <w:r w:rsidRPr="008A4939">
        <w:rPr>
          <w:rFonts w:eastAsia="Malgun Gothic"/>
          <w:color w:val="000000"/>
          <w:lang w:val="nl-BE" w:eastAsia="ko-KR"/>
        </w:rPr>
        <w:t xml:space="preserve">Figuur 1: Verandering in aantal </w:t>
      </w:r>
      <w:r w:rsidR="002F6044">
        <w:rPr>
          <w:rFonts w:eastAsia="Malgun Gothic"/>
          <w:color w:val="000000"/>
          <w:lang w:val="nl-BE" w:eastAsia="ko-KR"/>
        </w:rPr>
        <w:t xml:space="preserve">arrestaties van jongeren in </w:t>
      </w:r>
      <w:r w:rsidRPr="008A4939">
        <w:rPr>
          <w:rFonts w:eastAsia="Malgun Gothic"/>
          <w:color w:val="000000"/>
          <w:lang w:val="nl-BE" w:eastAsia="ko-KR"/>
        </w:rPr>
        <w:t>verhouding tot de</w:t>
      </w:r>
      <w:r w:rsidR="002F6044">
        <w:rPr>
          <w:rFonts w:eastAsia="Malgun Gothic"/>
          <w:color w:val="000000"/>
          <w:lang w:val="nl-BE" w:eastAsia="ko-KR"/>
        </w:rPr>
        <w:t xml:space="preserve"> gehele</w:t>
      </w:r>
      <w:r w:rsidRPr="008A4939">
        <w:rPr>
          <w:rFonts w:eastAsia="Malgun Gothic"/>
          <w:color w:val="000000"/>
          <w:lang w:val="nl-BE" w:eastAsia="ko-KR"/>
        </w:rPr>
        <w:t xml:space="preserve"> bevolking.</w:t>
      </w:r>
    </w:p>
    <w:p w:rsidR="002069DA" w:rsidRPr="008A4939" w:rsidRDefault="002069DA" w:rsidP="002F6044">
      <w:pPr>
        <w:spacing w:line="360" w:lineRule="auto"/>
        <w:jc w:val="center"/>
        <w:rPr>
          <w:rFonts w:eastAsia="Malgun Gothic"/>
          <w:color w:val="000000"/>
          <w:lang w:val="nl-BE" w:eastAsia="ko-KR"/>
        </w:rPr>
      </w:pPr>
      <w:r w:rsidRPr="008A4939">
        <w:rPr>
          <w:noProof/>
        </w:rPr>
        <w:lastRenderedPageBreak/>
        <w:drawing>
          <wp:inline distT="0" distB="0" distL="0" distR="0">
            <wp:extent cx="4905375" cy="3695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1419" t="20156" r="36937" b="10642"/>
                    <a:stretch/>
                  </pic:blipFill>
                  <pic:spPr bwMode="auto">
                    <a:xfrm>
                      <a:off x="0" y="0"/>
                      <a:ext cx="4905375" cy="36957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2510C" w:rsidRPr="008A4939" w:rsidRDefault="00E84F16" w:rsidP="008A4939">
      <w:pPr>
        <w:spacing w:line="360" w:lineRule="auto"/>
        <w:jc w:val="both"/>
        <w:rPr>
          <w:color w:val="000000"/>
          <w:lang w:val="nl-BE"/>
        </w:rPr>
      </w:pPr>
      <w:r>
        <w:rPr>
          <w:color w:val="000000"/>
          <w:lang w:val="nl-BE"/>
        </w:rPr>
        <w:t xml:space="preserve">Bron: Hōmu Sōgō Kenkyūsho 1998-2000 (verwerkt door Swarzenegger C., 2003). </w:t>
      </w:r>
      <w:r>
        <w:rPr>
          <w:rStyle w:val="FootnoteReference"/>
          <w:color w:val="000000"/>
          <w:lang w:val="nl-BE"/>
        </w:rPr>
        <w:footnoteReference w:id="63"/>
      </w:r>
    </w:p>
    <w:p w:rsidR="008104F6" w:rsidRPr="008A4939" w:rsidRDefault="0022510C" w:rsidP="008A4939">
      <w:pPr>
        <w:spacing w:line="360" w:lineRule="auto"/>
        <w:jc w:val="both"/>
        <w:rPr>
          <w:color w:val="000000"/>
          <w:lang w:val="nl-BE"/>
        </w:rPr>
      </w:pPr>
      <w:r w:rsidRPr="008A4939">
        <w:rPr>
          <w:color w:val="000000"/>
          <w:lang w:val="nl-BE"/>
        </w:rPr>
        <w:t xml:space="preserve">In de naoorlogse geschiedenis van de jeugdcriminaliteit in Japan </w:t>
      </w:r>
      <w:r w:rsidR="00451DAF" w:rsidRPr="008A4939">
        <w:rPr>
          <w:rFonts w:eastAsia="Malgun Gothic"/>
          <w:color w:val="000000"/>
          <w:lang w:val="nl-BE" w:eastAsia="ko-KR"/>
        </w:rPr>
        <w:t xml:space="preserve">kan men </w:t>
      </w:r>
      <w:r w:rsidRPr="008A4939">
        <w:rPr>
          <w:color w:val="000000"/>
          <w:lang w:val="nl-BE"/>
        </w:rPr>
        <w:t xml:space="preserve">drie perioden van stijgende jeugdcriminaliteit waarnemen. </w:t>
      </w:r>
      <w:r w:rsidR="009A39FF">
        <w:rPr>
          <w:color w:val="000000"/>
          <w:lang w:val="nl-BE"/>
        </w:rPr>
        <w:t>Het eerste hoogtepunt kan waargenomen worden in 1951 en wo</w:t>
      </w:r>
      <w:r w:rsidRPr="008A4939">
        <w:rPr>
          <w:color w:val="000000"/>
          <w:lang w:val="nl-BE"/>
        </w:rPr>
        <w:t xml:space="preserve">rd de “Eerste golf” </w:t>
      </w:r>
      <w:r w:rsidRPr="008A4939">
        <w:rPr>
          <w:rFonts w:eastAsia="Malgun Gothic"/>
          <w:color w:val="000000"/>
          <w:lang w:val="nl-BE" w:eastAsia="ko-KR"/>
        </w:rPr>
        <w:t>(</w:t>
      </w:r>
      <w:r w:rsidR="009D36CB">
        <w:rPr>
          <w:rFonts w:eastAsia="Malgun Gothic"/>
          <w:i/>
          <w:color w:val="000000"/>
          <w:lang w:val="nl-BE" w:eastAsia="ko-KR"/>
        </w:rPr>
        <w:t>D</w:t>
      </w:r>
      <w:r w:rsidR="009D36CB" w:rsidRPr="008A4939">
        <w:rPr>
          <w:rFonts w:eastAsia="Malgun Gothic"/>
          <w:i/>
          <w:color w:val="000000"/>
          <w:lang w:val="nl-BE" w:eastAsia="ko-KR"/>
        </w:rPr>
        <w:t>aiichi no nami</w:t>
      </w:r>
      <w:r w:rsidR="009D36CB">
        <w:rPr>
          <w:rFonts w:eastAsia="Malgun Gothic"/>
          <w:i/>
          <w:color w:val="000000"/>
          <w:lang w:val="nl-BE" w:eastAsia="ko-KR"/>
        </w:rPr>
        <w:t xml:space="preserve">, </w:t>
      </w:r>
      <w:r w:rsidR="009D36CB">
        <w:rPr>
          <w:rFonts w:hint="eastAsia"/>
          <w:color w:val="000000"/>
          <w:lang w:val="nl-BE"/>
        </w:rPr>
        <w:t>第一の波</w:t>
      </w:r>
      <w:r w:rsidRPr="008A4939">
        <w:rPr>
          <w:rFonts w:eastAsia="Malgun Gothic"/>
          <w:color w:val="000000"/>
          <w:lang w:val="nl-BE" w:eastAsia="ko-KR"/>
        </w:rPr>
        <w:t>) genoemd. De jeugdcriminaliteit in deze periode werd gekenmerkt door misda</w:t>
      </w:r>
      <w:r w:rsidR="001F7AEC" w:rsidRPr="008A4939">
        <w:rPr>
          <w:rFonts w:eastAsia="Malgun Gothic"/>
          <w:color w:val="000000"/>
          <w:lang w:val="nl-BE" w:eastAsia="ko-KR"/>
        </w:rPr>
        <w:t xml:space="preserve">den </w:t>
      </w:r>
      <w:r w:rsidR="00451DAF" w:rsidRPr="008A4939">
        <w:rPr>
          <w:rFonts w:eastAsia="Malgun Gothic"/>
          <w:color w:val="000000"/>
          <w:lang w:val="nl-BE" w:eastAsia="ko-KR"/>
        </w:rPr>
        <w:t xml:space="preserve">die </w:t>
      </w:r>
      <w:r w:rsidR="001F7AEC" w:rsidRPr="008A4939">
        <w:rPr>
          <w:rFonts w:eastAsia="Malgun Gothic"/>
          <w:color w:val="000000"/>
          <w:lang w:val="nl-BE" w:eastAsia="ko-KR"/>
        </w:rPr>
        <w:t xml:space="preserve">gepleegd </w:t>
      </w:r>
      <w:r w:rsidR="00451DAF" w:rsidRPr="00B640DA">
        <w:rPr>
          <w:rFonts w:eastAsia="Malgun Gothic"/>
          <w:color w:val="000000"/>
          <w:lang w:val="nl-BE" w:eastAsia="ko-KR"/>
        </w:rPr>
        <w:t>werden</w:t>
      </w:r>
      <w:r w:rsidR="009A39FF" w:rsidRPr="00B640DA">
        <w:rPr>
          <w:rFonts w:eastAsia="Malgun Gothic"/>
          <w:color w:val="000000"/>
          <w:lang w:val="nl-BE" w:eastAsia="ko-KR"/>
        </w:rPr>
        <w:t xml:space="preserve"> uit noodzaak</w:t>
      </w:r>
      <w:r w:rsidR="00B640DA">
        <w:rPr>
          <w:rFonts w:eastAsia="Malgun Gothic"/>
          <w:color w:val="000000"/>
          <w:lang w:val="nl-BE" w:eastAsia="ko-KR"/>
        </w:rPr>
        <w:t xml:space="preserve"> (armoede)</w:t>
      </w:r>
      <w:r w:rsidR="001F7AEC" w:rsidRPr="008A4939">
        <w:rPr>
          <w:rFonts w:eastAsia="Malgun Gothic"/>
          <w:color w:val="000000"/>
          <w:lang w:val="nl-BE" w:eastAsia="ko-KR"/>
        </w:rPr>
        <w:t>. In het jaar 1964 vond de</w:t>
      </w:r>
      <w:r w:rsidRPr="008A4939">
        <w:rPr>
          <w:rFonts w:eastAsia="Malgun Gothic"/>
          <w:color w:val="000000"/>
          <w:lang w:val="nl-BE" w:eastAsia="ko-KR"/>
        </w:rPr>
        <w:t xml:space="preserve"> “Tweede golf</w:t>
      </w:r>
      <w:r w:rsidR="001F7AEC" w:rsidRPr="008A4939">
        <w:rPr>
          <w:rFonts w:eastAsia="Malgun Gothic"/>
          <w:color w:val="000000"/>
          <w:lang w:val="nl-BE" w:eastAsia="ko-KR"/>
        </w:rPr>
        <w:t>” (</w:t>
      </w:r>
      <w:r w:rsidR="009D36CB">
        <w:rPr>
          <w:rFonts w:eastAsia="Malgun Gothic"/>
          <w:i/>
          <w:color w:val="000000"/>
          <w:lang w:val="nl-BE" w:eastAsia="ko-KR"/>
        </w:rPr>
        <w:t>D</w:t>
      </w:r>
      <w:r w:rsidR="009D36CB" w:rsidRPr="008A4939">
        <w:rPr>
          <w:rFonts w:eastAsia="Malgun Gothic"/>
          <w:i/>
          <w:color w:val="000000"/>
          <w:lang w:val="nl-BE" w:eastAsia="ko-KR"/>
        </w:rPr>
        <w:t>aini no nami</w:t>
      </w:r>
      <w:r w:rsidR="009D36CB">
        <w:rPr>
          <w:rFonts w:eastAsia="Malgun Gothic"/>
          <w:i/>
          <w:color w:val="000000"/>
          <w:lang w:val="nl-BE" w:eastAsia="ko-KR"/>
        </w:rPr>
        <w:t xml:space="preserve">, </w:t>
      </w:r>
      <w:r w:rsidR="001F7AEC" w:rsidRPr="008A4939">
        <w:rPr>
          <w:rFonts w:hint="eastAsia"/>
          <w:color w:val="000000"/>
          <w:lang w:val="nl-BE"/>
        </w:rPr>
        <w:t>第二の波</w:t>
      </w:r>
      <w:r w:rsidR="00451DAF" w:rsidRPr="008A4939">
        <w:rPr>
          <w:rFonts w:eastAsia="Malgun Gothic"/>
          <w:color w:val="000000"/>
          <w:lang w:val="nl-BE" w:eastAsia="ko-KR"/>
        </w:rPr>
        <w:t>) plaa</w:t>
      </w:r>
      <w:r w:rsidR="001F7AEC" w:rsidRPr="008A4939">
        <w:rPr>
          <w:rFonts w:eastAsia="Malgun Gothic"/>
          <w:color w:val="000000"/>
          <w:lang w:val="nl-BE" w:eastAsia="ko-KR"/>
        </w:rPr>
        <w:t>t</w:t>
      </w:r>
      <w:r w:rsidR="00451DAF" w:rsidRPr="008A4939">
        <w:rPr>
          <w:rFonts w:eastAsia="Malgun Gothic"/>
          <w:color w:val="000000"/>
          <w:lang w:val="nl-BE" w:eastAsia="ko-KR"/>
        </w:rPr>
        <w:t>s</w:t>
      </w:r>
      <w:r w:rsidR="001F7AEC" w:rsidRPr="008A4939">
        <w:rPr>
          <w:rFonts w:eastAsia="Malgun Gothic"/>
          <w:color w:val="000000"/>
          <w:lang w:val="nl-BE" w:eastAsia="ko-KR"/>
        </w:rPr>
        <w:t>, waarbij misdaden ontstaan uit rebellie centraal stonden.</w:t>
      </w:r>
      <w:r w:rsidR="001F7AEC" w:rsidRPr="008A4939">
        <w:rPr>
          <w:color w:val="000000"/>
          <w:lang w:val="nl-BE"/>
        </w:rPr>
        <w:t xml:space="preserve">  De “Derde golf” (</w:t>
      </w:r>
      <w:r w:rsidR="009D36CB">
        <w:rPr>
          <w:color w:val="000000"/>
          <w:lang w:val="nl-BE"/>
        </w:rPr>
        <w:t>D</w:t>
      </w:r>
      <w:r w:rsidR="001F7AEC" w:rsidRPr="008A4939">
        <w:rPr>
          <w:i/>
          <w:color w:val="000000"/>
          <w:lang w:val="nl-BE"/>
        </w:rPr>
        <w:t>aisan no nami</w:t>
      </w:r>
      <w:r w:rsidR="009D36CB">
        <w:rPr>
          <w:i/>
          <w:color w:val="000000"/>
          <w:lang w:val="nl-BE"/>
        </w:rPr>
        <w:t xml:space="preserve">, </w:t>
      </w:r>
      <w:r w:rsidR="009D36CB" w:rsidRPr="008A4939">
        <w:rPr>
          <w:rFonts w:hint="eastAsia"/>
          <w:color w:val="000000"/>
          <w:lang w:val="nl-BE"/>
        </w:rPr>
        <w:t>第三の波</w:t>
      </w:r>
      <w:r w:rsidR="001F7AEC" w:rsidRPr="008A4939">
        <w:rPr>
          <w:color w:val="000000"/>
          <w:lang w:val="nl-BE"/>
        </w:rPr>
        <w:t>)</w:t>
      </w:r>
      <w:r w:rsidR="008104F6" w:rsidRPr="008A4939">
        <w:rPr>
          <w:color w:val="000000"/>
          <w:lang w:val="nl-BE"/>
        </w:rPr>
        <w:t xml:space="preserve">, gekarakteriseerd door misdaden </w:t>
      </w:r>
      <w:r w:rsidR="00451DAF" w:rsidRPr="008A4939">
        <w:rPr>
          <w:color w:val="000000"/>
          <w:lang w:val="nl-BE"/>
        </w:rPr>
        <w:t>gepleegd</w:t>
      </w:r>
      <w:r w:rsidR="008104F6" w:rsidRPr="008A4939">
        <w:rPr>
          <w:color w:val="000000"/>
          <w:lang w:val="nl-BE"/>
        </w:rPr>
        <w:t xml:space="preserve"> als tijdverdrijf, </w:t>
      </w:r>
      <w:del w:id="289" w:author="Nicholas Peeters" w:date="2014-08-05T17:37:00Z">
        <w:r w:rsidR="008104F6" w:rsidRPr="008A4939" w:rsidDel="008873D0">
          <w:rPr>
            <w:color w:val="000000"/>
            <w:lang w:val="nl-BE"/>
          </w:rPr>
          <w:delText xml:space="preserve">vond  </w:delText>
        </w:r>
      </w:del>
      <w:ins w:id="290" w:author="Nicholas Peeters" w:date="2014-08-05T17:37:00Z">
        <w:r w:rsidR="008873D0">
          <w:rPr>
            <w:rFonts w:hint="eastAsia"/>
            <w:color w:val="000000"/>
            <w:lang w:val="nl-BE"/>
          </w:rPr>
          <w:t>kende</w:t>
        </w:r>
        <w:r w:rsidR="008873D0" w:rsidRPr="008A4939">
          <w:rPr>
            <w:color w:val="000000"/>
            <w:lang w:val="nl-BE"/>
          </w:rPr>
          <w:t xml:space="preserve">  </w:t>
        </w:r>
      </w:ins>
      <w:r w:rsidR="008104F6" w:rsidRPr="008A4939">
        <w:rPr>
          <w:color w:val="000000"/>
          <w:lang w:val="nl-BE"/>
        </w:rPr>
        <w:t>zijn hoogtepunt in 1983.</w:t>
      </w:r>
      <w:r w:rsidR="00520B46">
        <w:rPr>
          <w:rStyle w:val="FootnoteReference"/>
          <w:color w:val="000000"/>
          <w:lang w:val="nl-BE"/>
        </w:rPr>
        <w:footnoteReference w:id="64"/>
      </w:r>
    </w:p>
    <w:p w:rsidR="006E1B28" w:rsidRPr="009D36CB" w:rsidRDefault="008104F6" w:rsidP="008A4939">
      <w:pPr>
        <w:spacing w:line="360" w:lineRule="auto"/>
        <w:jc w:val="both"/>
        <w:rPr>
          <w:rFonts w:eastAsia="Malgun Gothic"/>
          <w:i/>
          <w:color w:val="000000"/>
          <w:lang w:val="nl-BE" w:eastAsia="ko-KR"/>
        </w:rPr>
      </w:pPr>
      <w:r w:rsidRPr="008A4939">
        <w:rPr>
          <w:color w:val="000000"/>
          <w:lang w:val="nl-BE"/>
        </w:rPr>
        <w:t xml:space="preserve">Bij deze derde stijging speelde echter </w:t>
      </w:r>
      <w:r w:rsidR="00451DAF" w:rsidRPr="008A4939">
        <w:rPr>
          <w:color w:val="000000"/>
          <w:lang w:val="nl-BE"/>
        </w:rPr>
        <w:t xml:space="preserve">mee </w:t>
      </w:r>
      <w:r w:rsidR="009A39FF">
        <w:rPr>
          <w:color w:val="000000"/>
          <w:lang w:val="nl-BE"/>
        </w:rPr>
        <w:t>dat handelingen die voordien</w:t>
      </w:r>
      <w:r w:rsidRPr="008A4939">
        <w:rPr>
          <w:color w:val="000000"/>
          <w:lang w:val="nl-BE"/>
        </w:rPr>
        <w:t xml:space="preserve"> niet als een probleem gezien werden, plots als misdrijven beschouwd werden. </w:t>
      </w:r>
      <w:r w:rsidR="00491231" w:rsidRPr="008A4939">
        <w:rPr>
          <w:rFonts w:hint="eastAsia"/>
          <w:color w:val="000000"/>
          <w:lang w:val="nl-BE"/>
        </w:rPr>
        <w:t>Verder</w:t>
      </w:r>
      <w:r w:rsidR="00491231" w:rsidRPr="008A4939">
        <w:rPr>
          <w:rFonts w:eastAsia="Malgun Gothic"/>
          <w:color w:val="000000"/>
          <w:lang w:val="nl-BE" w:eastAsia="ko-KR"/>
        </w:rPr>
        <w:t xml:space="preserve"> </w:t>
      </w:r>
      <w:r w:rsidRPr="008A4939">
        <w:rPr>
          <w:color w:val="000000"/>
          <w:lang w:val="nl-BE"/>
        </w:rPr>
        <w:t xml:space="preserve">werd in die periode </w:t>
      </w:r>
      <w:r w:rsidR="00451DAF" w:rsidRPr="008A4939">
        <w:rPr>
          <w:color w:val="000000"/>
          <w:lang w:val="nl-BE"/>
        </w:rPr>
        <w:t xml:space="preserve">ook </w:t>
      </w:r>
      <w:r w:rsidRPr="008A4939">
        <w:rPr>
          <w:color w:val="000000"/>
          <w:lang w:val="nl-BE"/>
        </w:rPr>
        <w:t>de politiecontrole op jongeren ver</w:t>
      </w:r>
      <w:r w:rsidR="00451DAF" w:rsidRPr="008A4939">
        <w:rPr>
          <w:color w:val="000000"/>
          <w:lang w:val="nl-BE"/>
        </w:rPr>
        <w:t>sterkt, wat logischerwijze leidde</w:t>
      </w:r>
      <w:r w:rsidRPr="008A4939">
        <w:rPr>
          <w:color w:val="000000"/>
          <w:lang w:val="nl-BE"/>
        </w:rPr>
        <w:t xml:space="preserve"> tot een stijging van het aantal </w:t>
      </w:r>
      <w:r w:rsidRPr="008A4939">
        <w:rPr>
          <w:color w:val="000000"/>
          <w:lang w:val="nl-BE"/>
        </w:rPr>
        <w:lastRenderedPageBreak/>
        <w:t>misdrijven</w:t>
      </w:r>
      <w:r w:rsidR="00451DAF" w:rsidRPr="008A4939">
        <w:rPr>
          <w:color w:val="000000"/>
          <w:lang w:val="nl-BE"/>
        </w:rPr>
        <w:t>,</w:t>
      </w:r>
      <w:r w:rsidRPr="008A4939">
        <w:rPr>
          <w:color w:val="000000"/>
          <w:lang w:val="nl-BE"/>
        </w:rPr>
        <w:t xml:space="preserve"> bemerkt Ishizuka.</w:t>
      </w:r>
      <w:r w:rsidR="00451DAF" w:rsidRPr="008A4939">
        <w:rPr>
          <w:color w:val="000000"/>
          <w:lang w:val="nl-BE"/>
        </w:rPr>
        <w:t xml:space="preserve"> In de late jaren negentig werd</w:t>
      </w:r>
      <w:r w:rsidR="004F31B3" w:rsidRPr="008A4939">
        <w:rPr>
          <w:color w:val="000000"/>
          <w:lang w:val="nl-BE"/>
        </w:rPr>
        <w:t xml:space="preserve"> opnieuw een stijging in de cijfers van de jeugdcriminaliteit waargenomen en begon men te spreken over de “Vierde golf” (</w:t>
      </w:r>
      <w:r w:rsidR="009D36CB">
        <w:rPr>
          <w:rFonts w:eastAsia="Malgun Gothic"/>
          <w:i/>
          <w:color w:val="000000"/>
          <w:lang w:val="nl-BE" w:eastAsia="ko-KR"/>
        </w:rPr>
        <w:t>D</w:t>
      </w:r>
      <w:r w:rsidR="004F31B3" w:rsidRPr="008A4939">
        <w:rPr>
          <w:rFonts w:eastAsia="Malgun Gothic"/>
          <w:i/>
          <w:color w:val="000000"/>
          <w:lang w:val="nl-BE" w:eastAsia="ko-KR"/>
        </w:rPr>
        <w:t>aiyon no nami</w:t>
      </w:r>
      <w:r w:rsidR="009D36CB">
        <w:rPr>
          <w:rFonts w:eastAsia="Malgun Gothic"/>
          <w:i/>
          <w:color w:val="000000"/>
          <w:lang w:val="nl-BE" w:eastAsia="ko-KR"/>
        </w:rPr>
        <w:t xml:space="preserve">, </w:t>
      </w:r>
      <w:r w:rsidR="009D36CB" w:rsidRPr="008A4939">
        <w:rPr>
          <w:rFonts w:hint="eastAsia"/>
          <w:color w:val="000000"/>
          <w:lang w:val="nl-BE"/>
        </w:rPr>
        <w:t>第四の波</w:t>
      </w:r>
      <w:r w:rsidR="004F31B3" w:rsidRPr="008A4939">
        <w:rPr>
          <w:color w:val="000000"/>
          <w:lang w:val="nl-BE"/>
        </w:rPr>
        <w:t>), maar ook hier stelt Ishizuka zich vragen bij.</w:t>
      </w:r>
      <w:r w:rsidR="00491231" w:rsidRPr="008A4939">
        <w:rPr>
          <w:rStyle w:val="FootnoteReference"/>
          <w:color w:val="000000"/>
          <w:lang w:val="nl-BE"/>
        </w:rPr>
        <w:footnoteReference w:id="65"/>
      </w:r>
    </w:p>
    <w:p w:rsidR="007904A4" w:rsidRPr="008A4939" w:rsidRDefault="00451DAF" w:rsidP="008A4939">
      <w:pPr>
        <w:spacing w:line="360" w:lineRule="auto"/>
        <w:jc w:val="both"/>
        <w:rPr>
          <w:rFonts w:eastAsia="Malgun Gothic"/>
          <w:color w:val="000000"/>
          <w:lang w:val="nl-BE" w:eastAsia="ko-KR"/>
        </w:rPr>
      </w:pPr>
      <w:r w:rsidRPr="008A4939">
        <w:rPr>
          <w:color w:val="000000"/>
          <w:lang w:val="nl-BE"/>
        </w:rPr>
        <w:t>Vond er effectief een stijging van de jeugdcriminaliteit plaats?</w:t>
      </w:r>
      <w:r w:rsidR="00D51B1B" w:rsidRPr="008A4939">
        <w:rPr>
          <w:rFonts w:eastAsia="Malgun Gothic"/>
          <w:color w:val="000000"/>
          <w:lang w:val="nl-BE" w:eastAsia="ko-KR"/>
        </w:rPr>
        <w:t xml:space="preserve"> Over het algemeen vond er van 1983 tot 1999 een daling van 20 procent plaats in he</w:t>
      </w:r>
      <w:r w:rsidR="009A39FF">
        <w:rPr>
          <w:rFonts w:eastAsia="Malgun Gothic"/>
          <w:color w:val="000000"/>
          <w:lang w:val="nl-BE" w:eastAsia="ko-KR"/>
        </w:rPr>
        <w:t xml:space="preserve">t aantal jongeren die in aanraking </w:t>
      </w:r>
      <w:r w:rsidR="00D51B1B" w:rsidRPr="008A4939">
        <w:rPr>
          <w:rFonts w:eastAsia="Malgun Gothic"/>
          <w:color w:val="000000"/>
          <w:lang w:val="nl-BE" w:eastAsia="ko-KR"/>
        </w:rPr>
        <w:t>kwamen met jusititie. Het aantal zogenaamde ernstige misdaden steeg echter met 29 procent, maar omvatte uiteindelijk slechts 1,4 procent van het totaal aantal arrestaties en oefenende dus geen grote inv</w:t>
      </w:r>
      <w:r w:rsidR="007904A4" w:rsidRPr="008A4939">
        <w:rPr>
          <w:rFonts w:eastAsia="Malgun Gothic"/>
          <w:color w:val="000000"/>
          <w:lang w:val="nl-BE" w:eastAsia="ko-KR"/>
        </w:rPr>
        <w:t>loed uit, relativeert Ishizuka.</w:t>
      </w:r>
      <w:r w:rsidR="007904A4" w:rsidRPr="008A4939">
        <w:rPr>
          <w:rStyle w:val="FootnoteReference"/>
          <w:rFonts w:eastAsia="Malgun Gothic"/>
          <w:color w:val="000000"/>
          <w:lang w:val="nl-BE" w:eastAsia="ko-KR"/>
        </w:rPr>
        <w:footnoteReference w:id="66"/>
      </w:r>
    </w:p>
    <w:p w:rsidR="00491231" w:rsidRDefault="00437BD1" w:rsidP="008A4939">
      <w:pPr>
        <w:spacing w:line="360" w:lineRule="auto"/>
        <w:jc w:val="both"/>
        <w:rPr>
          <w:rFonts w:eastAsia="Malgun Gothic"/>
          <w:color w:val="000000"/>
          <w:lang w:val="nl-BE" w:eastAsia="ko-KR"/>
        </w:rPr>
      </w:pPr>
      <w:r w:rsidRPr="008A4939">
        <w:rPr>
          <w:rFonts w:eastAsia="Malgun Gothic"/>
          <w:color w:val="000000"/>
          <w:lang w:val="nl-BE" w:eastAsia="ko-KR"/>
        </w:rPr>
        <w:t>Ishizuka</w:t>
      </w:r>
      <w:r w:rsidR="00D51B1B" w:rsidRPr="008A4939">
        <w:rPr>
          <w:rFonts w:eastAsia="Malgun Gothic"/>
          <w:color w:val="000000"/>
          <w:lang w:val="nl-BE" w:eastAsia="ko-KR"/>
        </w:rPr>
        <w:t xml:space="preserve"> bemerkt wel dat er </w:t>
      </w:r>
      <w:r w:rsidR="007904A4" w:rsidRPr="008A4939">
        <w:rPr>
          <w:rFonts w:eastAsia="Malgun Gothic"/>
          <w:color w:val="000000"/>
          <w:lang w:val="nl-BE" w:eastAsia="ko-KR"/>
        </w:rPr>
        <w:t>vanaf 1995 duidelijk een plotse stijging (de “Vierde golf”)</w:t>
      </w:r>
      <w:r w:rsidRPr="008A4939">
        <w:rPr>
          <w:rFonts w:eastAsia="Malgun Gothic"/>
          <w:color w:val="000000"/>
          <w:lang w:val="nl-BE" w:eastAsia="ko-KR"/>
        </w:rPr>
        <w:t xml:space="preserve"> plaatsvond </w:t>
      </w:r>
      <w:r w:rsidR="007904A4" w:rsidRPr="008A4939">
        <w:rPr>
          <w:rFonts w:eastAsia="Malgun Gothic"/>
          <w:color w:val="000000"/>
          <w:lang w:val="nl-BE" w:eastAsia="ko-KR"/>
        </w:rPr>
        <w:t xml:space="preserve">die niet verwaarloosd mag worden. </w:t>
      </w:r>
      <w:r w:rsidR="00154DF4">
        <w:rPr>
          <w:rFonts w:eastAsia="Malgun Gothic"/>
          <w:color w:val="000000"/>
          <w:lang w:val="nl-BE" w:eastAsia="ko-KR"/>
        </w:rPr>
        <w:t xml:space="preserve">De voornaamste </w:t>
      </w:r>
      <w:r w:rsidRPr="008A4939">
        <w:rPr>
          <w:rFonts w:eastAsia="Malgun Gothic"/>
          <w:color w:val="000000"/>
          <w:lang w:val="nl-BE" w:eastAsia="ko-KR"/>
        </w:rPr>
        <w:t xml:space="preserve">reden van de stijging was het grote aantal </w:t>
      </w:r>
      <w:r w:rsidR="00154DF4">
        <w:rPr>
          <w:rFonts w:eastAsia="Malgun Gothic"/>
          <w:color w:val="000000"/>
          <w:lang w:val="nl-BE" w:eastAsia="ko-KR"/>
        </w:rPr>
        <w:t>voorvallen van diefstal (</w:t>
      </w:r>
      <w:r w:rsidR="00154DF4">
        <w:rPr>
          <w:rFonts w:eastAsia="MS Gothic" w:cs="MS Gothic"/>
          <w:color w:val="000000"/>
          <w:lang w:val="nl-BE" w:eastAsia="ko-KR"/>
        </w:rPr>
        <w:t>23,7 procent</w:t>
      </w:r>
      <w:r w:rsidR="00154DF4">
        <w:rPr>
          <w:rFonts w:eastAsia="Malgun Gothic"/>
          <w:color w:val="000000"/>
          <w:lang w:val="nl-BE" w:eastAsia="ko-KR"/>
        </w:rPr>
        <w:t xml:space="preserve">), voornamelijk </w:t>
      </w:r>
      <w:r w:rsidRPr="008A4939">
        <w:rPr>
          <w:rFonts w:eastAsia="Malgun Gothic"/>
          <w:color w:val="000000"/>
          <w:lang w:val="nl-BE" w:eastAsia="ko-KR"/>
        </w:rPr>
        <w:t xml:space="preserve">verduistering </w:t>
      </w:r>
      <w:r w:rsidR="00C16017">
        <w:rPr>
          <w:rFonts w:eastAsia="Malgun Gothic"/>
          <w:color w:val="000000"/>
          <w:lang w:val="nl-BE" w:eastAsia="ko-KR"/>
        </w:rPr>
        <w:t xml:space="preserve">van onbeheerde eigendom </w:t>
      </w:r>
      <w:r w:rsidRPr="008A4939">
        <w:rPr>
          <w:rFonts w:eastAsia="Malgun Gothic"/>
          <w:color w:val="000000"/>
          <w:lang w:val="nl-BE" w:eastAsia="ko-KR"/>
        </w:rPr>
        <w:t>(</w:t>
      </w:r>
      <w:r w:rsidR="00154DF4">
        <w:rPr>
          <w:rFonts w:eastAsia="MS Gothic" w:cs="MS Gothic"/>
          <w:color w:val="000000"/>
          <w:lang w:val="nl-BE" w:eastAsia="ko-KR"/>
        </w:rPr>
        <w:t>36 procent</w:t>
      </w:r>
      <w:r w:rsidRPr="008A4939">
        <w:rPr>
          <w:rFonts w:eastAsia="Malgun Gothic"/>
          <w:color w:val="000000"/>
          <w:lang w:val="nl-BE" w:eastAsia="ko-KR"/>
        </w:rPr>
        <w:t>)</w:t>
      </w:r>
      <w:r w:rsidR="00C16017">
        <w:rPr>
          <w:rFonts w:eastAsia="Malgun Gothic"/>
          <w:color w:val="000000"/>
          <w:lang w:val="nl-BE" w:eastAsia="ko-KR"/>
        </w:rPr>
        <w:t xml:space="preserve"> en </w:t>
      </w:r>
      <w:r w:rsidR="00396444" w:rsidRPr="00396444">
        <w:rPr>
          <w:rFonts w:eastAsia="Malgun Gothic"/>
          <w:color w:val="000000"/>
          <w:lang w:val="nl-BE" w:eastAsia="ko-KR"/>
        </w:rPr>
        <w:t xml:space="preserve">diefstal zonder </w:t>
      </w:r>
      <w:r w:rsidR="00396444">
        <w:rPr>
          <w:rFonts w:eastAsia="Malgun Gothic"/>
          <w:color w:val="000000"/>
          <w:lang w:val="nl-BE" w:eastAsia="ko-KR"/>
        </w:rPr>
        <w:t>braak</w:t>
      </w:r>
      <w:r w:rsidR="00154DF4">
        <w:rPr>
          <w:rFonts w:eastAsia="Malgun Gothic"/>
          <w:color w:val="000000"/>
          <w:lang w:val="nl-BE" w:eastAsia="ko-KR"/>
        </w:rPr>
        <w:t xml:space="preserve"> (</w:t>
      </w:r>
      <w:r w:rsidR="00E73362">
        <w:rPr>
          <w:rFonts w:eastAsia="Malgun Gothic"/>
          <w:color w:val="000000"/>
          <w:lang w:val="nl-BE" w:eastAsia="ko-KR"/>
        </w:rPr>
        <w:t xml:space="preserve">49,8 procent). Ishizuka verklaart deze stijging als volgt: “Overtredingen als eigendomsdelicten blijven vaak verborgen, en daarom hangt het aantal erg af van de manier waarop de politie deze controleert. Een andere reden is dat in het geval </w:t>
      </w:r>
      <w:r w:rsidR="00C16017">
        <w:rPr>
          <w:rFonts w:eastAsia="Malgun Gothic"/>
          <w:color w:val="000000"/>
          <w:lang w:val="nl-BE" w:eastAsia="ko-KR"/>
        </w:rPr>
        <w:t xml:space="preserve">van </w:t>
      </w:r>
      <w:r w:rsidR="00E73362">
        <w:rPr>
          <w:rFonts w:eastAsia="Malgun Gothic"/>
          <w:color w:val="000000"/>
          <w:lang w:val="nl-BE" w:eastAsia="ko-KR"/>
        </w:rPr>
        <w:t>een groepsovertreding alle jongeren een voor een gearresteerd werden en apart in de statistieken terecht zijn gekomen. Dit heeft er voor gezorgd dat er “een stijging plaatsvond van het aantal jongeren dat opgepakt is voor een eigendomsdelict”</w:t>
      </w:r>
      <w:r w:rsidR="00BE4A34">
        <w:rPr>
          <w:rFonts w:eastAsia="Malgun Gothic"/>
          <w:color w:val="000000"/>
          <w:lang w:val="nl-BE" w:eastAsia="ko-KR"/>
        </w:rPr>
        <w:t>. De im</w:t>
      </w:r>
      <w:r w:rsidR="00C16017">
        <w:rPr>
          <w:rFonts w:eastAsia="Malgun Gothic"/>
          <w:color w:val="000000"/>
          <w:lang w:val="nl-BE" w:eastAsia="ko-KR"/>
        </w:rPr>
        <w:t>pact van een versterkte politie</w:t>
      </w:r>
      <w:r w:rsidR="00BE4A34">
        <w:rPr>
          <w:rFonts w:eastAsia="Malgun Gothic"/>
          <w:color w:val="000000"/>
          <w:lang w:val="nl-BE" w:eastAsia="ko-KR"/>
        </w:rPr>
        <w:t>controle mag niet onderschat worden, strengere controle zorgt voor een stijging van misdaad.”</w:t>
      </w:r>
      <w:r w:rsidR="00BE4A34">
        <w:rPr>
          <w:rStyle w:val="FootnoteReference"/>
          <w:rFonts w:eastAsia="Malgun Gothic"/>
          <w:color w:val="000000"/>
          <w:lang w:val="nl-BE" w:eastAsia="ko-KR"/>
        </w:rPr>
        <w:footnoteReference w:id="67"/>
      </w:r>
    </w:p>
    <w:p w:rsidR="00BE4A34" w:rsidRPr="00154DF4" w:rsidRDefault="00BE4A34" w:rsidP="008A4939">
      <w:pPr>
        <w:spacing w:line="360" w:lineRule="auto"/>
        <w:jc w:val="both"/>
        <w:rPr>
          <w:rFonts w:eastAsia="Malgun Gothic"/>
          <w:color w:val="000000"/>
          <w:lang w:val="nl-BE" w:eastAsia="ko-KR"/>
        </w:rPr>
      </w:pPr>
      <w:r>
        <w:rPr>
          <w:rFonts w:eastAsia="Malgun Gothic"/>
          <w:color w:val="000000"/>
          <w:lang w:val="nl-BE" w:eastAsia="ko-KR"/>
        </w:rPr>
        <w:t>Een tweede vraag die Ishizuka zich stelt, is of er effectief een daling heeft plaatsgevonden in de leeftijd van de overtreders.</w:t>
      </w:r>
      <w:r w:rsidR="00480879">
        <w:rPr>
          <w:rFonts w:eastAsia="Malgun Gothic"/>
          <w:color w:val="000000"/>
          <w:lang w:val="nl-BE" w:eastAsia="ko-KR"/>
        </w:rPr>
        <w:t xml:space="preserve"> </w:t>
      </w:r>
      <w:r w:rsidR="00225D4F">
        <w:rPr>
          <w:rFonts w:eastAsia="Malgun Gothic"/>
          <w:color w:val="000000"/>
          <w:lang w:val="nl-BE" w:eastAsia="ko-KR"/>
        </w:rPr>
        <w:t xml:space="preserve">Wanneer we de cijfers van het aantal arrestaties per leeftijd bekijken, bedraagt in 1998 het aantal arrestaties bij jongeren van veertien jaar 51 procent van datzelfde aantal in 1983, bij jongeren van vijftien jaar is dat 69 procent. </w:t>
      </w:r>
      <w:r w:rsidR="00480879">
        <w:rPr>
          <w:rFonts w:eastAsia="Malgun Gothic"/>
          <w:color w:val="000000"/>
          <w:lang w:val="nl-BE" w:eastAsia="ko-KR"/>
        </w:rPr>
        <w:t xml:space="preserve">Bij jongeren vanaf zestien jaar heeft er geen </w:t>
      </w:r>
      <w:r w:rsidR="00C16017">
        <w:rPr>
          <w:rFonts w:eastAsia="Malgun Gothic"/>
          <w:color w:val="000000"/>
          <w:lang w:val="nl-BE" w:eastAsia="ko-KR"/>
        </w:rPr>
        <w:t xml:space="preserve">grote </w:t>
      </w:r>
      <w:r w:rsidR="00480879">
        <w:rPr>
          <w:rFonts w:eastAsia="Malgun Gothic"/>
          <w:color w:val="000000"/>
          <w:lang w:val="nl-BE" w:eastAsia="ko-KR"/>
        </w:rPr>
        <w:t xml:space="preserve">verandering plaatsgevonden, </w:t>
      </w:r>
      <w:r w:rsidR="00C16017">
        <w:rPr>
          <w:rFonts w:eastAsia="Malgun Gothic"/>
          <w:color w:val="000000"/>
          <w:lang w:val="nl-BE" w:eastAsia="ko-KR"/>
        </w:rPr>
        <w:t>waaruit Ishizuka afleidt dat er geen sprake is v</w:t>
      </w:r>
      <w:r w:rsidR="00480879">
        <w:rPr>
          <w:rFonts w:eastAsia="Malgun Gothic"/>
          <w:color w:val="000000"/>
          <w:lang w:val="nl-BE" w:eastAsia="ko-KR"/>
        </w:rPr>
        <w:t>an een enorme stij</w:t>
      </w:r>
      <w:r w:rsidR="00C16017">
        <w:rPr>
          <w:rFonts w:eastAsia="Malgun Gothic"/>
          <w:color w:val="000000"/>
          <w:lang w:val="nl-BE" w:eastAsia="ko-KR"/>
        </w:rPr>
        <w:t>ging van het aantal jonge dader</w:t>
      </w:r>
      <w:r w:rsidR="00480879">
        <w:rPr>
          <w:rFonts w:eastAsia="Malgun Gothic"/>
          <w:color w:val="000000"/>
          <w:lang w:val="nl-BE" w:eastAsia="ko-KR"/>
        </w:rPr>
        <w:t xml:space="preserve">. Het zwaartepunt van de jeugdcriminaliteit heeft zich </w:t>
      </w:r>
      <w:r w:rsidR="00C16017">
        <w:rPr>
          <w:rFonts w:eastAsia="Malgun Gothic"/>
          <w:color w:val="000000"/>
          <w:lang w:val="nl-BE" w:eastAsia="ko-KR"/>
        </w:rPr>
        <w:lastRenderedPageBreak/>
        <w:t xml:space="preserve">lichtjes naar </w:t>
      </w:r>
      <w:r w:rsidR="00480879">
        <w:rPr>
          <w:rFonts w:eastAsia="Malgun Gothic"/>
          <w:color w:val="000000"/>
          <w:lang w:val="nl-BE" w:eastAsia="ko-KR"/>
        </w:rPr>
        <w:t xml:space="preserve">iets oudere </w:t>
      </w:r>
      <w:r w:rsidR="00C16017">
        <w:rPr>
          <w:rFonts w:eastAsia="Malgun Gothic"/>
          <w:color w:val="000000"/>
          <w:lang w:val="nl-BE" w:eastAsia="ko-KR"/>
        </w:rPr>
        <w:t xml:space="preserve">jongeren </w:t>
      </w:r>
      <w:r w:rsidR="00480879">
        <w:rPr>
          <w:rFonts w:eastAsia="Malgun Gothic"/>
          <w:color w:val="000000"/>
          <w:lang w:val="nl-BE" w:eastAsia="ko-KR"/>
        </w:rPr>
        <w:t>verschoven, namelijk studenten van het hoger middelbaar en de universiteit</w:t>
      </w:r>
      <w:r w:rsidR="00225D4F">
        <w:rPr>
          <w:rFonts w:eastAsia="Malgun Gothic"/>
          <w:color w:val="000000"/>
          <w:lang w:val="nl-BE" w:eastAsia="ko-KR"/>
        </w:rPr>
        <w:t>, stelt hij</w:t>
      </w:r>
      <w:r w:rsidR="00480879">
        <w:rPr>
          <w:rFonts w:eastAsia="Malgun Gothic"/>
          <w:color w:val="000000"/>
          <w:lang w:val="nl-BE" w:eastAsia="ko-KR"/>
        </w:rPr>
        <w:t>.</w:t>
      </w:r>
      <w:r w:rsidR="00480879">
        <w:rPr>
          <w:rStyle w:val="FootnoteReference"/>
          <w:rFonts w:eastAsia="Malgun Gothic"/>
          <w:color w:val="000000"/>
          <w:lang w:val="nl-BE" w:eastAsia="ko-KR"/>
        </w:rPr>
        <w:footnoteReference w:id="68"/>
      </w:r>
    </w:p>
    <w:p w:rsidR="00FF2FD5" w:rsidRPr="008A4939" w:rsidRDefault="00B24E46" w:rsidP="008A4939">
      <w:pPr>
        <w:spacing w:line="360" w:lineRule="auto"/>
        <w:jc w:val="both"/>
        <w:rPr>
          <w:b/>
          <w:color w:val="000000"/>
          <w:lang w:val="nl-BE"/>
        </w:rPr>
      </w:pPr>
      <w:r>
        <w:rPr>
          <w:b/>
          <w:color w:val="000000"/>
          <w:lang w:val="nl-BE"/>
        </w:rPr>
        <w:t>4</w:t>
      </w:r>
      <w:r w:rsidR="00890F2B" w:rsidRPr="008A4939">
        <w:rPr>
          <w:rFonts w:hint="eastAsia"/>
          <w:b/>
          <w:color w:val="000000"/>
          <w:lang w:val="nl-BE"/>
        </w:rPr>
        <w:t>.3.2</w:t>
      </w:r>
      <w:r w:rsidR="00890F2B" w:rsidRPr="008A4939">
        <w:rPr>
          <w:rFonts w:eastAsia="Malgun Gothic"/>
          <w:b/>
          <w:color w:val="000000"/>
          <w:lang w:val="nl-BE" w:eastAsia="ko-KR"/>
        </w:rPr>
        <w:t xml:space="preserve"> </w:t>
      </w:r>
      <w:r w:rsidR="00B3623A" w:rsidRPr="008A4939">
        <w:rPr>
          <w:rFonts w:eastAsia="Malgun Gothic"/>
          <w:b/>
          <w:color w:val="000000"/>
          <w:lang w:val="nl-BE" w:eastAsia="ko-KR"/>
        </w:rPr>
        <w:t>Leeftijd uithandengevi</w:t>
      </w:r>
      <w:r w:rsidR="003123E9" w:rsidRPr="008A4939">
        <w:rPr>
          <w:rFonts w:eastAsia="Malgun Gothic"/>
          <w:b/>
          <w:color w:val="000000"/>
          <w:lang w:val="nl-BE" w:eastAsia="ko-KR"/>
        </w:rPr>
        <w:t xml:space="preserve">ng en minimumleeftijd </w:t>
      </w:r>
      <w:r w:rsidR="00AE69BD" w:rsidRPr="008A4939">
        <w:rPr>
          <w:rFonts w:eastAsia="Malgun Gothic"/>
          <w:b/>
          <w:color w:val="000000"/>
          <w:lang w:val="nl-BE" w:eastAsia="ko-KR"/>
        </w:rPr>
        <w:t xml:space="preserve">van de </w:t>
      </w:r>
      <w:r w:rsidR="00D06F1A">
        <w:rPr>
          <w:rFonts w:eastAsia="Malgun Gothic"/>
          <w:b/>
          <w:color w:val="000000"/>
          <w:lang w:val="nl-BE" w:eastAsia="ko-KR"/>
        </w:rPr>
        <w:t>Shōnenhō</w:t>
      </w:r>
    </w:p>
    <w:p w:rsidR="00F27E72" w:rsidRPr="008A4939" w:rsidRDefault="006638CE" w:rsidP="008A4939">
      <w:pPr>
        <w:spacing w:line="360" w:lineRule="auto"/>
        <w:jc w:val="both"/>
        <w:rPr>
          <w:rFonts w:eastAsia="Malgun Gothic"/>
          <w:color w:val="000000"/>
          <w:lang w:val="nl-BE" w:eastAsia="ko-KR"/>
        </w:rPr>
      </w:pPr>
      <w:r w:rsidRPr="008A4939">
        <w:rPr>
          <w:rFonts w:eastAsia="Malgun Gothic"/>
          <w:color w:val="000000"/>
          <w:lang w:val="nl-BE" w:eastAsia="ko-KR"/>
        </w:rPr>
        <w:t>Een van de belangrijk</w:t>
      </w:r>
      <w:ins w:id="310" w:author="Nicholas Peeters" w:date="2014-08-05T17:39:00Z">
        <w:r w:rsidR="008873D0">
          <w:rPr>
            <w:rFonts w:hint="eastAsia"/>
            <w:color w:val="000000"/>
            <w:lang w:val="nl-BE"/>
          </w:rPr>
          <w:t>st</w:t>
        </w:r>
      </w:ins>
      <w:r w:rsidRPr="008A4939">
        <w:rPr>
          <w:rFonts w:eastAsia="Malgun Gothic"/>
          <w:color w:val="000000"/>
          <w:lang w:val="nl-BE" w:eastAsia="ko-KR"/>
        </w:rPr>
        <w:t xml:space="preserve">e aanpassingen bij de herziening van de </w:t>
      </w:r>
      <w:r w:rsidR="00D06F1A">
        <w:rPr>
          <w:rFonts w:eastAsia="Malgun Gothic"/>
          <w:color w:val="000000"/>
          <w:lang w:val="nl-BE" w:eastAsia="ko-KR"/>
        </w:rPr>
        <w:t>Shōnenhō</w:t>
      </w:r>
      <w:r w:rsidRPr="008A4939">
        <w:rPr>
          <w:rFonts w:eastAsia="Malgun Gothic"/>
          <w:color w:val="000000"/>
          <w:lang w:val="nl-BE" w:eastAsia="ko-KR"/>
        </w:rPr>
        <w:t xml:space="preserve"> in 2000, was de verlaging van de leeftijd voor uithandengeving, die in 1948 vastg</w:t>
      </w:r>
      <w:r w:rsidR="00BE4A34">
        <w:rPr>
          <w:rFonts w:eastAsia="Malgun Gothic"/>
          <w:color w:val="000000"/>
          <w:lang w:val="nl-BE" w:eastAsia="ko-KR"/>
        </w:rPr>
        <w:t xml:space="preserve">elegd was op zestien jaar, </w:t>
      </w:r>
      <w:r w:rsidR="00BE4A34" w:rsidRPr="00BE4A34">
        <w:rPr>
          <w:rFonts w:eastAsia="Malgun Gothic" w:hint="eastAsia"/>
          <w:color w:val="000000"/>
          <w:lang w:val="nl-BE" w:eastAsia="ko-KR"/>
        </w:rPr>
        <w:t xml:space="preserve">en </w:t>
      </w:r>
      <w:r w:rsidR="00BE4A34">
        <w:rPr>
          <w:rFonts w:eastAsia="Malgun Gothic"/>
          <w:color w:val="000000"/>
          <w:lang w:val="nl-BE" w:eastAsia="ko-KR"/>
        </w:rPr>
        <w:t>ver</w:t>
      </w:r>
      <w:r w:rsidR="00C16017">
        <w:rPr>
          <w:rFonts w:eastAsia="Malgun Gothic"/>
          <w:color w:val="000000"/>
          <w:lang w:val="nl-BE" w:eastAsia="ko-KR"/>
        </w:rPr>
        <w:t xml:space="preserve">laagd </w:t>
      </w:r>
      <w:r w:rsidR="00BE4A34">
        <w:rPr>
          <w:rFonts w:eastAsia="Malgun Gothic"/>
          <w:color w:val="000000"/>
          <w:lang w:val="nl-BE" w:eastAsia="ko-KR"/>
        </w:rPr>
        <w:t xml:space="preserve">werd naar </w:t>
      </w:r>
      <w:r w:rsidRPr="008A4939">
        <w:rPr>
          <w:rFonts w:eastAsia="Malgun Gothic"/>
          <w:color w:val="000000"/>
          <w:lang w:val="nl-BE" w:eastAsia="ko-KR"/>
        </w:rPr>
        <w:t>veertien jaar. Jongeren die een moord gepleegd hadden</w:t>
      </w:r>
      <w:r w:rsidR="005B0463" w:rsidRPr="008A4939">
        <w:rPr>
          <w:rFonts w:eastAsia="Malgun Gothic"/>
          <w:color w:val="000000"/>
          <w:lang w:val="nl-BE" w:eastAsia="ko-KR"/>
        </w:rPr>
        <w:t xml:space="preserve"> met voorbedachte rade, en mi</w:t>
      </w:r>
      <w:r w:rsidRPr="008A4939">
        <w:rPr>
          <w:rFonts w:eastAsia="Malgun Gothic"/>
          <w:color w:val="000000"/>
          <w:lang w:val="nl-BE" w:eastAsia="ko-KR"/>
        </w:rPr>
        <w:t>n</w:t>
      </w:r>
      <w:r w:rsidR="005B0463" w:rsidRPr="008A4939">
        <w:rPr>
          <w:rFonts w:eastAsia="Malgun Gothic"/>
          <w:color w:val="000000"/>
          <w:lang w:val="nl-BE" w:eastAsia="ko-KR"/>
        </w:rPr>
        <w:t>s</w:t>
      </w:r>
      <w:r w:rsidRPr="008A4939">
        <w:rPr>
          <w:rFonts w:eastAsia="Malgun Gothic"/>
          <w:color w:val="000000"/>
          <w:lang w:val="nl-BE" w:eastAsia="ko-KR"/>
        </w:rPr>
        <w:t>tens zestien jaar ware</w:t>
      </w:r>
      <w:r w:rsidR="005B0463" w:rsidRPr="008A4939">
        <w:rPr>
          <w:rFonts w:eastAsia="Malgun Gothic"/>
          <w:color w:val="000000"/>
          <w:lang w:val="nl-BE" w:eastAsia="ko-KR"/>
        </w:rPr>
        <w:t>n op het moment van het incident, stroomden nu automatisch door naar het gewone strafrechtsysteem. Door deze verandering werd het mogelijk jongeren vanaf veertien jaar, wat meteen ook de minim</w:t>
      </w:r>
      <w:r w:rsidR="00DF165F" w:rsidRPr="008A4939">
        <w:rPr>
          <w:rFonts w:eastAsia="Malgun Gothic"/>
          <w:color w:val="000000"/>
          <w:lang w:val="nl-BE" w:eastAsia="ko-KR"/>
        </w:rPr>
        <w:t xml:space="preserve">umleeftijd van de </w:t>
      </w:r>
      <w:r w:rsidR="00D06F1A">
        <w:rPr>
          <w:rFonts w:eastAsia="Malgun Gothic"/>
          <w:color w:val="000000"/>
          <w:lang w:val="nl-BE" w:eastAsia="ko-KR"/>
        </w:rPr>
        <w:t>Shōnenhō</w:t>
      </w:r>
      <w:r w:rsidR="00DF165F" w:rsidRPr="008A4939">
        <w:rPr>
          <w:rFonts w:eastAsia="Malgun Gothic"/>
          <w:color w:val="000000"/>
          <w:lang w:val="nl-BE" w:eastAsia="ko-KR"/>
        </w:rPr>
        <w:t xml:space="preserve"> was, </w:t>
      </w:r>
      <w:r w:rsidR="00F27E72" w:rsidRPr="008A4939">
        <w:rPr>
          <w:rFonts w:eastAsia="Malgun Gothic"/>
          <w:color w:val="000000"/>
          <w:lang w:val="nl-BE" w:eastAsia="ko-KR"/>
        </w:rPr>
        <w:t>als volwassene</w:t>
      </w:r>
      <w:r w:rsidR="00C16017">
        <w:rPr>
          <w:rFonts w:eastAsia="Malgun Gothic"/>
          <w:color w:val="000000"/>
          <w:lang w:val="nl-BE" w:eastAsia="ko-KR"/>
        </w:rPr>
        <w:t>n</w:t>
      </w:r>
      <w:r w:rsidR="00F27E72" w:rsidRPr="008A4939">
        <w:rPr>
          <w:rFonts w:eastAsia="Malgun Gothic"/>
          <w:color w:val="000000"/>
          <w:lang w:val="nl-BE" w:eastAsia="ko-KR"/>
        </w:rPr>
        <w:t xml:space="preserve"> te berechten.</w:t>
      </w:r>
      <w:r w:rsidR="001D161A" w:rsidRPr="008A4939">
        <w:rPr>
          <w:rStyle w:val="FootnoteReference"/>
          <w:rFonts w:eastAsia="Malgun Gothic"/>
          <w:color w:val="000000"/>
          <w:lang w:val="nl-BE" w:eastAsia="ko-KR"/>
        </w:rPr>
        <w:footnoteReference w:id="69"/>
      </w:r>
    </w:p>
    <w:p w:rsidR="0077164E" w:rsidRPr="008A4939" w:rsidRDefault="00E17EDC" w:rsidP="008A4939">
      <w:pPr>
        <w:spacing w:line="360" w:lineRule="auto"/>
        <w:jc w:val="both"/>
        <w:rPr>
          <w:rFonts w:eastAsia="Malgun Gothic"/>
          <w:color w:val="000000"/>
          <w:lang w:val="nl-BE" w:eastAsia="ko-KR"/>
        </w:rPr>
      </w:pPr>
      <w:r w:rsidRPr="008A4939">
        <w:rPr>
          <w:rFonts w:eastAsia="Malgun Gothic"/>
          <w:color w:val="000000"/>
          <w:lang w:val="nl-BE" w:eastAsia="ko-KR"/>
        </w:rPr>
        <w:t xml:space="preserve">De minimumleeftijd </w:t>
      </w:r>
      <w:r w:rsidR="00C52417" w:rsidRPr="008A4939">
        <w:rPr>
          <w:rFonts w:eastAsia="Malgun Gothic"/>
          <w:color w:val="000000"/>
          <w:lang w:val="nl-BE" w:eastAsia="ko-KR"/>
        </w:rPr>
        <w:t xml:space="preserve">van zestien jaar </w:t>
      </w:r>
      <w:r w:rsidRPr="008A4939">
        <w:rPr>
          <w:rFonts w:eastAsia="Malgun Gothic"/>
          <w:color w:val="000000"/>
          <w:lang w:val="nl-BE" w:eastAsia="ko-KR"/>
        </w:rPr>
        <w:t>voor uithandengeving</w:t>
      </w:r>
      <w:r w:rsidR="00C52417" w:rsidRPr="008A4939">
        <w:rPr>
          <w:rFonts w:eastAsia="Malgun Gothic"/>
          <w:color w:val="000000"/>
          <w:lang w:val="nl-BE" w:eastAsia="ko-KR"/>
        </w:rPr>
        <w:t xml:space="preserve">, zoals bepaald in de oorspronkelijke </w:t>
      </w:r>
      <w:r w:rsidR="00D06F1A">
        <w:rPr>
          <w:rFonts w:eastAsia="Malgun Gothic"/>
          <w:color w:val="000000"/>
          <w:lang w:val="nl-BE" w:eastAsia="ko-KR"/>
        </w:rPr>
        <w:t>Shōnenhō</w:t>
      </w:r>
      <w:r w:rsidR="00C52417" w:rsidRPr="008A4939">
        <w:rPr>
          <w:rFonts w:eastAsia="Malgun Gothic"/>
          <w:color w:val="000000"/>
          <w:lang w:val="nl-BE" w:eastAsia="ko-KR"/>
        </w:rPr>
        <w:t>,</w:t>
      </w:r>
      <w:r w:rsidRPr="008A4939">
        <w:rPr>
          <w:rFonts w:eastAsia="Malgun Gothic"/>
          <w:color w:val="000000"/>
          <w:lang w:val="nl-BE" w:eastAsia="ko-KR"/>
        </w:rPr>
        <w:t xml:space="preserve"> betr</w:t>
      </w:r>
      <w:r w:rsidR="00C52417" w:rsidRPr="008A4939">
        <w:rPr>
          <w:rFonts w:eastAsia="Malgun Gothic"/>
          <w:color w:val="000000"/>
          <w:lang w:val="nl-BE" w:eastAsia="ko-KR"/>
        </w:rPr>
        <w:t>of</w:t>
      </w:r>
      <w:r w:rsidRPr="008A4939">
        <w:rPr>
          <w:rFonts w:eastAsia="Malgun Gothic"/>
          <w:color w:val="000000"/>
          <w:lang w:val="nl-BE" w:eastAsia="ko-KR"/>
        </w:rPr>
        <w:t xml:space="preserve"> de minimumleeftijd</w:t>
      </w:r>
      <w:r w:rsidR="00C52417" w:rsidRPr="008A4939">
        <w:rPr>
          <w:rFonts w:eastAsia="Malgun Gothic"/>
          <w:color w:val="000000"/>
          <w:lang w:val="nl-BE" w:eastAsia="ko-KR"/>
        </w:rPr>
        <w:t xml:space="preserve"> </w:t>
      </w:r>
      <w:r w:rsidRPr="008A4939">
        <w:rPr>
          <w:rFonts w:eastAsia="Malgun Gothic"/>
          <w:color w:val="000000"/>
          <w:lang w:val="nl-BE" w:eastAsia="ko-KR"/>
        </w:rPr>
        <w:t>op het moment van het vonnis</w:t>
      </w:r>
      <w:r w:rsidR="00C52417" w:rsidRPr="008A4939">
        <w:rPr>
          <w:rFonts w:eastAsia="Malgun Gothic"/>
          <w:color w:val="000000"/>
          <w:lang w:val="nl-BE" w:eastAsia="ko-KR"/>
        </w:rPr>
        <w:t>, niet op het moment van de feiten. Met andere woorden</w:t>
      </w:r>
      <w:del w:id="315" w:author="Nicholas Peeters" w:date="2014-08-06T17:50:00Z">
        <w:r w:rsidR="00C52417" w:rsidRPr="008A4939" w:rsidDel="007866EC">
          <w:rPr>
            <w:rFonts w:eastAsia="Malgun Gothic"/>
            <w:color w:val="000000"/>
            <w:lang w:val="nl-BE" w:eastAsia="ko-KR"/>
          </w:rPr>
          <w:delText>,</w:delText>
        </w:r>
      </w:del>
      <w:r w:rsidR="00C52417" w:rsidRPr="008A4939">
        <w:rPr>
          <w:rFonts w:eastAsia="Malgun Gothic"/>
          <w:color w:val="000000"/>
          <w:lang w:val="nl-BE" w:eastAsia="ko-KR"/>
        </w:rPr>
        <w:t xml:space="preserve"> was het </w:t>
      </w:r>
      <w:ins w:id="316" w:author="Nicholas Peeters" w:date="2014-08-05T17:39:00Z">
        <w:r w:rsidR="008873D0">
          <w:rPr>
            <w:rFonts w:hint="eastAsia"/>
            <w:color w:val="000000"/>
            <w:lang w:val="nl-BE"/>
          </w:rPr>
          <w:t xml:space="preserve"> </w:t>
        </w:r>
      </w:ins>
      <w:r w:rsidR="00C52417" w:rsidRPr="008A4939">
        <w:rPr>
          <w:rFonts w:eastAsia="Malgun Gothic"/>
          <w:color w:val="000000"/>
          <w:lang w:val="nl-BE" w:eastAsia="ko-KR"/>
        </w:rPr>
        <w:t xml:space="preserve">onder de </w:t>
      </w:r>
      <w:r w:rsidR="00D06F1A">
        <w:rPr>
          <w:rFonts w:eastAsia="Malgun Gothic"/>
          <w:color w:val="000000"/>
          <w:lang w:val="nl-BE" w:eastAsia="ko-KR"/>
        </w:rPr>
        <w:t>Shōnenhō</w:t>
      </w:r>
      <w:r w:rsidR="00C52417" w:rsidRPr="008A4939">
        <w:rPr>
          <w:rFonts w:eastAsia="Malgun Gothic"/>
          <w:color w:val="000000"/>
          <w:lang w:val="nl-BE" w:eastAsia="ko-KR"/>
        </w:rPr>
        <w:t xml:space="preserve"> van 1948 ook mogelijk dat jongeren die</w:t>
      </w:r>
      <w:r w:rsidR="00A25DFC" w:rsidRPr="008A4939">
        <w:rPr>
          <w:rFonts w:eastAsia="Malgun Gothic"/>
          <w:color w:val="000000"/>
          <w:lang w:val="nl-BE" w:eastAsia="ko-KR"/>
        </w:rPr>
        <w:t xml:space="preserve">, </w:t>
      </w:r>
      <w:r w:rsidR="00C52417" w:rsidRPr="008A4939">
        <w:rPr>
          <w:rFonts w:eastAsia="Malgun Gothic"/>
          <w:color w:val="000000"/>
          <w:lang w:val="nl-BE" w:eastAsia="ko-KR"/>
        </w:rPr>
        <w:t xml:space="preserve">hoewel ze veertien of vijftien jaar waren op het moment van de feiten, in aanmerking kwamen voor uithandengeving. </w:t>
      </w:r>
      <w:r w:rsidR="00C16017">
        <w:rPr>
          <w:rFonts w:eastAsia="Malgun Gothic"/>
          <w:color w:val="000000"/>
          <w:lang w:val="nl-BE" w:eastAsia="ko-KR"/>
        </w:rPr>
        <w:t>Maar hoewel d</w:t>
      </w:r>
      <w:r w:rsidR="00A25DFC" w:rsidRPr="008A4939">
        <w:rPr>
          <w:rFonts w:eastAsia="Malgun Gothic"/>
          <w:color w:val="000000"/>
          <w:lang w:val="nl-BE" w:eastAsia="ko-KR"/>
        </w:rPr>
        <w:t xml:space="preserve">e </w:t>
      </w:r>
      <w:r w:rsidR="00DF165F" w:rsidRPr="008A4939">
        <w:rPr>
          <w:rFonts w:eastAsia="Malgun Gothic"/>
          <w:color w:val="000000"/>
          <w:lang w:val="nl-BE" w:eastAsia="ko-KR"/>
        </w:rPr>
        <w:t xml:space="preserve">nieuwe regelgeving </w:t>
      </w:r>
      <w:r w:rsidR="00A25DFC" w:rsidRPr="008A4939">
        <w:rPr>
          <w:rFonts w:eastAsia="Malgun Gothic"/>
          <w:color w:val="000000"/>
          <w:lang w:val="nl-BE" w:eastAsia="ko-KR"/>
        </w:rPr>
        <w:t xml:space="preserve">voorziet </w:t>
      </w:r>
      <w:r w:rsidR="00DF165F" w:rsidRPr="008A4939">
        <w:rPr>
          <w:rFonts w:eastAsia="Malgun Gothic"/>
          <w:color w:val="000000"/>
          <w:lang w:val="nl-BE" w:eastAsia="ko-KR"/>
        </w:rPr>
        <w:t>in de mogelijkheid om</w:t>
      </w:r>
      <w:del w:id="317" w:author="Nicholas Peeters" w:date="2014-08-05T17:40:00Z">
        <w:r w:rsidR="00DF165F" w:rsidRPr="008A4939" w:rsidDel="008873D0">
          <w:rPr>
            <w:rFonts w:eastAsia="Malgun Gothic"/>
            <w:color w:val="000000"/>
            <w:lang w:val="nl-BE" w:eastAsia="ko-KR"/>
          </w:rPr>
          <w:delText xml:space="preserve"> indien nodig geacht</w:delText>
        </w:r>
      </w:del>
      <w:r w:rsidR="00C16017">
        <w:rPr>
          <w:rFonts w:eastAsia="Malgun Gothic"/>
          <w:color w:val="000000"/>
          <w:lang w:val="nl-BE" w:eastAsia="ko-KR"/>
        </w:rPr>
        <w:t xml:space="preserve"> jongeren vanaf veertien jaar crimineel te straffen,</w:t>
      </w:r>
      <w:r w:rsidR="00DF165F" w:rsidRPr="008A4939">
        <w:rPr>
          <w:rFonts w:eastAsia="Malgun Gothic"/>
          <w:color w:val="000000"/>
          <w:lang w:val="nl-BE" w:eastAsia="ko-KR"/>
        </w:rPr>
        <w:t xml:space="preserve"> is </w:t>
      </w:r>
      <w:r w:rsidR="00C16017">
        <w:rPr>
          <w:rFonts w:eastAsia="Malgun Gothic"/>
          <w:color w:val="000000"/>
          <w:lang w:val="nl-BE" w:eastAsia="ko-KR"/>
        </w:rPr>
        <w:t xml:space="preserve">er </w:t>
      </w:r>
      <w:r w:rsidR="00DF165F" w:rsidRPr="008A4939">
        <w:rPr>
          <w:rFonts w:eastAsia="Malgun Gothic"/>
          <w:color w:val="000000"/>
          <w:lang w:val="nl-BE" w:eastAsia="ko-KR"/>
        </w:rPr>
        <w:t xml:space="preserve">geen sprake van een verplichting. Daarom </w:t>
      </w:r>
      <w:r w:rsidR="0077164E" w:rsidRPr="008A4939">
        <w:rPr>
          <w:rFonts w:eastAsia="Malgun Gothic"/>
          <w:color w:val="000000"/>
          <w:lang w:val="nl-BE" w:eastAsia="ko-KR"/>
        </w:rPr>
        <w:t xml:space="preserve">nuanceert </w:t>
      </w:r>
      <w:r w:rsidR="00D06F1A">
        <w:rPr>
          <w:rFonts w:eastAsia="Malgun Gothic"/>
          <w:color w:val="000000"/>
          <w:lang w:val="nl-BE" w:eastAsia="ko-KR"/>
        </w:rPr>
        <w:t xml:space="preserve">Satoshi </w:t>
      </w:r>
      <w:r w:rsidR="00DF165F" w:rsidRPr="008A4939">
        <w:rPr>
          <w:rFonts w:eastAsia="Malgun Gothic"/>
          <w:color w:val="000000"/>
          <w:lang w:val="nl-BE" w:eastAsia="ko-KR"/>
        </w:rPr>
        <w:t>Mishima</w:t>
      </w:r>
      <w:r w:rsidR="00D06F1A">
        <w:rPr>
          <w:rFonts w:eastAsia="Malgun Gothic"/>
          <w:color w:val="000000"/>
          <w:lang w:val="nl-BE" w:eastAsia="ko-KR"/>
        </w:rPr>
        <w:t xml:space="preserve">, </w:t>
      </w:r>
      <w:r w:rsidR="00D06F1A" w:rsidRPr="007866EC">
        <w:rPr>
          <w:rFonts w:eastAsia="Malgun Gothic"/>
          <w:color w:val="000000"/>
          <w:lang w:val="nl-BE" w:eastAsia="ko-KR"/>
        </w:rPr>
        <w:t>professor strafrecht</w:t>
      </w:r>
      <w:r w:rsidR="00D06F1A">
        <w:rPr>
          <w:rFonts w:eastAsia="Malgun Gothic"/>
          <w:color w:val="000000"/>
          <w:lang w:val="nl-BE" w:eastAsia="ko-KR"/>
        </w:rPr>
        <w:t xml:space="preserve"> aan de Osaka City Universiteit, </w:t>
      </w:r>
      <w:r w:rsidR="00C52417" w:rsidRPr="008A4939">
        <w:rPr>
          <w:rFonts w:eastAsia="Malgun Gothic"/>
          <w:color w:val="000000"/>
          <w:lang w:val="nl-BE" w:eastAsia="ko-KR"/>
        </w:rPr>
        <w:t xml:space="preserve">dat </w:t>
      </w:r>
      <w:r w:rsidR="0077164E" w:rsidRPr="008A4939">
        <w:rPr>
          <w:rFonts w:eastAsia="Malgun Gothic"/>
          <w:color w:val="000000"/>
          <w:lang w:val="nl-BE" w:eastAsia="ko-KR"/>
        </w:rPr>
        <w:t xml:space="preserve">het overdreven is te stellen dat de herziening van 2000 de denkwijze en </w:t>
      </w:r>
      <w:r w:rsidR="00C16017">
        <w:rPr>
          <w:rFonts w:eastAsia="Malgun Gothic"/>
          <w:color w:val="000000"/>
          <w:lang w:val="nl-BE" w:eastAsia="ko-KR"/>
        </w:rPr>
        <w:t xml:space="preserve">filosofie achter de </w:t>
      </w:r>
      <w:r w:rsidR="00D06F1A">
        <w:rPr>
          <w:rFonts w:eastAsia="Malgun Gothic"/>
          <w:color w:val="000000"/>
          <w:lang w:val="nl-BE" w:eastAsia="ko-KR"/>
        </w:rPr>
        <w:t>Shōnenhō</w:t>
      </w:r>
      <w:r w:rsidR="00C16017">
        <w:rPr>
          <w:rFonts w:eastAsia="Malgun Gothic"/>
          <w:color w:val="000000"/>
          <w:lang w:val="nl-BE" w:eastAsia="ko-KR"/>
        </w:rPr>
        <w:t xml:space="preserve"> van </w:t>
      </w:r>
      <w:r w:rsidR="0077164E" w:rsidRPr="008A4939">
        <w:rPr>
          <w:rFonts w:eastAsia="Malgun Gothic"/>
          <w:color w:val="000000"/>
          <w:lang w:val="nl-BE" w:eastAsia="ko-KR"/>
        </w:rPr>
        <w:t>1948 volledig teniet gedaan heeft.</w:t>
      </w:r>
      <w:r w:rsidR="001D161A" w:rsidRPr="008A4939">
        <w:rPr>
          <w:rStyle w:val="FootnoteReference"/>
          <w:rFonts w:eastAsia="Malgun Gothic"/>
          <w:color w:val="000000"/>
          <w:lang w:val="nl-BE" w:eastAsia="ko-KR"/>
        </w:rPr>
        <w:footnoteReference w:id="70"/>
      </w:r>
    </w:p>
    <w:p w:rsidR="006638CE" w:rsidRPr="008A4939" w:rsidRDefault="00C16017" w:rsidP="008A4939">
      <w:pPr>
        <w:spacing w:line="360" w:lineRule="auto"/>
        <w:jc w:val="both"/>
        <w:rPr>
          <w:rFonts w:eastAsia="Malgun Gothic"/>
          <w:color w:val="000000"/>
          <w:lang w:val="nl-BE" w:eastAsia="ko-KR"/>
        </w:rPr>
      </w:pPr>
      <w:r>
        <w:rPr>
          <w:rFonts w:eastAsia="Malgun Gothic"/>
          <w:color w:val="000000"/>
          <w:lang w:val="nl-BE" w:eastAsia="ko-KR"/>
        </w:rPr>
        <w:t xml:space="preserve">Desalniettemin </w:t>
      </w:r>
      <w:r w:rsidR="001D161A" w:rsidRPr="008A4939">
        <w:rPr>
          <w:rFonts w:eastAsia="Malgun Gothic"/>
          <w:color w:val="000000"/>
          <w:lang w:val="nl-BE" w:eastAsia="ko-KR"/>
        </w:rPr>
        <w:t xml:space="preserve">benadrukt </w:t>
      </w:r>
      <w:r>
        <w:rPr>
          <w:rFonts w:eastAsia="Malgun Gothic"/>
          <w:color w:val="000000"/>
          <w:lang w:val="nl-BE" w:eastAsia="ko-KR"/>
        </w:rPr>
        <w:t xml:space="preserve">hij </w:t>
      </w:r>
      <w:r w:rsidR="001D161A" w:rsidRPr="008A4939">
        <w:rPr>
          <w:rFonts w:eastAsia="Malgun Gothic"/>
          <w:color w:val="000000"/>
          <w:lang w:val="nl-BE" w:eastAsia="ko-KR"/>
        </w:rPr>
        <w:t>wel dat</w:t>
      </w:r>
      <w:r>
        <w:rPr>
          <w:rFonts w:eastAsia="Malgun Gothic"/>
          <w:color w:val="000000"/>
          <w:lang w:val="nl-BE" w:eastAsia="ko-KR"/>
        </w:rPr>
        <w:t xml:space="preserve"> </w:t>
      </w:r>
      <w:r w:rsidR="0077164E" w:rsidRPr="008A4939">
        <w:rPr>
          <w:rFonts w:eastAsia="Malgun Gothic"/>
          <w:color w:val="000000"/>
          <w:lang w:val="nl-BE" w:eastAsia="ko-KR"/>
        </w:rPr>
        <w:t>na</w:t>
      </w:r>
      <w:r w:rsidR="00C52417" w:rsidRPr="008A4939">
        <w:rPr>
          <w:rFonts w:eastAsia="Malgun Gothic"/>
          <w:color w:val="000000"/>
          <w:lang w:val="nl-BE" w:eastAsia="ko-KR"/>
        </w:rPr>
        <w:t xml:space="preserve"> de herziening van 2000 het </w:t>
      </w:r>
      <w:r w:rsidR="001D161A" w:rsidRPr="008A4939">
        <w:rPr>
          <w:rFonts w:eastAsia="Malgun Gothic"/>
          <w:color w:val="000000"/>
          <w:lang w:val="nl-BE" w:eastAsia="ko-KR"/>
        </w:rPr>
        <w:t xml:space="preserve">aantal minderjarigen </w:t>
      </w:r>
      <w:r w:rsidR="0077164E" w:rsidRPr="008A4939">
        <w:rPr>
          <w:rFonts w:eastAsia="Malgun Gothic"/>
          <w:color w:val="000000"/>
          <w:lang w:val="nl-BE" w:eastAsia="ko-KR"/>
        </w:rPr>
        <w:t xml:space="preserve">dat in aanmerking </w:t>
      </w:r>
      <w:r>
        <w:rPr>
          <w:rFonts w:eastAsia="Malgun Gothic"/>
          <w:color w:val="000000"/>
          <w:lang w:val="nl-BE" w:eastAsia="ko-KR"/>
        </w:rPr>
        <w:t xml:space="preserve">komt </w:t>
      </w:r>
      <w:r w:rsidR="0077164E" w:rsidRPr="008A4939">
        <w:rPr>
          <w:rFonts w:eastAsia="Malgun Gothic"/>
          <w:color w:val="000000"/>
          <w:lang w:val="nl-BE" w:eastAsia="ko-KR"/>
        </w:rPr>
        <w:t xml:space="preserve">voor uithandengeving </w:t>
      </w:r>
      <w:r w:rsidR="003835EE" w:rsidRPr="008A4939">
        <w:rPr>
          <w:rFonts w:eastAsia="Malgun Gothic"/>
          <w:color w:val="000000"/>
          <w:lang w:val="nl-BE" w:eastAsia="ko-KR"/>
        </w:rPr>
        <w:t xml:space="preserve">in de praktijk </w:t>
      </w:r>
      <w:r w:rsidR="00DF165F" w:rsidRPr="008A4939">
        <w:rPr>
          <w:rFonts w:eastAsia="Malgun Gothic"/>
          <w:color w:val="000000"/>
          <w:lang w:val="nl-BE" w:eastAsia="ko-KR"/>
        </w:rPr>
        <w:t xml:space="preserve">aanzienlijk zou stijgen; mede door het feit dat </w:t>
      </w:r>
      <w:r>
        <w:rPr>
          <w:rFonts w:eastAsia="Malgun Gothic"/>
          <w:color w:val="000000"/>
          <w:lang w:val="nl-BE" w:eastAsia="ko-KR"/>
        </w:rPr>
        <w:t>zestienplussers</w:t>
      </w:r>
      <w:r w:rsidR="00A25DFC" w:rsidRPr="008A4939">
        <w:rPr>
          <w:rFonts w:eastAsia="Malgun Gothic"/>
          <w:color w:val="000000"/>
          <w:lang w:val="nl-BE" w:eastAsia="ko-KR"/>
        </w:rPr>
        <w:t xml:space="preserve"> bij het plegen van een moord automatisch het strafrechtsysteem in gaan.</w:t>
      </w:r>
      <w:r w:rsidR="0077164E" w:rsidRPr="008A4939">
        <w:rPr>
          <w:rFonts w:eastAsia="Malgun Gothic"/>
          <w:color w:val="000000"/>
          <w:lang w:val="nl-BE" w:eastAsia="ko-KR"/>
        </w:rPr>
        <w:t xml:space="preserve"> </w:t>
      </w:r>
      <w:r w:rsidR="00C52417" w:rsidRPr="008A4939">
        <w:rPr>
          <w:rFonts w:eastAsia="Malgun Gothic"/>
          <w:color w:val="000000"/>
          <w:lang w:val="nl-BE" w:eastAsia="ko-KR"/>
        </w:rPr>
        <w:t xml:space="preserve">Het </w:t>
      </w:r>
      <w:r w:rsidR="00A64B01" w:rsidRPr="008A4939">
        <w:rPr>
          <w:rFonts w:eastAsia="Malgun Gothic"/>
          <w:color w:val="000000"/>
          <w:lang w:val="nl-BE" w:eastAsia="ko-KR"/>
        </w:rPr>
        <w:t xml:space="preserve">Kinderrechtenverdrag </w:t>
      </w:r>
      <w:r w:rsidR="00FF2FD5" w:rsidRPr="008A4939">
        <w:rPr>
          <w:rFonts w:eastAsia="Malgun Gothic"/>
          <w:color w:val="000000"/>
          <w:lang w:val="nl-BE" w:eastAsia="ko-KR"/>
        </w:rPr>
        <w:t>(aangenomen door de Verenigde Naties in 1989</w:t>
      </w:r>
      <w:r w:rsidR="00A64B01" w:rsidRPr="008A4939">
        <w:rPr>
          <w:rStyle w:val="FootnoteReference"/>
          <w:rFonts w:eastAsia="Malgun Gothic"/>
          <w:color w:val="000000"/>
          <w:lang w:val="nl-BE" w:eastAsia="ko-KR"/>
        </w:rPr>
        <w:footnoteReference w:id="71"/>
      </w:r>
      <w:r w:rsidR="00A64B01" w:rsidRPr="008A4939">
        <w:rPr>
          <w:rFonts w:eastAsia="Malgun Gothic"/>
          <w:color w:val="000000"/>
          <w:lang w:val="nl-BE" w:eastAsia="ko-KR"/>
        </w:rPr>
        <w:t xml:space="preserve">) dat in 1994 getekend werd door Japan, vraagt </w:t>
      </w:r>
      <w:r w:rsidR="003835EE" w:rsidRPr="008A4939">
        <w:rPr>
          <w:rFonts w:eastAsia="Malgun Gothic"/>
          <w:color w:val="000000"/>
          <w:lang w:val="nl-BE" w:eastAsia="ko-KR"/>
        </w:rPr>
        <w:t xml:space="preserve">nochtans </w:t>
      </w:r>
      <w:r>
        <w:rPr>
          <w:rFonts w:eastAsia="Malgun Gothic"/>
          <w:color w:val="000000"/>
          <w:lang w:val="nl-BE" w:eastAsia="ko-KR"/>
        </w:rPr>
        <w:t xml:space="preserve">om </w:t>
      </w:r>
      <w:r w:rsidR="00A64B01" w:rsidRPr="008A4939">
        <w:rPr>
          <w:rFonts w:eastAsia="Malgun Gothic"/>
          <w:color w:val="000000"/>
          <w:lang w:val="nl-BE" w:eastAsia="ko-KR"/>
        </w:rPr>
        <w:t xml:space="preserve">een beschermende aanpak voor jongeren, niet een die gebaseerd is op </w:t>
      </w:r>
      <w:del w:id="318" w:author="Nicholas Peeters" w:date="2014-08-05T17:40:00Z">
        <w:r w:rsidR="00A64B01" w:rsidRPr="008A4939" w:rsidDel="008873D0">
          <w:rPr>
            <w:rFonts w:eastAsia="Malgun Gothic"/>
            <w:color w:val="000000"/>
            <w:lang w:val="nl-BE" w:eastAsia="ko-KR"/>
          </w:rPr>
          <w:delText>bestraffen</w:delText>
        </w:r>
      </w:del>
      <w:ins w:id="319" w:author="Nicholas Peeters" w:date="2014-08-05T17:40:00Z">
        <w:r w:rsidR="008873D0">
          <w:rPr>
            <w:rFonts w:hint="eastAsia"/>
            <w:color w:val="000000"/>
            <w:lang w:val="nl-BE"/>
          </w:rPr>
          <w:t>sancties</w:t>
        </w:r>
      </w:ins>
      <w:r w:rsidR="00A64B01" w:rsidRPr="008A4939">
        <w:rPr>
          <w:rFonts w:eastAsia="Malgun Gothic"/>
          <w:color w:val="000000"/>
          <w:lang w:val="nl-BE" w:eastAsia="ko-KR"/>
        </w:rPr>
        <w:t xml:space="preserve">. </w:t>
      </w:r>
      <w:r w:rsidR="00FF2FD5" w:rsidRPr="008A4939">
        <w:rPr>
          <w:rFonts w:eastAsia="Malgun Gothic"/>
          <w:color w:val="000000"/>
          <w:lang w:val="nl-BE" w:eastAsia="ko-KR"/>
        </w:rPr>
        <w:t xml:space="preserve">Als men dan in acht neemt dat er statistisch gezien geen daling </w:t>
      </w:r>
      <w:r w:rsidR="00FF2FD5" w:rsidRPr="008A4939">
        <w:rPr>
          <w:rFonts w:eastAsia="Malgun Gothic"/>
          <w:color w:val="000000"/>
          <w:lang w:val="nl-BE" w:eastAsia="ko-KR"/>
        </w:rPr>
        <w:lastRenderedPageBreak/>
        <w:t>heeft plaatsgevonden in de leefti</w:t>
      </w:r>
      <w:r w:rsidR="001D161A" w:rsidRPr="008A4939">
        <w:rPr>
          <w:rFonts w:eastAsia="Malgun Gothic"/>
          <w:color w:val="000000"/>
          <w:lang w:val="nl-BE" w:eastAsia="ko-KR"/>
        </w:rPr>
        <w:t>jd van minderjarige overtreders</w:t>
      </w:r>
      <w:r w:rsidR="00FF2FD5" w:rsidRPr="008A4939">
        <w:rPr>
          <w:rFonts w:eastAsia="Malgun Gothic"/>
          <w:color w:val="000000"/>
          <w:lang w:val="nl-BE" w:eastAsia="ko-KR"/>
        </w:rPr>
        <w:t xml:space="preserve"> en dat het crimineel bestraffen van jongeren een negatiev</w:t>
      </w:r>
      <w:r w:rsidR="006638CE" w:rsidRPr="008A4939">
        <w:rPr>
          <w:rFonts w:eastAsia="Malgun Gothic"/>
          <w:color w:val="000000"/>
          <w:lang w:val="nl-BE" w:eastAsia="ko-KR"/>
        </w:rPr>
        <w:t xml:space="preserve">e invloed heeft op hun verdere </w:t>
      </w:r>
      <w:r w:rsidR="00FF2FD5" w:rsidRPr="008A4939">
        <w:rPr>
          <w:rFonts w:eastAsia="Malgun Gothic"/>
          <w:color w:val="000000"/>
          <w:lang w:val="nl-BE" w:eastAsia="ko-KR"/>
        </w:rPr>
        <w:t xml:space="preserve">ontwikkeling, </w:t>
      </w:r>
      <w:r w:rsidR="00A64B01" w:rsidRPr="008A4939">
        <w:rPr>
          <w:rFonts w:eastAsia="Malgun Gothic"/>
          <w:color w:val="000000"/>
          <w:lang w:val="nl-BE" w:eastAsia="ko-KR"/>
        </w:rPr>
        <w:t xml:space="preserve">besluit Mishima dat er geen </w:t>
      </w:r>
      <w:r w:rsidR="00E17EDC" w:rsidRPr="008A4939">
        <w:rPr>
          <w:rFonts w:eastAsia="Malgun Gothic"/>
          <w:color w:val="000000"/>
          <w:lang w:val="nl-BE" w:eastAsia="ko-KR"/>
        </w:rPr>
        <w:t xml:space="preserve">gegronde </w:t>
      </w:r>
      <w:r w:rsidR="00A64B01" w:rsidRPr="008A4939">
        <w:rPr>
          <w:rFonts w:eastAsia="Malgun Gothic"/>
          <w:color w:val="000000"/>
          <w:lang w:val="nl-BE" w:eastAsia="ko-KR"/>
        </w:rPr>
        <w:t>redenen waren om bij de herziening</w:t>
      </w:r>
      <w:r w:rsidR="006638CE" w:rsidRPr="008A4939">
        <w:rPr>
          <w:rFonts w:eastAsia="Malgun Gothic"/>
          <w:color w:val="000000"/>
          <w:lang w:val="nl-BE" w:eastAsia="ko-KR"/>
        </w:rPr>
        <w:t xml:space="preserve"> </w:t>
      </w:r>
      <w:r w:rsidR="001D161A" w:rsidRPr="008A4939">
        <w:rPr>
          <w:rFonts w:eastAsia="Malgun Gothic"/>
          <w:color w:val="000000"/>
          <w:lang w:val="nl-BE" w:eastAsia="ko-KR"/>
        </w:rPr>
        <w:t xml:space="preserve">van de </w:t>
      </w:r>
      <w:r w:rsidR="00D06F1A">
        <w:rPr>
          <w:rFonts w:eastAsia="Malgun Gothic"/>
          <w:color w:val="000000"/>
          <w:lang w:val="nl-BE" w:eastAsia="ko-KR"/>
        </w:rPr>
        <w:t>Shōnenhō</w:t>
      </w:r>
      <w:r w:rsidR="001D161A" w:rsidRPr="008A4939">
        <w:rPr>
          <w:rFonts w:eastAsia="Malgun Gothic"/>
          <w:color w:val="000000"/>
          <w:lang w:val="nl-BE" w:eastAsia="ko-KR"/>
        </w:rPr>
        <w:t xml:space="preserve"> </w:t>
      </w:r>
      <w:r w:rsidR="006638CE" w:rsidRPr="008A4939">
        <w:rPr>
          <w:rFonts w:eastAsia="Malgun Gothic"/>
          <w:color w:val="000000"/>
          <w:lang w:val="nl-BE" w:eastAsia="ko-KR"/>
        </w:rPr>
        <w:t>de leeftijd voor</w:t>
      </w:r>
      <w:r w:rsidR="00A64B01" w:rsidRPr="008A4939">
        <w:rPr>
          <w:rFonts w:eastAsia="Malgun Gothic"/>
          <w:color w:val="000000"/>
          <w:lang w:val="nl-BE" w:eastAsia="ko-KR"/>
        </w:rPr>
        <w:t xml:space="preserve"> uithandengeving te verlagen.</w:t>
      </w:r>
      <w:r w:rsidR="006638CE" w:rsidRPr="008A4939">
        <w:rPr>
          <w:rStyle w:val="FootnoteReference"/>
          <w:rFonts w:eastAsia="Malgun Gothic"/>
          <w:color w:val="000000"/>
          <w:lang w:val="nl-BE" w:eastAsia="ko-KR"/>
        </w:rPr>
        <w:footnoteReference w:id="72"/>
      </w:r>
    </w:p>
    <w:p w:rsidR="00B3623A" w:rsidRPr="008A4939" w:rsidRDefault="00B24E46" w:rsidP="008A4939">
      <w:pPr>
        <w:spacing w:line="360" w:lineRule="auto"/>
        <w:jc w:val="both"/>
        <w:rPr>
          <w:b/>
          <w:color w:val="000000"/>
          <w:lang w:val="nl-BE"/>
        </w:rPr>
      </w:pPr>
      <w:r>
        <w:rPr>
          <w:rFonts w:eastAsia="Malgun Gothic"/>
          <w:b/>
          <w:color w:val="000000"/>
          <w:lang w:val="nl-BE" w:eastAsia="ko-KR"/>
        </w:rPr>
        <w:t>4</w:t>
      </w:r>
      <w:r w:rsidR="00B3623A" w:rsidRPr="008A4939">
        <w:rPr>
          <w:rFonts w:eastAsia="Malgun Gothic"/>
          <w:b/>
          <w:color w:val="000000"/>
          <w:lang w:val="nl-BE" w:eastAsia="ko-KR"/>
        </w:rPr>
        <w:t>.3.3 Andere maatregelen nodig</w:t>
      </w:r>
    </w:p>
    <w:p w:rsidR="00BE3E9D" w:rsidRDefault="00D06F1A" w:rsidP="008A4939">
      <w:pPr>
        <w:spacing w:line="360" w:lineRule="auto"/>
        <w:jc w:val="both"/>
        <w:rPr>
          <w:color w:val="000000"/>
          <w:lang w:val="nl-BE"/>
        </w:rPr>
      </w:pPr>
      <w:r>
        <w:rPr>
          <w:color w:val="000000"/>
          <w:lang w:val="nl-BE"/>
        </w:rPr>
        <w:t xml:space="preserve">Toshikuni </w:t>
      </w:r>
      <w:r w:rsidR="00F74F89" w:rsidRPr="008A4939">
        <w:rPr>
          <w:rFonts w:hint="eastAsia"/>
          <w:color w:val="000000"/>
          <w:lang w:val="nl-BE"/>
        </w:rPr>
        <w:t>Murai</w:t>
      </w:r>
      <w:r>
        <w:rPr>
          <w:color w:val="000000"/>
          <w:lang w:val="nl-BE"/>
        </w:rPr>
        <w:t xml:space="preserve">, professor aan de Osaka Gakuin Universiteit, </w:t>
      </w:r>
      <w:del w:id="320" w:author="Nicholas Peeters" w:date="2014-08-05T17:42:00Z">
        <w:r w:rsidR="00F74F89" w:rsidRPr="008A4939" w:rsidDel="008873D0">
          <w:rPr>
            <w:rFonts w:hint="eastAsia"/>
            <w:color w:val="000000"/>
            <w:lang w:val="nl-BE"/>
          </w:rPr>
          <w:delText xml:space="preserve"> </w:delText>
        </w:r>
      </w:del>
      <w:r w:rsidR="00F74F89" w:rsidRPr="008A4939">
        <w:rPr>
          <w:rFonts w:hint="eastAsia"/>
          <w:color w:val="000000"/>
          <w:lang w:val="nl-BE"/>
        </w:rPr>
        <w:t>wijst e</w:t>
      </w:r>
      <w:r w:rsidR="00F74F89" w:rsidRPr="008A4939">
        <w:rPr>
          <w:color w:val="000000"/>
          <w:lang w:val="nl-BE"/>
        </w:rPr>
        <w:t xml:space="preserve">r op dat </w:t>
      </w:r>
      <w:r w:rsidR="006D0F2A" w:rsidRPr="008A4939">
        <w:rPr>
          <w:rFonts w:hint="eastAsia"/>
          <w:color w:val="000000"/>
          <w:lang w:val="nl-BE"/>
        </w:rPr>
        <w:t xml:space="preserve">zelfs al zou er effectief een stijging </w:t>
      </w:r>
      <w:r w:rsidR="006D0F2A" w:rsidRPr="008A4939">
        <w:rPr>
          <w:color w:val="000000"/>
          <w:lang w:val="nl-BE"/>
        </w:rPr>
        <w:t xml:space="preserve">en verergering </w:t>
      </w:r>
      <w:r w:rsidR="006D0F2A" w:rsidRPr="008A4939">
        <w:rPr>
          <w:rFonts w:hint="eastAsia"/>
          <w:color w:val="000000"/>
          <w:lang w:val="nl-BE"/>
        </w:rPr>
        <w:t xml:space="preserve">van de </w:t>
      </w:r>
      <w:r w:rsidR="006D0F2A" w:rsidRPr="008A4939">
        <w:rPr>
          <w:color w:val="000000"/>
          <w:lang w:val="nl-BE"/>
        </w:rPr>
        <w:t>jeugdcriminaliteit hebben plaatsgevonden, di</w:t>
      </w:r>
      <w:r w:rsidR="006E1B28" w:rsidRPr="008A4939">
        <w:rPr>
          <w:color w:val="000000"/>
          <w:lang w:val="nl-BE"/>
        </w:rPr>
        <w:t>t niet</w:t>
      </w:r>
      <w:r w:rsidR="006E1B28" w:rsidRPr="008A4939">
        <w:rPr>
          <w:rFonts w:eastAsia="Malgun Gothic"/>
          <w:color w:val="000000"/>
          <w:lang w:val="nl-BE" w:eastAsia="ko-KR"/>
        </w:rPr>
        <w:t xml:space="preserve"> noodzakelijk betekent dat </w:t>
      </w:r>
      <w:r w:rsidR="006D0F2A" w:rsidRPr="008A4939">
        <w:rPr>
          <w:color w:val="000000"/>
          <w:lang w:val="nl-BE"/>
        </w:rPr>
        <w:t xml:space="preserve">een herziening van de </w:t>
      </w:r>
      <w:r>
        <w:rPr>
          <w:color w:val="000000"/>
          <w:lang w:val="nl-BE"/>
        </w:rPr>
        <w:t>Shōnenhō</w:t>
      </w:r>
      <w:r w:rsidR="006D0F2A" w:rsidRPr="008A4939">
        <w:rPr>
          <w:color w:val="000000"/>
          <w:lang w:val="nl-BE"/>
        </w:rPr>
        <w:t xml:space="preserve"> nodig</w:t>
      </w:r>
      <w:r w:rsidR="00A25DFC" w:rsidRPr="008A4939">
        <w:rPr>
          <w:color w:val="000000"/>
          <w:lang w:val="nl-BE"/>
        </w:rPr>
        <w:t xml:space="preserve"> was</w:t>
      </w:r>
      <w:r w:rsidR="006D0F2A" w:rsidRPr="008A4939">
        <w:rPr>
          <w:color w:val="000000"/>
          <w:lang w:val="nl-BE"/>
        </w:rPr>
        <w:t>.</w:t>
      </w:r>
      <w:r w:rsidR="00491231" w:rsidRPr="008A4939">
        <w:rPr>
          <w:color w:val="000000"/>
          <w:lang w:val="nl-BE"/>
        </w:rPr>
        <w:t xml:space="preserve"> De </w:t>
      </w:r>
      <w:r>
        <w:rPr>
          <w:color w:val="000000"/>
          <w:lang w:val="nl-BE"/>
        </w:rPr>
        <w:t>Shōnenhō</w:t>
      </w:r>
      <w:r w:rsidR="00491231" w:rsidRPr="008A4939">
        <w:rPr>
          <w:color w:val="000000"/>
          <w:lang w:val="nl-BE"/>
        </w:rPr>
        <w:t xml:space="preserve"> waaronder de “Vierde Golf” heeft plaats</w:t>
      </w:r>
      <w:r w:rsidR="00BD181C" w:rsidRPr="008A4939">
        <w:rPr>
          <w:color w:val="000000"/>
          <w:lang w:val="nl-BE"/>
        </w:rPr>
        <w:t xml:space="preserve">gevonden is dezelfde wet die </w:t>
      </w:r>
      <w:r w:rsidR="00491231" w:rsidRPr="008A4939">
        <w:rPr>
          <w:color w:val="000000"/>
          <w:lang w:val="nl-BE"/>
        </w:rPr>
        <w:t xml:space="preserve">in </w:t>
      </w:r>
      <w:r w:rsidR="00A25DFC" w:rsidRPr="008A4939">
        <w:rPr>
          <w:color w:val="000000"/>
          <w:lang w:val="nl-BE"/>
        </w:rPr>
        <w:t xml:space="preserve">de jaren zestig en tachtig </w:t>
      </w:r>
      <w:r w:rsidR="00491231" w:rsidRPr="008A4939">
        <w:rPr>
          <w:color w:val="000000"/>
          <w:lang w:val="nl-BE"/>
        </w:rPr>
        <w:t xml:space="preserve">zorgde voor dalingen van de jeugdcriminaliteit. Het probleem ligt dus niet bij de wet stelt </w:t>
      </w:r>
      <w:r w:rsidR="00A25DFC" w:rsidRPr="008A4939">
        <w:rPr>
          <w:color w:val="000000"/>
          <w:lang w:val="nl-BE"/>
        </w:rPr>
        <w:t>hij.</w:t>
      </w:r>
      <w:r w:rsidR="005E50FE" w:rsidRPr="005E50FE">
        <w:rPr>
          <w:rStyle w:val="FootnoteReference"/>
          <w:color w:val="000000"/>
          <w:lang w:val="nl-BE"/>
        </w:rPr>
        <w:t xml:space="preserve"> </w:t>
      </w:r>
      <w:r w:rsidR="005E50FE" w:rsidRPr="008A4939">
        <w:rPr>
          <w:rStyle w:val="FootnoteReference"/>
          <w:color w:val="000000"/>
          <w:lang w:val="nl-BE"/>
        </w:rPr>
        <w:footnoteReference w:id="73"/>
      </w:r>
    </w:p>
    <w:p w:rsidR="00C158B5" w:rsidRPr="008A4939" w:rsidRDefault="00C158B5" w:rsidP="00C158B5">
      <w:pPr>
        <w:spacing w:line="360" w:lineRule="auto"/>
        <w:jc w:val="both"/>
        <w:rPr>
          <w:color w:val="000000"/>
          <w:lang w:val="nl-BE"/>
        </w:rPr>
      </w:pPr>
      <w:r>
        <w:rPr>
          <w:color w:val="000000"/>
          <w:lang w:val="nl-BE"/>
        </w:rPr>
        <w:t>Belangrijk in deze context is tevens</w:t>
      </w:r>
      <w:r w:rsidRPr="008A4939">
        <w:rPr>
          <w:color w:val="000000"/>
          <w:lang w:val="nl-BE"/>
        </w:rPr>
        <w:t xml:space="preserve"> de stijging van het aantal zelfmoorden </w:t>
      </w:r>
      <w:r w:rsidRPr="008A4939">
        <w:rPr>
          <w:rFonts w:eastAsia="Malgun Gothic"/>
          <w:color w:val="000000"/>
          <w:lang w:val="nl-BE" w:eastAsia="ko-KR"/>
        </w:rPr>
        <w:t xml:space="preserve">in Japan </w:t>
      </w:r>
      <w:r>
        <w:rPr>
          <w:color w:val="000000"/>
          <w:lang w:val="nl-BE"/>
        </w:rPr>
        <w:t>rond</w:t>
      </w:r>
      <w:r w:rsidRPr="008A4939">
        <w:rPr>
          <w:color w:val="000000"/>
          <w:lang w:val="nl-BE"/>
        </w:rPr>
        <w:t xml:space="preserve"> het einde van de jaren negentig. Het aantal zelfmoord</w:t>
      </w:r>
      <w:r>
        <w:rPr>
          <w:color w:val="000000"/>
          <w:lang w:val="nl-BE"/>
        </w:rPr>
        <w:t>en geregistreerd bij de politie steeg van 24</w:t>
      </w:r>
      <w:ins w:id="328" w:author="Nicholas Peeters" w:date="2014-08-05T17:42:00Z">
        <w:r w:rsidR="008873D0">
          <w:rPr>
            <w:rFonts w:hint="eastAsia"/>
            <w:color w:val="000000"/>
            <w:lang w:val="nl-BE"/>
          </w:rPr>
          <w:t>.</w:t>
        </w:r>
      </w:ins>
      <w:del w:id="329" w:author="Nicholas Peeters" w:date="2014-08-05T17:42:00Z">
        <w:r w:rsidDel="008873D0">
          <w:rPr>
            <w:color w:val="000000"/>
            <w:lang w:val="nl-BE"/>
          </w:rPr>
          <w:delText>,</w:delText>
        </w:r>
      </w:del>
      <w:r>
        <w:rPr>
          <w:color w:val="000000"/>
          <w:lang w:val="nl-BE"/>
        </w:rPr>
        <w:t xml:space="preserve">391 in 1997 </w:t>
      </w:r>
      <w:r w:rsidRPr="008A4939">
        <w:rPr>
          <w:color w:val="000000"/>
          <w:lang w:val="nl-BE"/>
        </w:rPr>
        <w:t>naar 32</w:t>
      </w:r>
      <w:ins w:id="330" w:author="Nicholas Peeters" w:date="2014-08-05T17:42:00Z">
        <w:r w:rsidR="008873D0">
          <w:rPr>
            <w:rFonts w:hint="eastAsia"/>
            <w:color w:val="000000"/>
            <w:lang w:val="nl-BE"/>
          </w:rPr>
          <w:t>.</w:t>
        </w:r>
      </w:ins>
      <w:del w:id="331" w:author="Nicholas Peeters" w:date="2014-08-05T17:42:00Z">
        <w:r w:rsidRPr="008A4939" w:rsidDel="008873D0">
          <w:rPr>
            <w:color w:val="000000"/>
            <w:lang w:val="nl-BE"/>
          </w:rPr>
          <w:delText>,</w:delText>
        </w:r>
      </w:del>
      <w:r w:rsidRPr="008A4939">
        <w:rPr>
          <w:color w:val="000000"/>
          <w:lang w:val="nl-BE"/>
        </w:rPr>
        <w:t xml:space="preserve">863 in het jaar 1998; een stijging van 34,7 procent. In het jaar 1999 steeg dit aantal andermaal tot 33,048 geregistreerde zelfmoorden. Wanneer we enkel het aandeel van jongeren tot en met negentien jaar oud bekijken zien we een nog </w:t>
      </w:r>
      <w:r>
        <w:rPr>
          <w:color w:val="000000"/>
          <w:lang w:val="nl-BE"/>
        </w:rPr>
        <w:t xml:space="preserve">sterkere </w:t>
      </w:r>
      <w:r w:rsidRPr="008A4939">
        <w:rPr>
          <w:color w:val="000000"/>
          <w:lang w:val="nl-BE"/>
        </w:rPr>
        <w:t>stijging; van 469 gevallen in 1997 naar 720 gevallen in 1998. Op één jaar tijd vond een stijging van 53,5 procent plaats.</w:t>
      </w:r>
      <w:r w:rsidRPr="008A4939">
        <w:rPr>
          <w:rStyle w:val="FootnoteReference"/>
          <w:color w:val="000000"/>
          <w:lang w:val="nl-BE"/>
        </w:rPr>
        <w:footnoteReference w:id="74"/>
      </w:r>
    </w:p>
    <w:p w:rsidR="00C158B5" w:rsidRDefault="00C158B5" w:rsidP="008A4939">
      <w:pPr>
        <w:spacing w:line="360" w:lineRule="auto"/>
        <w:jc w:val="both"/>
        <w:rPr>
          <w:color w:val="000000"/>
          <w:lang w:val="nl-BE"/>
        </w:rPr>
      </w:pPr>
      <w:r w:rsidRPr="008A4939">
        <w:rPr>
          <w:color w:val="000000"/>
          <w:lang w:val="nl-BE"/>
        </w:rPr>
        <w:t xml:space="preserve"> “Jongeren die het niet meer halen op eigen krachten en zelfmoord als uitweg kiezen, zijn hetzelfde als jongeren die plots overgaan tot geweld. Ze hebben de drang tot </w:t>
      </w:r>
      <w:ins w:id="332" w:author="Nicholas Peeters" w:date="2014-08-06T17:53:00Z">
        <w:r w:rsidR="007866EC">
          <w:rPr>
            <w:color w:val="000000"/>
            <w:lang w:val="nl-BE"/>
          </w:rPr>
          <w:t>‘</w:t>
        </w:r>
      </w:ins>
      <w:del w:id="333" w:author="Nicholas Peeters" w:date="2014-08-06T17:53:00Z">
        <w:r w:rsidRPr="008A4939" w:rsidDel="007866EC">
          <w:rPr>
            <w:color w:val="000000"/>
            <w:lang w:val="nl-BE"/>
          </w:rPr>
          <w:delText>“</w:delText>
        </w:r>
      </w:del>
      <w:r w:rsidRPr="008A4939">
        <w:rPr>
          <w:color w:val="000000"/>
          <w:lang w:val="nl-BE"/>
        </w:rPr>
        <w:t>thanatos</w:t>
      </w:r>
      <w:ins w:id="334" w:author="Nicholas Peeters" w:date="2014-08-06T17:53:00Z">
        <w:r w:rsidR="007866EC">
          <w:rPr>
            <w:color w:val="000000"/>
            <w:lang w:val="nl-BE"/>
          </w:rPr>
          <w:t>’</w:t>
        </w:r>
      </w:ins>
      <w:del w:id="335" w:author="Nicholas Peeters" w:date="2014-08-06T17:53:00Z">
        <w:r w:rsidRPr="008A4939" w:rsidDel="007866EC">
          <w:rPr>
            <w:color w:val="000000"/>
            <w:lang w:val="nl-BE"/>
          </w:rPr>
          <w:delText>”</w:delText>
        </w:r>
      </w:del>
      <w:r w:rsidRPr="008A4939">
        <w:rPr>
          <w:color w:val="000000"/>
          <w:lang w:val="nl-BE"/>
        </w:rPr>
        <w:t xml:space="preserve">, het verlangen naar de dood, gemeen”, stelt Ishizuka. “Dit is een probleem van de maatschappij niet van de </w:t>
      </w:r>
      <w:r w:rsidR="00D06F1A">
        <w:rPr>
          <w:color w:val="000000"/>
          <w:lang w:val="nl-BE"/>
        </w:rPr>
        <w:t>Shōnenhō</w:t>
      </w:r>
      <w:r w:rsidRPr="008A4939">
        <w:rPr>
          <w:color w:val="000000"/>
          <w:lang w:val="nl-BE"/>
        </w:rPr>
        <w:t>”, voegt hij toe.</w:t>
      </w:r>
      <w:r w:rsidRPr="008A4939">
        <w:rPr>
          <w:rStyle w:val="FootnoteReference"/>
          <w:color w:val="000000"/>
          <w:lang w:val="nl-BE"/>
        </w:rPr>
        <w:footnoteReference w:id="75"/>
      </w:r>
      <w:r w:rsidRPr="008A4939">
        <w:rPr>
          <w:color w:val="000000"/>
          <w:lang w:val="nl-BE"/>
        </w:rPr>
        <w:t xml:space="preserve"> </w:t>
      </w:r>
    </w:p>
    <w:p w:rsidR="000A1264" w:rsidRPr="000A1264" w:rsidRDefault="00BE3E9D" w:rsidP="000A1264">
      <w:pPr>
        <w:spacing w:line="360" w:lineRule="auto"/>
        <w:jc w:val="both"/>
        <w:rPr>
          <w:color w:val="000000"/>
          <w:lang w:val="nl-BE"/>
        </w:rPr>
      </w:pPr>
      <w:r>
        <w:rPr>
          <w:color w:val="000000"/>
          <w:lang w:val="nl-BE"/>
        </w:rPr>
        <w:t>Professionelen die dagelijks in aanraking komen met criminele jongeren zijn het er over eens dat veel van de jongeren geen g</w:t>
      </w:r>
      <w:r w:rsidR="000A1264">
        <w:rPr>
          <w:color w:val="000000"/>
          <w:lang w:val="nl-BE"/>
        </w:rPr>
        <w:t>evoelens van zelfrespect hebben</w:t>
      </w:r>
      <w:r>
        <w:rPr>
          <w:color w:val="000000"/>
          <w:lang w:val="nl-BE"/>
        </w:rPr>
        <w:t xml:space="preserve"> en dat ze niet in staat zijn and</w:t>
      </w:r>
      <w:r w:rsidR="000A1264">
        <w:rPr>
          <w:color w:val="000000"/>
          <w:lang w:val="nl-BE"/>
        </w:rPr>
        <w:t xml:space="preserve">ere personen te </w:t>
      </w:r>
      <w:r>
        <w:rPr>
          <w:color w:val="000000"/>
          <w:lang w:val="nl-BE"/>
        </w:rPr>
        <w:t xml:space="preserve">respecteren en vertrouwen. </w:t>
      </w:r>
      <w:r w:rsidR="00D963A3">
        <w:rPr>
          <w:color w:val="000000"/>
          <w:lang w:val="nl-BE"/>
        </w:rPr>
        <w:t xml:space="preserve">Dit is volgens hen te wijten aan </w:t>
      </w:r>
      <w:r w:rsidR="00E57A14">
        <w:rPr>
          <w:color w:val="000000"/>
          <w:lang w:val="nl-BE"/>
        </w:rPr>
        <w:t xml:space="preserve">het </w:t>
      </w:r>
      <w:r w:rsidR="00D963A3">
        <w:rPr>
          <w:color w:val="000000"/>
          <w:lang w:val="nl-BE"/>
        </w:rPr>
        <w:t xml:space="preserve">feit dat veel van deze </w:t>
      </w:r>
      <w:r w:rsidR="00D963A3">
        <w:rPr>
          <w:color w:val="000000"/>
          <w:lang w:val="nl-BE"/>
        </w:rPr>
        <w:lastRenderedPageBreak/>
        <w:t>jongeren in het verleden het slachtoffer geweest</w:t>
      </w:r>
      <w:r w:rsidR="00E57A14">
        <w:rPr>
          <w:color w:val="000000"/>
          <w:lang w:val="nl-BE"/>
        </w:rPr>
        <w:t xml:space="preserve"> zijn van mishandeling en pestgedrag</w:t>
      </w:r>
      <w:r w:rsidR="00D963A3">
        <w:rPr>
          <w:color w:val="000000"/>
          <w:lang w:val="nl-BE"/>
        </w:rPr>
        <w:t>, steeds groter wordende probl</w:t>
      </w:r>
      <w:r w:rsidR="00E57A14">
        <w:rPr>
          <w:color w:val="000000"/>
          <w:lang w:val="nl-BE"/>
        </w:rPr>
        <w:t>emen in de Japanse maatschappij</w:t>
      </w:r>
      <w:r w:rsidR="00D963A3">
        <w:rPr>
          <w:color w:val="000000"/>
          <w:lang w:val="nl-BE"/>
        </w:rPr>
        <w:t>.</w:t>
      </w:r>
      <w:r w:rsidR="00D963A3">
        <w:rPr>
          <w:rStyle w:val="FootnoteReference"/>
          <w:color w:val="000000"/>
          <w:lang w:val="nl-BE"/>
        </w:rPr>
        <w:footnoteReference w:id="76"/>
      </w:r>
    </w:p>
    <w:p w:rsidR="00D963A3" w:rsidRDefault="00D963A3" w:rsidP="008A4939">
      <w:pPr>
        <w:spacing w:line="360" w:lineRule="auto"/>
        <w:jc w:val="both"/>
        <w:rPr>
          <w:rFonts w:eastAsia="Malgun Gothic"/>
          <w:color w:val="000000"/>
          <w:lang w:val="nl-BE" w:eastAsia="ko-KR"/>
        </w:rPr>
      </w:pPr>
      <w:r>
        <w:rPr>
          <w:color w:val="000000"/>
          <w:lang w:val="nl-BE"/>
        </w:rPr>
        <w:t>Daarom, zegt</w:t>
      </w:r>
      <w:r w:rsidR="000A1264">
        <w:rPr>
          <w:color w:val="000000"/>
          <w:lang w:val="nl-BE"/>
        </w:rPr>
        <w:t xml:space="preserve"> Murai</w:t>
      </w:r>
      <w:r>
        <w:rPr>
          <w:color w:val="000000"/>
          <w:lang w:val="nl-BE"/>
        </w:rPr>
        <w:t xml:space="preserve">, moet er bij het beleid omtrent jeugdcriminaliteit meer aandacht geschonken worden aan het terugbrengen van gevoelens als zelfrespect bij jongeren. </w:t>
      </w:r>
      <w:r>
        <w:rPr>
          <w:rFonts w:eastAsia="Malgun Gothic"/>
          <w:color w:val="000000"/>
          <w:lang w:val="nl-BE" w:eastAsia="ko-KR"/>
        </w:rPr>
        <w:t xml:space="preserve">Dit zou er toe leiden dat ze </w:t>
      </w:r>
      <w:r w:rsidR="000A1264">
        <w:rPr>
          <w:rFonts w:eastAsia="Malgun Gothic"/>
          <w:color w:val="000000"/>
          <w:lang w:val="nl-BE" w:eastAsia="ko-KR"/>
        </w:rPr>
        <w:t xml:space="preserve">ook </w:t>
      </w:r>
      <w:r>
        <w:rPr>
          <w:rFonts w:eastAsia="Malgun Gothic"/>
          <w:color w:val="000000"/>
          <w:lang w:val="nl-BE" w:eastAsia="ko-KR"/>
        </w:rPr>
        <w:t>weer in</w:t>
      </w:r>
      <w:r w:rsidR="00E57A14">
        <w:rPr>
          <w:rFonts w:eastAsia="Malgun Gothic"/>
          <w:color w:val="000000"/>
          <w:lang w:val="nl-BE" w:eastAsia="ko-KR"/>
        </w:rPr>
        <w:t xml:space="preserve"> </w:t>
      </w:r>
      <w:r>
        <w:rPr>
          <w:rFonts w:eastAsia="Malgun Gothic"/>
          <w:color w:val="000000"/>
          <w:lang w:val="nl-BE" w:eastAsia="ko-KR"/>
        </w:rPr>
        <w:t xml:space="preserve">staat worden respect te voelen tegenover anderen. </w:t>
      </w:r>
      <w:r w:rsidR="000A1264">
        <w:rPr>
          <w:rFonts w:eastAsia="Malgun Gothic"/>
          <w:color w:val="000000"/>
          <w:lang w:val="nl-BE" w:eastAsia="ko-KR"/>
        </w:rPr>
        <w:t>Volgens Murai leidt e</w:t>
      </w:r>
      <w:r>
        <w:rPr>
          <w:rFonts w:eastAsia="Malgun Gothic"/>
          <w:color w:val="000000"/>
          <w:lang w:val="nl-BE" w:eastAsia="ko-KR"/>
        </w:rPr>
        <w:t xml:space="preserve">en </w:t>
      </w:r>
      <w:r w:rsidR="000A1264">
        <w:rPr>
          <w:rFonts w:eastAsia="Malgun Gothic"/>
          <w:color w:val="000000"/>
          <w:lang w:val="nl-BE" w:eastAsia="ko-KR"/>
        </w:rPr>
        <w:t xml:space="preserve">verstrenging van straffen </w:t>
      </w:r>
      <w:r>
        <w:rPr>
          <w:rFonts w:eastAsia="Malgun Gothic"/>
          <w:color w:val="000000"/>
          <w:lang w:val="nl-BE" w:eastAsia="ko-KR"/>
        </w:rPr>
        <w:t>ongetwijfeld tot een</w:t>
      </w:r>
      <w:r w:rsidR="000A1264">
        <w:rPr>
          <w:rFonts w:eastAsia="Malgun Gothic"/>
          <w:color w:val="000000"/>
          <w:lang w:val="nl-BE" w:eastAsia="ko-KR"/>
        </w:rPr>
        <w:t xml:space="preserve"> verhoging van de kans op herovertreding. In de plaats daarvan, stelt hij, moeten op </w:t>
      </w:r>
      <w:ins w:id="341" w:author="Nicholas Peeters" w:date="2014-08-05T17:56:00Z">
        <w:r w:rsidR="00875E41">
          <w:rPr>
            <w:rFonts w:hint="eastAsia"/>
            <w:color w:val="000000"/>
            <w:lang w:val="nl-BE"/>
          </w:rPr>
          <w:t xml:space="preserve">de </w:t>
        </w:r>
      </w:ins>
      <w:r w:rsidR="000A1264">
        <w:rPr>
          <w:rFonts w:eastAsia="Malgun Gothic"/>
          <w:color w:val="000000"/>
          <w:lang w:val="nl-BE" w:eastAsia="ko-KR"/>
        </w:rPr>
        <w:t>volgende drie punten veranderingen doorgevoerd worden.</w:t>
      </w:r>
    </w:p>
    <w:p w:rsidR="004F50EB" w:rsidRDefault="00D521E2" w:rsidP="008A4939">
      <w:pPr>
        <w:spacing w:line="360" w:lineRule="auto"/>
        <w:jc w:val="both"/>
        <w:rPr>
          <w:color w:val="000000"/>
          <w:lang w:val="nl-BE"/>
        </w:rPr>
      </w:pPr>
      <w:r>
        <w:rPr>
          <w:rFonts w:eastAsia="Malgun Gothic"/>
          <w:color w:val="000000"/>
          <w:lang w:val="nl-BE" w:eastAsia="ko-KR"/>
        </w:rPr>
        <w:t>Ten eerste</w:t>
      </w:r>
      <w:del w:id="342" w:author="Nicholas Peeters" w:date="2014-08-05T17:56:00Z">
        <w:r w:rsidDel="00875E41">
          <w:rPr>
            <w:rFonts w:eastAsia="Malgun Gothic"/>
            <w:color w:val="000000"/>
            <w:lang w:val="nl-BE" w:eastAsia="ko-KR"/>
          </w:rPr>
          <w:delText>,</w:delText>
        </w:r>
      </w:del>
      <w:r>
        <w:rPr>
          <w:rFonts w:eastAsia="Malgun Gothic"/>
          <w:color w:val="000000"/>
          <w:lang w:val="nl-BE" w:eastAsia="ko-KR"/>
        </w:rPr>
        <w:t xml:space="preserve"> moet er onder de</w:t>
      </w:r>
      <w:r w:rsidR="00396444">
        <w:rPr>
          <w:rFonts w:eastAsia="Malgun Gothic"/>
          <w:color w:val="000000"/>
          <w:lang w:val="nl-BE" w:eastAsia="ko-KR"/>
        </w:rPr>
        <w:t xml:space="preserve"> familierechters (</w:t>
      </w:r>
      <w:ins w:id="343" w:author="Nicholas Peeters" w:date="2014-08-05T17:56:00Z">
        <w:r w:rsidR="00875E41">
          <w:rPr>
            <w:rFonts w:hint="eastAsia"/>
            <w:i/>
            <w:color w:val="000000"/>
            <w:lang w:val="nl-BE"/>
          </w:rPr>
          <w:t>k</w:t>
        </w:r>
      </w:ins>
      <w:del w:id="344" w:author="Nicholas Peeters" w:date="2014-08-05T17:56:00Z">
        <w:r w:rsidR="009D36CB" w:rsidDel="00875E41">
          <w:rPr>
            <w:i/>
            <w:color w:val="000000"/>
            <w:lang w:val="nl-BE"/>
          </w:rPr>
          <w:delText>K</w:delText>
        </w:r>
      </w:del>
      <w:r w:rsidR="009D36CB">
        <w:rPr>
          <w:i/>
          <w:color w:val="000000"/>
          <w:lang w:val="nl-BE"/>
        </w:rPr>
        <w:t>asai saiseikan,</w:t>
      </w:r>
      <w:r>
        <w:rPr>
          <w:rFonts w:hint="eastAsia"/>
          <w:color w:val="000000"/>
          <w:lang w:val="nl-BE"/>
        </w:rPr>
        <w:t>家裁裁判官</w:t>
      </w:r>
      <w:r w:rsidR="00396444">
        <w:rPr>
          <w:color w:val="000000"/>
          <w:lang w:val="nl-BE"/>
        </w:rPr>
        <w:t>),</w:t>
      </w:r>
      <w:r>
        <w:rPr>
          <w:color w:val="000000"/>
          <w:lang w:val="nl-BE"/>
        </w:rPr>
        <w:t xml:space="preserve"> </w:t>
      </w:r>
      <w:r w:rsidR="00396444">
        <w:rPr>
          <w:color w:val="000000"/>
          <w:lang w:val="nl-BE"/>
        </w:rPr>
        <w:t>reclasseringsambtenaren van de familierechtbank (</w:t>
      </w:r>
      <w:ins w:id="345" w:author="Nicholas Peeters" w:date="2014-08-05T17:56:00Z">
        <w:r w:rsidR="00875E41">
          <w:rPr>
            <w:rFonts w:hint="eastAsia"/>
            <w:i/>
            <w:color w:val="000000"/>
            <w:lang w:val="nl-BE"/>
          </w:rPr>
          <w:t>k</w:t>
        </w:r>
      </w:ins>
      <w:del w:id="346" w:author="Nicholas Peeters" w:date="2014-08-05T17:56:00Z">
        <w:r w:rsidR="005E50FE" w:rsidDel="00875E41">
          <w:rPr>
            <w:i/>
            <w:color w:val="000000"/>
            <w:lang w:val="nl-BE"/>
          </w:rPr>
          <w:delText>K</w:delText>
        </w:r>
      </w:del>
      <w:r w:rsidR="005E50FE">
        <w:rPr>
          <w:i/>
          <w:color w:val="000000"/>
          <w:lang w:val="nl-BE"/>
        </w:rPr>
        <w:t>atei saiban chōsakan</w:t>
      </w:r>
      <w:r w:rsidR="009D36CB">
        <w:rPr>
          <w:i/>
          <w:color w:val="000000"/>
          <w:lang w:val="nl-BE"/>
        </w:rPr>
        <w:t xml:space="preserve">, </w:t>
      </w:r>
      <w:r w:rsidR="009D36CB">
        <w:rPr>
          <w:rFonts w:hint="eastAsia"/>
          <w:color w:val="000000"/>
          <w:lang w:val="nl-BE"/>
        </w:rPr>
        <w:t>家庭裁判調査官</w:t>
      </w:r>
      <w:r w:rsidR="00396444">
        <w:rPr>
          <w:color w:val="000000"/>
          <w:lang w:val="nl-BE"/>
        </w:rPr>
        <w:t>)</w:t>
      </w:r>
      <w:r>
        <w:rPr>
          <w:rFonts w:eastAsia="Malgun Gothic"/>
          <w:color w:val="000000"/>
          <w:lang w:val="nl-BE" w:eastAsia="ko-KR"/>
        </w:rPr>
        <w:t xml:space="preserve">, </w:t>
      </w:r>
      <w:r w:rsidR="00396444">
        <w:rPr>
          <w:rFonts w:eastAsia="Malgun Gothic"/>
          <w:color w:val="000000"/>
          <w:lang w:val="nl-BE" w:eastAsia="ko-KR"/>
        </w:rPr>
        <w:t>reclasseringsambtenaren (</w:t>
      </w:r>
      <w:ins w:id="347" w:author="Nicholas Peeters" w:date="2014-08-05T17:56:00Z">
        <w:r w:rsidR="00875E41">
          <w:rPr>
            <w:rFonts w:hint="eastAsia"/>
            <w:i/>
            <w:color w:val="000000"/>
            <w:lang w:val="nl-BE"/>
          </w:rPr>
          <w:t>h</w:t>
        </w:r>
      </w:ins>
      <w:del w:id="348" w:author="Nicholas Peeters" w:date="2014-08-05T17:56:00Z">
        <w:r w:rsidR="005E50FE" w:rsidDel="00875E41">
          <w:rPr>
            <w:i/>
            <w:color w:val="000000"/>
            <w:lang w:val="nl-BE"/>
          </w:rPr>
          <w:delText>H</w:delText>
        </w:r>
      </w:del>
      <w:r w:rsidR="005E50FE">
        <w:rPr>
          <w:i/>
          <w:color w:val="000000"/>
          <w:lang w:val="nl-BE"/>
        </w:rPr>
        <w:t xml:space="preserve">ogo </w:t>
      </w:r>
      <w:ins w:id="349" w:author="Nicholas Peeters" w:date="2014-08-07T11:30:00Z">
        <w:r w:rsidR="0096480D">
          <w:rPr>
            <w:rFonts w:hint="eastAsia"/>
            <w:i/>
            <w:color w:val="000000"/>
            <w:lang w:val="nl-BE"/>
          </w:rPr>
          <w:t>k</w:t>
        </w:r>
      </w:ins>
      <w:del w:id="350" w:author="Nicholas Peeters" w:date="2014-08-07T11:30:00Z">
        <w:r w:rsidR="005E50FE" w:rsidDel="0096480D">
          <w:rPr>
            <w:i/>
            <w:color w:val="000000"/>
            <w:lang w:val="nl-BE"/>
          </w:rPr>
          <w:delText>K</w:delText>
        </w:r>
      </w:del>
      <w:r w:rsidR="005E50FE">
        <w:rPr>
          <w:i/>
          <w:color w:val="000000"/>
          <w:lang w:val="nl-BE"/>
        </w:rPr>
        <w:t>ansatsukan</w:t>
      </w:r>
      <w:r w:rsidR="009D36CB">
        <w:rPr>
          <w:i/>
          <w:color w:val="000000"/>
          <w:lang w:val="nl-BE"/>
        </w:rPr>
        <w:t xml:space="preserve">, </w:t>
      </w:r>
      <w:r w:rsidR="009D36CB">
        <w:rPr>
          <w:rFonts w:hint="eastAsia"/>
          <w:color w:val="000000"/>
          <w:lang w:val="nl-BE"/>
        </w:rPr>
        <w:t>保護観察官</w:t>
      </w:r>
      <w:r w:rsidR="00396444">
        <w:rPr>
          <w:color w:val="000000"/>
          <w:lang w:val="nl-BE"/>
        </w:rPr>
        <w:t>)</w:t>
      </w:r>
      <w:r>
        <w:rPr>
          <w:rFonts w:eastAsia="Malgun Gothic"/>
          <w:color w:val="000000"/>
          <w:lang w:val="nl-BE" w:eastAsia="ko-KR"/>
        </w:rPr>
        <w:t xml:space="preserve"> en </w:t>
      </w:r>
      <w:r w:rsidR="00396444">
        <w:rPr>
          <w:rFonts w:eastAsia="Malgun Gothic"/>
          <w:color w:val="000000"/>
          <w:lang w:val="nl-BE" w:eastAsia="ko-KR"/>
        </w:rPr>
        <w:t>vrijwillige reclasseringsambtenaren (</w:t>
      </w:r>
      <w:ins w:id="351" w:author="Nicholas Peeters" w:date="2014-08-05T17:56:00Z">
        <w:r w:rsidR="00875E41">
          <w:rPr>
            <w:rFonts w:hint="eastAsia"/>
            <w:i/>
            <w:color w:val="000000"/>
            <w:lang w:val="nl-BE"/>
          </w:rPr>
          <w:t>h</w:t>
        </w:r>
      </w:ins>
      <w:del w:id="352" w:author="Nicholas Peeters" w:date="2014-08-05T17:56:00Z">
        <w:r w:rsidR="005E50FE" w:rsidDel="00875E41">
          <w:rPr>
            <w:i/>
            <w:color w:val="000000"/>
            <w:lang w:val="nl-BE"/>
          </w:rPr>
          <w:delText>H</w:delText>
        </w:r>
      </w:del>
      <w:r w:rsidR="005E50FE">
        <w:rPr>
          <w:i/>
          <w:color w:val="000000"/>
          <w:lang w:val="nl-BE"/>
        </w:rPr>
        <w:t>ogoshi</w:t>
      </w:r>
      <w:r w:rsidR="009D36CB">
        <w:rPr>
          <w:i/>
          <w:color w:val="000000"/>
          <w:lang w:val="nl-BE"/>
        </w:rPr>
        <w:t xml:space="preserve">, </w:t>
      </w:r>
      <w:r w:rsidR="009D36CB">
        <w:rPr>
          <w:rFonts w:hint="eastAsia"/>
          <w:color w:val="000000"/>
          <w:lang w:val="nl-BE"/>
        </w:rPr>
        <w:t>保護司</w:t>
      </w:r>
      <w:r w:rsidR="00396444">
        <w:rPr>
          <w:color w:val="000000"/>
          <w:lang w:val="nl-BE"/>
        </w:rPr>
        <w:t>)</w:t>
      </w:r>
      <w:r>
        <w:rPr>
          <w:color w:val="000000"/>
          <w:lang w:val="nl-BE"/>
        </w:rPr>
        <w:t xml:space="preserve"> meer personeel komen dat behoord tot professionele instellingen die zich </w:t>
      </w:r>
      <w:del w:id="353" w:author="Nicholas Peeters" w:date="2014-08-05T17:57:00Z">
        <w:r w:rsidDel="00875E41">
          <w:rPr>
            <w:color w:val="000000"/>
            <w:lang w:val="nl-BE"/>
          </w:rPr>
          <w:delText>bezighouden met</w:delText>
        </w:r>
      </w:del>
      <w:ins w:id="354" w:author="Nicholas Peeters" w:date="2014-08-05T17:57:00Z">
        <w:r w:rsidR="00875E41">
          <w:rPr>
            <w:rFonts w:hint="eastAsia"/>
            <w:color w:val="000000"/>
            <w:lang w:val="nl-BE"/>
          </w:rPr>
          <w:t>speci</w:t>
        </w:r>
      </w:ins>
      <w:ins w:id="355" w:author="Nicholas Peeters" w:date="2014-08-05T17:58:00Z">
        <w:r w:rsidR="00875E41">
          <w:rPr>
            <w:rFonts w:hint="eastAsia"/>
            <w:color w:val="000000"/>
            <w:lang w:val="nl-BE"/>
          </w:rPr>
          <w:t>fiek concentreren op</w:t>
        </w:r>
      </w:ins>
      <w:r>
        <w:rPr>
          <w:color w:val="000000"/>
          <w:lang w:val="nl-BE"/>
        </w:rPr>
        <w:t xml:space="preserve"> problemen omtrent jeugdcriminaliteit. Deze moeten zich bezighouden met weldoordacht onderzoek naar de achtergrond van </w:t>
      </w:r>
      <w:r w:rsidR="004F50EB">
        <w:rPr>
          <w:color w:val="000000"/>
          <w:lang w:val="nl-BE"/>
        </w:rPr>
        <w:t>de misdrijven gepleegd door jongeren. Zo kan men de precieze oorzaken van het misdrijf achterhalen en gepaste maatregelen nemen in verband met de verdere aanpak van de jongere.</w:t>
      </w:r>
      <w:r w:rsidR="002D0510">
        <w:rPr>
          <w:rStyle w:val="FootnoteReference"/>
          <w:color w:val="000000"/>
          <w:lang w:val="nl-BE"/>
        </w:rPr>
        <w:footnoteReference w:id="77"/>
      </w:r>
    </w:p>
    <w:p w:rsidR="003829F5" w:rsidRDefault="006F2EA7" w:rsidP="008A4939">
      <w:pPr>
        <w:spacing w:line="360" w:lineRule="auto"/>
        <w:jc w:val="both"/>
        <w:rPr>
          <w:color w:val="000000"/>
          <w:lang w:val="nl-BE"/>
        </w:rPr>
      </w:pPr>
      <w:r>
        <w:rPr>
          <w:color w:val="000000"/>
          <w:lang w:val="nl-BE"/>
        </w:rPr>
        <w:t>Ten tweede</w:t>
      </w:r>
      <w:del w:id="356" w:author="Nicholas Peeters" w:date="2014-08-05T17:58:00Z">
        <w:r w:rsidDel="00875E41">
          <w:rPr>
            <w:color w:val="000000"/>
            <w:lang w:val="nl-BE"/>
          </w:rPr>
          <w:delText>,</w:delText>
        </w:r>
      </w:del>
      <w:r>
        <w:rPr>
          <w:color w:val="000000"/>
          <w:lang w:val="nl-BE"/>
        </w:rPr>
        <w:t xml:space="preserve"> moet de behandeling</w:t>
      </w:r>
      <w:r w:rsidR="003829F5">
        <w:rPr>
          <w:color w:val="000000"/>
          <w:lang w:val="nl-BE"/>
        </w:rPr>
        <w:t xml:space="preserve"> </w:t>
      </w:r>
      <w:r>
        <w:rPr>
          <w:color w:val="000000"/>
          <w:lang w:val="nl-BE"/>
        </w:rPr>
        <w:t xml:space="preserve">van jongeren </w:t>
      </w:r>
      <w:r w:rsidR="003829F5">
        <w:rPr>
          <w:color w:val="000000"/>
          <w:lang w:val="nl-BE"/>
        </w:rPr>
        <w:t>in de instellingen verbeterd worden.</w:t>
      </w:r>
      <w:r>
        <w:rPr>
          <w:color w:val="000000"/>
          <w:lang w:val="nl-BE"/>
        </w:rPr>
        <w:t xml:space="preserve"> Een misdaad brengt veel schade met zich mee, maar de jongere wordt gestraft voor zijn daden. De gevoelens van wrok tegenover de jongere moeten zo snel mogelijk geëlimineerd worden. “Er moet voor gezorgd worden dat de jongere terug in contact komt met de maatschappij en dat de persoonlijke problemen waarmee hij kampt aangepakt aangepakt worden. Dit moet gewaarborgd word</w:t>
      </w:r>
      <w:r w:rsidR="0042331A">
        <w:rPr>
          <w:color w:val="000000"/>
          <w:lang w:val="nl-BE"/>
        </w:rPr>
        <w:t>en als een recht van de jongere</w:t>
      </w:r>
      <w:r>
        <w:rPr>
          <w:color w:val="000000"/>
          <w:lang w:val="nl-BE"/>
        </w:rPr>
        <w:t>”, zegt Murai.</w:t>
      </w:r>
      <w:r>
        <w:rPr>
          <w:rStyle w:val="FootnoteReference"/>
          <w:color w:val="000000"/>
          <w:lang w:val="nl-BE"/>
        </w:rPr>
        <w:footnoteReference w:id="78"/>
      </w:r>
    </w:p>
    <w:p w:rsidR="00C158B5" w:rsidRPr="006F2EA7" w:rsidRDefault="006F2EA7" w:rsidP="008A4939">
      <w:pPr>
        <w:spacing w:line="360" w:lineRule="auto"/>
        <w:jc w:val="both"/>
        <w:rPr>
          <w:rFonts w:eastAsia="Malgun Gothic"/>
          <w:color w:val="000000"/>
          <w:lang w:val="nl-BE" w:eastAsia="ko-KR"/>
        </w:rPr>
      </w:pPr>
      <w:r>
        <w:rPr>
          <w:rFonts w:hint="eastAsia"/>
          <w:color w:val="000000"/>
          <w:lang w:val="nl-BE"/>
        </w:rPr>
        <w:t>Ten slotte</w:t>
      </w:r>
      <w:r w:rsidR="009C5674">
        <w:rPr>
          <w:rFonts w:eastAsia="Malgun Gothic"/>
          <w:color w:val="000000"/>
          <w:lang w:val="nl-BE" w:eastAsia="ko-KR"/>
        </w:rPr>
        <w:t xml:space="preserve">, stelt Murai, dat er sociale voorzieningen moeten komen binnen de samenleving die de herintegratie van jeugddelinquenten ondersteunen. Met andere woorden, niet enkel een verhoging van het aantal en de kwaliteit van gespecialiseerde jeugdinstellingen, maar ook mensen </w:t>
      </w:r>
      <w:r w:rsidR="009C5674">
        <w:rPr>
          <w:rFonts w:eastAsia="Malgun Gothic"/>
          <w:color w:val="000000"/>
          <w:lang w:val="nl-BE" w:eastAsia="ko-KR"/>
        </w:rPr>
        <w:lastRenderedPageBreak/>
        <w:t>in de samenleving die zich inzetten voor het beschermen van deze jongeren. Een voorbeeld van een dergelijke organisatie is DARC, een vereniging die zich bezig houden met jongeren die afkicken van drugs</w:t>
      </w:r>
      <w:r w:rsidR="00C158B5">
        <w:rPr>
          <w:rFonts w:eastAsia="Malgun Gothic"/>
          <w:color w:val="000000"/>
          <w:lang w:val="nl-BE" w:eastAsia="ko-KR"/>
        </w:rPr>
        <w:t>. Ook op het vlak van de tewerkstelling van jongeren met een strafblad is er steun nodig, zegt Murai. “Eens je die stempel van crimineel op je gedrukt krijgt, is het in de realiteit moeilijk om aan werk te geraken. Toch is er op d</w:t>
      </w:r>
      <w:ins w:id="360" w:author="Nicholas Peeters" w:date="2014-08-05T17:59:00Z">
        <w:r w:rsidR="00875E41">
          <w:rPr>
            <w:rFonts w:hint="eastAsia"/>
            <w:color w:val="000000"/>
            <w:lang w:val="nl-BE"/>
          </w:rPr>
          <w:t>it</w:t>
        </w:r>
      </w:ins>
      <w:del w:id="361" w:author="Nicholas Peeters" w:date="2014-08-05T17:59:00Z">
        <w:r w:rsidR="00C158B5" w:rsidDel="00875E41">
          <w:rPr>
            <w:rFonts w:eastAsia="Malgun Gothic"/>
            <w:color w:val="000000"/>
            <w:lang w:val="nl-BE" w:eastAsia="ko-KR"/>
          </w:rPr>
          <w:delText>eze</w:delText>
        </w:r>
      </w:del>
      <w:r w:rsidR="00C158B5">
        <w:rPr>
          <w:rFonts w:eastAsia="Malgun Gothic"/>
          <w:color w:val="000000"/>
          <w:lang w:val="nl-BE" w:eastAsia="ko-KR"/>
        </w:rPr>
        <w:t xml:space="preserve"> moment niemand die dergelijke jongeren daar in steunt. Met goede wil alleen geraken ze er jammer genoeg niet.”</w:t>
      </w:r>
      <w:r w:rsidR="00C158B5">
        <w:rPr>
          <w:rStyle w:val="FootnoteReference"/>
          <w:rFonts w:eastAsia="Malgun Gothic"/>
          <w:color w:val="000000"/>
          <w:lang w:val="nl-BE" w:eastAsia="ko-KR"/>
        </w:rPr>
        <w:footnoteReference w:id="79"/>
      </w:r>
    </w:p>
    <w:p w:rsidR="00B3623A" w:rsidRDefault="00B24E46" w:rsidP="008A4939">
      <w:pPr>
        <w:spacing w:line="360" w:lineRule="auto"/>
        <w:jc w:val="both"/>
        <w:rPr>
          <w:b/>
          <w:color w:val="000000"/>
          <w:lang w:val="nl-BE"/>
        </w:rPr>
      </w:pPr>
      <w:r>
        <w:rPr>
          <w:rFonts w:eastAsia="Malgun Gothic"/>
          <w:b/>
          <w:color w:val="000000"/>
          <w:lang w:val="nl-BE" w:eastAsia="ko-KR"/>
        </w:rPr>
        <w:t>4</w:t>
      </w:r>
      <w:r w:rsidR="00B3623A" w:rsidRPr="008A4939">
        <w:rPr>
          <w:rFonts w:eastAsia="Malgun Gothic"/>
          <w:b/>
          <w:color w:val="000000"/>
          <w:lang w:val="nl-BE" w:eastAsia="ko-KR"/>
        </w:rPr>
        <w:t xml:space="preserve">.3.4 Berichtgeving en </w:t>
      </w:r>
      <w:r w:rsidR="00E110EA">
        <w:rPr>
          <w:rFonts w:eastAsia="Malgun Gothic"/>
          <w:b/>
          <w:color w:val="000000"/>
          <w:lang w:val="nl-BE" w:eastAsia="ko-KR"/>
        </w:rPr>
        <w:t>rechten van de jongeren</w:t>
      </w:r>
    </w:p>
    <w:p w:rsidR="004935BB" w:rsidRDefault="00E110EA" w:rsidP="008A4939">
      <w:pPr>
        <w:spacing w:line="360" w:lineRule="auto"/>
        <w:jc w:val="both"/>
        <w:rPr>
          <w:color w:val="000000"/>
          <w:lang w:val="nl-BE"/>
        </w:rPr>
      </w:pPr>
      <w:r>
        <w:rPr>
          <w:color w:val="000000"/>
          <w:lang w:val="nl-BE"/>
        </w:rPr>
        <w:t>Bij een misdaad geple</w:t>
      </w:r>
      <w:r w:rsidR="00E50F33">
        <w:rPr>
          <w:color w:val="000000"/>
          <w:lang w:val="nl-BE"/>
        </w:rPr>
        <w:t>egd door een meerderjarige wordt</w:t>
      </w:r>
      <w:r>
        <w:rPr>
          <w:color w:val="000000"/>
          <w:lang w:val="nl-BE"/>
        </w:rPr>
        <w:t xml:space="preserve">, vanaf de verdachtstelling tot het schuldig verklaren, door middel van </w:t>
      </w:r>
      <w:ins w:id="368" w:author="Nicholas Peeters" w:date="2014-08-05T17:59:00Z">
        <w:r w:rsidR="00875E41">
          <w:rPr>
            <w:rFonts w:hint="eastAsia"/>
            <w:color w:val="000000"/>
            <w:lang w:val="nl-BE"/>
          </w:rPr>
          <w:t xml:space="preserve">de </w:t>
        </w:r>
      </w:ins>
      <w:r>
        <w:rPr>
          <w:color w:val="000000"/>
          <w:lang w:val="nl-BE"/>
        </w:rPr>
        <w:t xml:space="preserve">naam en foto’s van de </w:t>
      </w:r>
      <w:ins w:id="369" w:author="Nicholas Peeters" w:date="2014-08-05T17:59:00Z">
        <w:r w:rsidR="00875E41">
          <w:rPr>
            <w:rFonts w:hint="eastAsia"/>
            <w:color w:val="000000"/>
            <w:lang w:val="nl-BE"/>
          </w:rPr>
          <w:t xml:space="preserve">verdachte </w:t>
        </w:r>
      </w:ins>
      <w:del w:id="370" w:author="Nicholas Peeters" w:date="2014-08-05T17:59:00Z">
        <w:r w:rsidDel="00875E41">
          <w:rPr>
            <w:color w:val="000000"/>
            <w:lang w:val="nl-BE"/>
          </w:rPr>
          <w:delText xml:space="preserve">identiteit van </w:delText>
        </w:r>
      </w:del>
      <w:r>
        <w:rPr>
          <w:color w:val="000000"/>
          <w:lang w:val="nl-BE"/>
        </w:rPr>
        <w:t xml:space="preserve">de </w:t>
      </w:r>
      <w:del w:id="371" w:author="Nicholas Peeters" w:date="2014-08-05T18:00:00Z">
        <w:r w:rsidDel="00875E41">
          <w:rPr>
            <w:color w:val="000000"/>
            <w:lang w:val="nl-BE"/>
          </w:rPr>
          <w:delText xml:space="preserve">verdachte </w:delText>
        </w:r>
      </w:del>
      <w:ins w:id="372" w:author="Nicholas Peeters" w:date="2014-08-05T18:00:00Z">
        <w:r w:rsidR="00875E41">
          <w:rPr>
            <w:rFonts w:hint="eastAsia"/>
            <w:color w:val="000000"/>
            <w:lang w:val="nl-BE"/>
          </w:rPr>
          <w:t>identiteit</w:t>
        </w:r>
        <w:r w:rsidR="00875E41">
          <w:rPr>
            <w:color w:val="000000"/>
            <w:lang w:val="nl-BE"/>
          </w:rPr>
          <w:t xml:space="preserve"> </w:t>
        </w:r>
      </w:ins>
      <w:r>
        <w:rPr>
          <w:color w:val="000000"/>
          <w:lang w:val="nl-BE"/>
        </w:rPr>
        <w:t xml:space="preserve">openbaar gemaakt. </w:t>
      </w:r>
      <w:r w:rsidR="004935BB">
        <w:rPr>
          <w:color w:val="000000"/>
          <w:lang w:val="nl-BE"/>
        </w:rPr>
        <w:t>M</w:t>
      </w:r>
      <w:r>
        <w:rPr>
          <w:color w:val="000000"/>
          <w:lang w:val="nl-BE"/>
        </w:rPr>
        <w:t xml:space="preserve">inderjarigen </w:t>
      </w:r>
      <w:r w:rsidR="004935BB">
        <w:rPr>
          <w:color w:val="000000"/>
          <w:lang w:val="nl-BE"/>
        </w:rPr>
        <w:t xml:space="preserve">die een misdaad </w:t>
      </w:r>
      <w:r w:rsidR="00027356">
        <w:rPr>
          <w:color w:val="000000"/>
          <w:lang w:val="nl-BE"/>
        </w:rPr>
        <w:t xml:space="preserve">begaan </w:t>
      </w:r>
      <w:r w:rsidR="00027356" w:rsidRPr="00027356">
        <w:rPr>
          <w:rFonts w:eastAsia="Malgun Gothic" w:hint="eastAsia"/>
          <w:color w:val="000000"/>
          <w:lang w:val="nl-BE" w:eastAsia="ko-KR"/>
        </w:rPr>
        <w:t>we</w:t>
      </w:r>
      <w:r w:rsidR="004935BB">
        <w:rPr>
          <w:color w:val="000000"/>
          <w:lang w:val="nl-BE"/>
        </w:rPr>
        <w:t xml:space="preserve">rden daarentegen </w:t>
      </w:r>
      <w:r>
        <w:rPr>
          <w:color w:val="000000"/>
          <w:lang w:val="nl-BE"/>
        </w:rPr>
        <w:t xml:space="preserve">beschermd </w:t>
      </w:r>
      <w:r w:rsidR="00027356">
        <w:rPr>
          <w:rFonts w:eastAsia="Malgun Gothic" w:hint="eastAsia"/>
          <w:color w:val="000000"/>
          <w:lang w:val="nl-BE" w:eastAsia="ko-KR"/>
        </w:rPr>
        <w:t>in de oorspronkelijke S</w:t>
      </w:r>
      <w:r w:rsidR="00027356">
        <w:rPr>
          <w:color w:val="000000"/>
          <w:lang w:val="nl-BE"/>
        </w:rPr>
        <w:t xml:space="preserve">hōnenhō </w:t>
      </w:r>
      <w:r w:rsidR="004935BB">
        <w:rPr>
          <w:color w:val="000000"/>
          <w:lang w:val="nl-BE"/>
        </w:rPr>
        <w:t>(</w:t>
      </w:r>
      <w:commentRangeStart w:id="373"/>
      <w:ins w:id="374" w:author="Nicholas Peeters" w:date="2014-08-05T18:05:00Z">
        <w:r w:rsidR="00875E41">
          <w:rPr>
            <w:rFonts w:hint="eastAsia"/>
            <w:color w:val="000000"/>
            <w:lang w:val="nl-BE"/>
          </w:rPr>
          <w:t>a</w:t>
        </w:r>
      </w:ins>
      <w:del w:id="375" w:author="Nicholas Peeters" w:date="2014-08-05T18:05:00Z">
        <w:r w:rsidR="004935BB" w:rsidDel="00875E41">
          <w:rPr>
            <w:color w:val="000000"/>
            <w:lang w:val="nl-BE"/>
          </w:rPr>
          <w:delText>A</w:delText>
        </w:r>
      </w:del>
      <w:r w:rsidR="004935BB">
        <w:rPr>
          <w:color w:val="000000"/>
          <w:lang w:val="nl-BE"/>
        </w:rPr>
        <w:t>rt</w:t>
      </w:r>
      <w:commentRangeEnd w:id="373"/>
      <w:r w:rsidR="00875E41">
        <w:rPr>
          <w:rStyle w:val="CommentReference"/>
        </w:rPr>
        <w:commentReference w:id="373"/>
      </w:r>
      <w:r w:rsidR="004935BB">
        <w:rPr>
          <w:color w:val="000000"/>
          <w:lang w:val="nl-BE"/>
        </w:rPr>
        <w:t>. 61)</w:t>
      </w:r>
      <w:r>
        <w:rPr>
          <w:color w:val="000000"/>
          <w:lang w:val="nl-BE"/>
        </w:rPr>
        <w:t xml:space="preserve">: </w:t>
      </w:r>
      <w:r w:rsidR="004935BB">
        <w:rPr>
          <w:color w:val="000000"/>
          <w:lang w:val="nl-BE"/>
        </w:rPr>
        <w:t xml:space="preserve">de naam, de leeftijd, de </w:t>
      </w:r>
      <w:commentRangeStart w:id="376"/>
      <w:r w:rsidR="004935BB">
        <w:rPr>
          <w:color w:val="000000"/>
          <w:lang w:val="nl-BE"/>
        </w:rPr>
        <w:t>occupatie</w:t>
      </w:r>
      <w:commentRangeEnd w:id="376"/>
      <w:r w:rsidR="00875E41">
        <w:rPr>
          <w:rStyle w:val="CommentReference"/>
        </w:rPr>
        <w:commentReference w:id="376"/>
      </w:r>
      <w:r w:rsidR="004935BB">
        <w:rPr>
          <w:color w:val="000000"/>
          <w:lang w:val="nl-BE"/>
        </w:rPr>
        <w:t xml:space="preserve">, het adres, uiterlijke kenmerken of andere gegevens die er voor kunnen zorgen dat de identiteit van de jongere bekend raakt, mogen niet vrijgegeven worden in </w:t>
      </w:r>
      <w:r w:rsidR="00E50F33">
        <w:rPr>
          <w:color w:val="000000"/>
          <w:lang w:val="nl-BE"/>
        </w:rPr>
        <w:t>artikels of foto’s in kranten en</w:t>
      </w:r>
      <w:r w:rsidR="004935BB">
        <w:rPr>
          <w:color w:val="000000"/>
          <w:lang w:val="nl-BE"/>
        </w:rPr>
        <w:t xml:space="preserve"> andere publicaties.</w:t>
      </w:r>
      <w:r w:rsidR="004935BB" w:rsidRPr="004935BB">
        <w:rPr>
          <w:rStyle w:val="FootnoteReference"/>
          <w:color w:val="000000"/>
          <w:lang w:val="nl-BE"/>
        </w:rPr>
        <w:t xml:space="preserve"> </w:t>
      </w:r>
      <w:r w:rsidR="004935BB">
        <w:rPr>
          <w:rStyle w:val="FootnoteReference"/>
          <w:color w:val="000000"/>
          <w:lang w:val="nl-BE"/>
        </w:rPr>
        <w:footnoteReference w:id="80"/>
      </w:r>
    </w:p>
    <w:p w:rsidR="00C158B5" w:rsidRDefault="004935BB" w:rsidP="008A4939">
      <w:pPr>
        <w:spacing w:line="360" w:lineRule="auto"/>
        <w:jc w:val="both"/>
        <w:rPr>
          <w:rFonts w:eastAsia="Malgun Gothic"/>
          <w:color w:val="000000"/>
          <w:lang w:val="nl-BE" w:eastAsia="ko-KR"/>
        </w:rPr>
      </w:pPr>
      <w:r>
        <w:rPr>
          <w:rFonts w:eastAsia="Malgun Gothic"/>
          <w:color w:val="000000"/>
          <w:lang w:val="nl-BE" w:eastAsia="ko-KR"/>
        </w:rPr>
        <w:t>Artikel 61 bescherm</w:t>
      </w:r>
      <w:r w:rsidR="00027356">
        <w:rPr>
          <w:rFonts w:eastAsia="Malgun Gothic" w:hint="eastAsia"/>
          <w:color w:val="000000"/>
          <w:lang w:val="nl-BE" w:eastAsia="ko-KR"/>
        </w:rPr>
        <w:t>de</w:t>
      </w:r>
      <w:r>
        <w:rPr>
          <w:rFonts w:eastAsia="Malgun Gothic"/>
          <w:color w:val="000000"/>
          <w:lang w:val="nl-BE" w:eastAsia="ko-KR"/>
        </w:rPr>
        <w:t xml:space="preserve"> de reputatie en privacy</w:t>
      </w:r>
      <w:r w:rsidR="0082202D">
        <w:rPr>
          <w:rFonts w:eastAsia="Malgun Gothic"/>
          <w:color w:val="000000"/>
          <w:lang w:val="nl-BE" w:eastAsia="ko-KR"/>
        </w:rPr>
        <w:t xml:space="preserve"> van de jongeren</w:t>
      </w:r>
      <w:r w:rsidR="00027356">
        <w:rPr>
          <w:rFonts w:eastAsia="Malgun Gothic"/>
          <w:color w:val="000000"/>
          <w:lang w:val="nl-BE" w:eastAsia="ko-KR"/>
        </w:rPr>
        <w:t xml:space="preserve"> en zo</w:t>
      </w:r>
      <w:r w:rsidR="00027356">
        <w:rPr>
          <w:rFonts w:eastAsia="Malgun Gothic" w:hint="eastAsia"/>
          <w:color w:val="000000"/>
          <w:lang w:val="nl-BE" w:eastAsia="ko-KR"/>
        </w:rPr>
        <w:t>rgde</w:t>
      </w:r>
      <w:r w:rsidR="00027356">
        <w:rPr>
          <w:rFonts w:eastAsia="Malgun Gothic"/>
          <w:color w:val="000000"/>
          <w:lang w:val="nl-BE" w:eastAsia="ko-KR"/>
        </w:rPr>
        <w:t xml:space="preserve"> er</w:t>
      </w:r>
      <w:r w:rsidR="0082202D">
        <w:rPr>
          <w:rFonts w:eastAsia="Malgun Gothic"/>
          <w:color w:val="000000"/>
          <w:lang w:val="nl-BE" w:eastAsia="ko-KR"/>
        </w:rPr>
        <w:t xml:space="preserve">voor dat </w:t>
      </w:r>
      <w:ins w:id="382" w:author="Nicholas Peeters" w:date="2014-08-05T18:01:00Z">
        <w:r w:rsidR="00875E41">
          <w:rPr>
            <w:rFonts w:hint="eastAsia"/>
            <w:color w:val="000000"/>
            <w:lang w:val="nl-BE"/>
          </w:rPr>
          <w:t>men</w:t>
        </w:r>
      </w:ins>
      <w:del w:id="383" w:author="Nicholas Peeters" w:date="2014-08-05T18:01:00Z">
        <w:r w:rsidR="0082202D" w:rsidDel="00875E41">
          <w:rPr>
            <w:rFonts w:eastAsia="Malgun Gothic"/>
            <w:color w:val="000000"/>
            <w:lang w:val="nl-BE" w:eastAsia="ko-KR"/>
          </w:rPr>
          <w:delText>hij</w:delText>
        </w:r>
      </w:del>
      <w:r w:rsidR="0082202D">
        <w:rPr>
          <w:rFonts w:eastAsia="Malgun Gothic"/>
          <w:color w:val="000000"/>
          <w:lang w:val="nl-BE" w:eastAsia="ko-KR"/>
        </w:rPr>
        <w:t xml:space="preserve"> door de maatschappij niet meteen de nega</w:t>
      </w:r>
      <w:r w:rsidR="00E50F33">
        <w:rPr>
          <w:rFonts w:eastAsia="Malgun Gothic"/>
          <w:color w:val="000000"/>
          <w:lang w:val="nl-BE" w:eastAsia="ko-KR"/>
        </w:rPr>
        <w:t>tieve stempel van “misdadiger”</w:t>
      </w:r>
      <w:ins w:id="384" w:author="Nicholas Peeters" w:date="2014-08-05T18:01:00Z">
        <w:r w:rsidR="00875E41">
          <w:rPr>
            <w:rFonts w:hint="eastAsia"/>
            <w:color w:val="000000"/>
            <w:lang w:val="nl-BE"/>
          </w:rPr>
          <w:t xml:space="preserve"> of</w:t>
        </w:r>
      </w:ins>
      <w:del w:id="385" w:author="Nicholas Peeters" w:date="2014-08-05T18:01:00Z">
        <w:r w:rsidR="00E50F33" w:rsidDel="00875E41">
          <w:rPr>
            <w:rFonts w:eastAsia="Malgun Gothic"/>
            <w:color w:val="000000"/>
            <w:lang w:val="nl-BE" w:eastAsia="ko-KR"/>
          </w:rPr>
          <w:delText>,</w:delText>
        </w:r>
      </w:del>
      <w:r w:rsidR="00E50F33">
        <w:rPr>
          <w:rFonts w:eastAsia="Malgun Gothic"/>
          <w:color w:val="000000"/>
          <w:lang w:val="nl-BE" w:eastAsia="ko-KR"/>
        </w:rPr>
        <w:t xml:space="preserve"> </w:t>
      </w:r>
      <w:r w:rsidR="0082202D">
        <w:rPr>
          <w:rFonts w:eastAsia="Malgun Gothic"/>
          <w:color w:val="000000"/>
          <w:lang w:val="nl-BE" w:eastAsia="ko-KR"/>
        </w:rPr>
        <w:t>“</w:t>
      </w:r>
      <w:r w:rsidR="00E50F33">
        <w:rPr>
          <w:rFonts w:eastAsia="Malgun Gothic"/>
          <w:color w:val="000000"/>
          <w:lang w:val="nl-BE" w:eastAsia="ko-KR"/>
        </w:rPr>
        <w:t>crimineel</w:t>
      </w:r>
      <w:r w:rsidR="0082202D">
        <w:rPr>
          <w:rFonts w:eastAsia="Malgun Gothic"/>
          <w:color w:val="000000"/>
          <w:lang w:val="nl-BE" w:eastAsia="ko-KR"/>
        </w:rPr>
        <w:t>”</w:t>
      </w:r>
      <w:r w:rsidR="00027356">
        <w:rPr>
          <w:rFonts w:eastAsia="Malgun Gothic"/>
          <w:color w:val="000000"/>
          <w:lang w:val="nl-BE" w:eastAsia="ko-KR"/>
        </w:rPr>
        <w:t xml:space="preserve"> kr</w:t>
      </w:r>
      <w:r w:rsidR="00027356">
        <w:rPr>
          <w:rFonts w:eastAsia="Malgun Gothic" w:hint="eastAsia"/>
          <w:color w:val="000000"/>
          <w:lang w:val="nl-BE" w:eastAsia="ko-KR"/>
        </w:rPr>
        <w:t>eeg</w:t>
      </w:r>
      <w:r w:rsidR="0082202D">
        <w:rPr>
          <w:rFonts w:eastAsia="Malgun Gothic"/>
          <w:color w:val="000000"/>
          <w:lang w:val="nl-BE" w:eastAsia="ko-KR"/>
        </w:rPr>
        <w:t>. Het doel va</w:t>
      </w:r>
      <w:r w:rsidR="00027356">
        <w:rPr>
          <w:rFonts w:eastAsia="Malgun Gothic"/>
          <w:color w:val="000000"/>
          <w:lang w:val="nl-BE" w:eastAsia="ko-KR"/>
        </w:rPr>
        <w:t xml:space="preserve">n deze wet was ervoor </w:t>
      </w:r>
      <w:r w:rsidR="0082202D">
        <w:rPr>
          <w:rFonts w:eastAsia="Malgun Gothic"/>
          <w:color w:val="000000"/>
          <w:lang w:val="nl-BE" w:eastAsia="ko-KR"/>
        </w:rPr>
        <w:t>zorgen dat</w:t>
      </w:r>
      <w:r w:rsidR="00027356">
        <w:rPr>
          <w:rFonts w:eastAsia="Malgun Gothic"/>
          <w:color w:val="000000"/>
          <w:lang w:val="nl-BE" w:eastAsia="ko-KR"/>
        </w:rPr>
        <w:t xml:space="preserve"> de jongeren zonder problemen ko</w:t>
      </w:r>
      <w:r w:rsidR="0082202D">
        <w:rPr>
          <w:rFonts w:eastAsia="Malgun Gothic"/>
          <w:color w:val="000000"/>
          <w:lang w:val="nl-BE" w:eastAsia="ko-KR"/>
        </w:rPr>
        <w:t>n</w:t>
      </w:r>
      <w:ins w:id="386" w:author="Nicholas Peeters" w:date="2014-08-05T18:01:00Z">
        <w:r w:rsidR="00875E41">
          <w:rPr>
            <w:rFonts w:hint="eastAsia"/>
            <w:color w:val="000000"/>
            <w:lang w:val="nl-BE"/>
          </w:rPr>
          <w:t>den</w:t>
        </w:r>
      </w:ins>
      <w:r w:rsidR="0082202D">
        <w:rPr>
          <w:rFonts w:eastAsia="Malgun Gothic"/>
          <w:color w:val="000000"/>
          <w:lang w:val="nl-BE" w:eastAsia="ko-KR"/>
        </w:rPr>
        <w:t xml:space="preserve"> terugkeren naar de samenleving en</w:t>
      </w:r>
      <w:r w:rsidR="00027356">
        <w:rPr>
          <w:rFonts w:eastAsia="Malgun Gothic"/>
          <w:color w:val="000000"/>
          <w:lang w:val="nl-BE" w:eastAsia="ko-KR"/>
        </w:rPr>
        <w:t xml:space="preserve"> wa</w:t>
      </w:r>
      <w:r w:rsidR="0082202D">
        <w:rPr>
          <w:rFonts w:eastAsia="Malgun Gothic"/>
          <w:color w:val="000000"/>
          <w:lang w:val="nl-BE" w:eastAsia="ko-KR"/>
        </w:rPr>
        <w:t>s volgens Hiroyuki Kuzuno, een Japanse advocaat en schrijver, een belangrijk element in de filosofie van heropvoeding die aan de basis l</w:t>
      </w:r>
      <w:r w:rsidR="00027356">
        <w:rPr>
          <w:rFonts w:eastAsia="Malgun Gothic"/>
          <w:color w:val="000000"/>
          <w:lang w:val="nl-BE" w:eastAsia="ko-KR"/>
        </w:rPr>
        <w:t>ag</w:t>
      </w:r>
      <w:r w:rsidR="0082202D">
        <w:rPr>
          <w:rFonts w:eastAsia="Malgun Gothic"/>
          <w:color w:val="000000"/>
          <w:lang w:val="nl-BE" w:eastAsia="ko-KR"/>
        </w:rPr>
        <w:t xml:space="preserve"> van de </w:t>
      </w:r>
      <w:r w:rsidR="0082202D">
        <w:rPr>
          <w:color w:val="000000"/>
          <w:lang w:val="nl-BE"/>
        </w:rPr>
        <w:t>Shōnenhō opgesteld in 1948.</w:t>
      </w:r>
      <w:r w:rsidR="0082202D">
        <w:rPr>
          <w:rStyle w:val="FootnoteReference"/>
          <w:color w:val="000000"/>
          <w:lang w:val="nl-BE"/>
        </w:rPr>
        <w:footnoteReference w:id="81"/>
      </w:r>
    </w:p>
    <w:p w:rsidR="004935BB" w:rsidRDefault="00E55D12" w:rsidP="008A4939">
      <w:pPr>
        <w:spacing w:line="360" w:lineRule="auto"/>
        <w:jc w:val="both"/>
        <w:rPr>
          <w:rFonts w:eastAsia="Malgun Gothic"/>
          <w:color w:val="000000"/>
          <w:lang w:val="nl-BE" w:eastAsia="ko-KR"/>
        </w:rPr>
      </w:pPr>
      <w:r>
        <w:rPr>
          <w:rFonts w:eastAsia="Malgun Gothic"/>
          <w:color w:val="000000"/>
          <w:lang w:val="nl-BE" w:eastAsia="ko-KR"/>
        </w:rPr>
        <w:t xml:space="preserve">Door de jaren heen is er echter </w:t>
      </w:r>
      <w:ins w:id="387" w:author="Nicholas Peeters" w:date="2014-08-05T18:02:00Z">
        <w:r w:rsidR="00875E41">
          <w:rPr>
            <w:rFonts w:hint="eastAsia"/>
            <w:color w:val="000000"/>
            <w:lang w:val="nl-BE"/>
          </w:rPr>
          <w:t xml:space="preserve">een </w:t>
        </w:r>
      </w:ins>
      <w:r>
        <w:rPr>
          <w:rFonts w:eastAsia="Malgun Gothic"/>
          <w:color w:val="000000"/>
          <w:lang w:val="nl-BE" w:eastAsia="ko-KR"/>
        </w:rPr>
        <w:t xml:space="preserve">opstand </w:t>
      </w:r>
      <w:r w:rsidR="00027356">
        <w:rPr>
          <w:rFonts w:eastAsia="Malgun Gothic"/>
          <w:color w:val="000000"/>
          <w:lang w:val="nl-BE" w:eastAsia="ko-KR"/>
        </w:rPr>
        <w:t xml:space="preserve">beginnen </w:t>
      </w:r>
      <w:r>
        <w:rPr>
          <w:rFonts w:eastAsia="Malgun Gothic"/>
          <w:color w:val="000000"/>
          <w:lang w:val="nl-BE" w:eastAsia="ko-KR"/>
        </w:rPr>
        <w:t>ontstaan tegen artikel 61, zegt Kuzuno. Een eerste punt van kritiek was dat</w:t>
      </w:r>
      <w:r w:rsidR="00E50F33">
        <w:rPr>
          <w:rFonts w:eastAsia="Malgun Gothic"/>
          <w:color w:val="000000"/>
          <w:lang w:val="nl-BE" w:eastAsia="ko-KR"/>
        </w:rPr>
        <w:t xml:space="preserve"> men vond dat</w:t>
      </w:r>
      <w:r>
        <w:rPr>
          <w:rFonts w:eastAsia="Malgun Gothic"/>
          <w:color w:val="000000"/>
          <w:lang w:val="nl-BE" w:eastAsia="ko-KR"/>
        </w:rPr>
        <w:t>, vooral in het geval van een zware m</w:t>
      </w:r>
      <w:r w:rsidR="00027356">
        <w:rPr>
          <w:rFonts w:eastAsia="Malgun Gothic"/>
          <w:color w:val="000000"/>
          <w:lang w:val="nl-BE" w:eastAsia="ko-KR"/>
        </w:rPr>
        <w:t xml:space="preserve">isdrijven, het niet correct was </w:t>
      </w:r>
      <w:r>
        <w:rPr>
          <w:rFonts w:eastAsia="Malgun Gothic"/>
          <w:color w:val="000000"/>
          <w:lang w:val="nl-BE" w:eastAsia="ko-KR"/>
        </w:rPr>
        <w:t xml:space="preserve">een uitzondering te maken voor minderjarigen in verband met het vrijgeven van </w:t>
      </w:r>
      <w:r>
        <w:rPr>
          <w:rFonts w:eastAsia="Malgun Gothic"/>
          <w:color w:val="000000"/>
          <w:lang w:val="nl-BE" w:eastAsia="ko-KR"/>
        </w:rPr>
        <w:lastRenderedPageBreak/>
        <w:t xml:space="preserve">de naam en foto’s van de dader. Het is belangrijk </w:t>
      </w:r>
      <w:r w:rsidR="00C028F1">
        <w:rPr>
          <w:rFonts w:eastAsia="Malgun Gothic"/>
          <w:color w:val="000000"/>
          <w:lang w:val="nl-BE" w:eastAsia="ko-KR"/>
        </w:rPr>
        <w:t xml:space="preserve">om de wereld te laten </w:t>
      </w:r>
      <w:r>
        <w:rPr>
          <w:rFonts w:eastAsia="Malgun Gothic"/>
          <w:color w:val="000000"/>
          <w:lang w:val="nl-BE" w:eastAsia="ko-KR"/>
        </w:rPr>
        <w:t xml:space="preserve">weten “wie” </w:t>
      </w:r>
      <w:r w:rsidR="00C028F1">
        <w:rPr>
          <w:rFonts w:eastAsia="Malgun Gothic"/>
          <w:color w:val="000000"/>
          <w:lang w:val="nl-BE" w:eastAsia="ko-KR"/>
        </w:rPr>
        <w:t>het gedaan heeft, en die persoon moet daarvoor boete doen.</w:t>
      </w:r>
      <w:r w:rsidR="00664980">
        <w:rPr>
          <w:rStyle w:val="FootnoteReference"/>
          <w:rFonts w:eastAsia="Malgun Gothic"/>
          <w:color w:val="000000"/>
          <w:lang w:val="nl-BE" w:eastAsia="ko-KR"/>
        </w:rPr>
        <w:footnoteReference w:id="82"/>
      </w:r>
    </w:p>
    <w:p w:rsidR="00027356" w:rsidRDefault="00C028F1" w:rsidP="008A4939">
      <w:pPr>
        <w:spacing w:line="360" w:lineRule="auto"/>
        <w:jc w:val="both"/>
        <w:rPr>
          <w:color w:val="000000"/>
          <w:lang w:val="nl-BE"/>
        </w:rPr>
      </w:pPr>
      <w:r>
        <w:rPr>
          <w:rFonts w:eastAsia="Malgun Gothic"/>
          <w:color w:val="000000"/>
          <w:lang w:val="nl-BE" w:eastAsia="ko-KR"/>
        </w:rPr>
        <w:t>Ten tweede</w:t>
      </w:r>
      <w:del w:id="392" w:author="Nicholas Peeters" w:date="2014-08-05T18:02:00Z">
        <w:r w:rsidR="00027356" w:rsidDel="00875E41">
          <w:rPr>
            <w:rFonts w:eastAsia="Malgun Gothic"/>
            <w:color w:val="000000"/>
            <w:lang w:val="nl-BE" w:eastAsia="ko-KR"/>
          </w:rPr>
          <w:delText>,</w:delText>
        </w:r>
      </w:del>
      <w:r>
        <w:rPr>
          <w:rFonts w:eastAsia="Malgun Gothic"/>
          <w:color w:val="000000"/>
          <w:lang w:val="nl-BE" w:eastAsia="ko-KR"/>
        </w:rPr>
        <w:t xml:space="preserve"> </w:t>
      </w:r>
      <w:r w:rsidR="00664980">
        <w:rPr>
          <w:rFonts w:eastAsia="Malgun Gothic"/>
          <w:color w:val="000000"/>
          <w:lang w:val="nl-BE" w:eastAsia="ko-KR"/>
        </w:rPr>
        <w:t>werd artikel 61 door sommigen beschouwd als een inbreuk op artikel 21 van de grondwet waarin het recht op vrije</w:t>
      </w:r>
      <w:ins w:id="393" w:author="Nicholas Peeters" w:date="2014-08-05T18:02:00Z">
        <w:r w:rsidR="00875E41">
          <w:rPr>
            <w:rFonts w:hint="eastAsia"/>
            <w:color w:val="000000"/>
            <w:lang w:val="nl-BE"/>
          </w:rPr>
          <w:t xml:space="preserve"> </w:t>
        </w:r>
      </w:ins>
      <w:r w:rsidR="00664980">
        <w:rPr>
          <w:rFonts w:eastAsia="Malgun Gothic"/>
          <w:color w:val="000000"/>
          <w:lang w:val="nl-BE" w:eastAsia="ko-KR"/>
        </w:rPr>
        <w:t xml:space="preserve">meningsuiting gewaarborgd wordt. Hoewel men </w:t>
      </w:r>
      <w:r w:rsidR="00027356">
        <w:rPr>
          <w:rFonts w:eastAsia="Malgun Gothic"/>
          <w:color w:val="000000"/>
          <w:lang w:val="nl-BE" w:eastAsia="ko-KR"/>
        </w:rPr>
        <w:t>begreep</w:t>
      </w:r>
      <w:r w:rsidR="00664980">
        <w:rPr>
          <w:rFonts w:eastAsia="Malgun Gothic"/>
          <w:color w:val="000000"/>
          <w:lang w:val="nl-BE" w:eastAsia="ko-KR"/>
        </w:rPr>
        <w:t xml:space="preserve"> dat </w:t>
      </w:r>
      <w:ins w:id="394" w:author="Nicholas Peeters" w:date="2014-08-05T18:03:00Z">
        <w:r w:rsidR="00875E41">
          <w:rPr>
            <w:rFonts w:hint="eastAsia"/>
            <w:color w:val="000000"/>
            <w:lang w:val="nl-BE"/>
          </w:rPr>
          <w:t xml:space="preserve">het </w:t>
        </w:r>
      </w:ins>
      <w:r w:rsidR="00664980">
        <w:rPr>
          <w:rFonts w:eastAsia="Malgun Gothic"/>
          <w:color w:val="000000"/>
          <w:lang w:val="nl-BE" w:eastAsia="ko-KR"/>
        </w:rPr>
        <w:t>voor de heropvo</w:t>
      </w:r>
      <w:r w:rsidR="00027356">
        <w:rPr>
          <w:rFonts w:eastAsia="Malgun Gothic"/>
          <w:color w:val="000000"/>
          <w:lang w:val="nl-BE" w:eastAsia="ko-KR"/>
        </w:rPr>
        <w:t xml:space="preserve">eding van de jongere </w:t>
      </w:r>
      <w:del w:id="395" w:author="Nicholas Peeters" w:date="2014-08-05T18:03:00Z">
        <w:r w:rsidR="00027356" w:rsidDel="00875E41">
          <w:rPr>
            <w:rFonts w:eastAsia="Malgun Gothic"/>
            <w:color w:val="000000"/>
            <w:lang w:val="nl-BE" w:eastAsia="ko-KR"/>
          </w:rPr>
          <w:delText xml:space="preserve">het </w:delText>
        </w:r>
      </w:del>
      <w:r w:rsidR="00027356">
        <w:rPr>
          <w:rFonts w:eastAsia="Malgun Gothic"/>
          <w:color w:val="000000"/>
          <w:lang w:val="nl-BE" w:eastAsia="ko-KR"/>
        </w:rPr>
        <w:t>beter wa</w:t>
      </w:r>
      <w:r w:rsidR="00664980">
        <w:rPr>
          <w:rFonts w:eastAsia="Malgun Gothic"/>
          <w:color w:val="000000"/>
          <w:lang w:val="nl-BE" w:eastAsia="ko-KR"/>
        </w:rPr>
        <w:t>s zijn iden</w:t>
      </w:r>
      <w:r w:rsidR="00027356">
        <w:rPr>
          <w:rFonts w:eastAsia="Malgun Gothic"/>
          <w:color w:val="000000"/>
          <w:lang w:val="nl-BE" w:eastAsia="ko-KR"/>
        </w:rPr>
        <w:t>titeit verborgen te houden, wa</w:t>
      </w:r>
      <w:r w:rsidR="00664980">
        <w:rPr>
          <w:rFonts w:eastAsia="Malgun Gothic"/>
          <w:color w:val="000000"/>
          <w:lang w:val="nl-BE" w:eastAsia="ko-KR"/>
        </w:rPr>
        <w:t>s het recht op vrije</w:t>
      </w:r>
      <w:ins w:id="396" w:author="Nicholas Peeters" w:date="2014-08-05T18:03:00Z">
        <w:r w:rsidR="00875E41">
          <w:rPr>
            <w:rFonts w:hint="eastAsia"/>
            <w:color w:val="000000"/>
            <w:lang w:val="nl-BE"/>
          </w:rPr>
          <w:t xml:space="preserve"> </w:t>
        </w:r>
      </w:ins>
      <w:r w:rsidR="00664980">
        <w:rPr>
          <w:rFonts w:eastAsia="Malgun Gothic"/>
          <w:color w:val="000000"/>
          <w:lang w:val="nl-BE" w:eastAsia="ko-KR"/>
        </w:rPr>
        <w:t xml:space="preserve">meningsuiting, waarbij ook het recht op informatie en </w:t>
      </w:r>
      <w:del w:id="397" w:author="Nicholas Peeters" w:date="2014-08-05T18:03:00Z">
        <w:r w:rsidR="00664980" w:rsidDel="00875E41">
          <w:rPr>
            <w:rFonts w:eastAsia="Malgun Gothic"/>
            <w:color w:val="000000"/>
            <w:lang w:val="nl-BE" w:eastAsia="ko-KR"/>
          </w:rPr>
          <w:delText xml:space="preserve">de </w:delText>
        </w:r>
      </w:del>
      <w:r w:rsidR="00664980">
        <w:rPr>
          <w:rFonts w:eastAsia="Malgun Gothic"/>
          <w:color w:val="000000"/>
          <w:lang w:val="nl-BE" w:eastAsia="ko-KR"/>
        </w:rPr>
        <w:t>persvrijheid,</w:t>
      </w:r>
      <w:r w:rsidR="00027356">
        <w:rPr>
          <w:rFonts w:eastAsia="Malgun Gothic"/>
          <w:color w:val="000000"/>
          <w:lang w:val="nl-BE" w:eastAsia="ko-KR"/>
        </w:rPr>
        <w:t xml:space="preserve"> opgenomen in de grondwet en</w:t>
      </w:r>
      <w:r w:rsidR="00664980">
        <w:rPr>
          <w:rFonts w:eastAsia="Malgun Gothic"/>
          <w:color w:val="000000"/>
          <w:lang w:val="nl-BE" w:eastAsia="ko-KR"/>
        </w:rPr>
        <w:t xml:space="preserve"> die </w:t>
      </w:r>
      <w:r w:rsidR="00027356">
        <w:rPr>
          <w:rFonts w:eastAsia="Malgun Gothic"/>
          <w:color w:val="000000"/>
          <w:lang w:val="nl-BE" w:eastAsia="ko-KR"/>
        </w:rPr>
        <w:t xml:space="preserve">bezat de </w:t>
      </w:r>
      <w:r w:rsidR="00664980">
        <w:rPr>
          <w:rFonts w:eastAsia="Malgun Gothic"/>
          <w:color w:val="000000"/>
          <w:lang w:val="nl-BE" w:eastAsia="ko-KR"/>
        </w:rPr>
        <w:t>hoogste prioriteit</w:t>
      </w:r>
      <w:r w:rsidR="00664980">
        <w:rPr>
          <w:color w:val="000000"/>
          <w:lang w:val="nl-BE"/>
        </w:rPr>
        <w:t xml:space="preserve">. </w:t>
      </w:r>
      <w:r w:rsidR="00027356">
        <w:rPr>
          <w:color w:val="000000"/>
          <w:lang w:val="nl-BE"/>
        </w:rPr>
        <w:t>Artikel 61 van de Shōnenhō legde</w:t>
      </w:r>
      <w:r w:rsidR="00664980">
        <w:rPr>
          <w:color w:val="000000"/>
          <w:lang w:val="nl-BE"/>
        </w:rPr>
        <w:t xml:space="preserve"> een grote bep</w:t>
      </w:r>
      <w:r w:rsidR="00027356">
        <w:rPr>
          <w:color w:val="000000"/>
          <w:lang w:val="nl-BE"/>
        </w:rPr>
        <w:t>erking op aan de pers die onverzoenbaar was met de grondwet en moest dus herzien worden.</w:t>
      </w:r>
      <w:r w:rsidR="00027356">
        <w:rPr>
          <w:rStyle w:val="FootnoteReference"/>
          <w:color w:val="000000"/>
          <w:lang w:val="nl-BE"/>
        </w:rPr>
        <w:footnoteReference w:id="83"/>
      </w:r>
    </w:p>
    <w:p w:rsidR="00027356" w:rsidRDefault="00027356" w:rsidP="008A4939">
      <w:pPr>
        <w:spacing w:line="360" w:lineRule="auto"/>
        <w:jc w:val="both"/>
        <w:rPr>
          <w:color w:val="000000"/>
          <w:lang w:val="nl-BE"/>
        </w:rPr>
      </w:pPr>
      <w:r>
        <w:rPr>
          <w:rFonts w:eastAsia="Malgun Gothic"/>
          <w:color w:val="000000"/>
          <w:lang w:val="nl-BE" w:eastAsia="ko-KR"/>
        </w:rPr>
        <w:t xml:space="preserve">Daarom werd bij de herziening van de </w:t>
      </w:r>
      <w:r>
        <w:rPr>
          <w:color w:val="000000"/>
          <w:lang w:val="nl-BE"/>
        </w:rPr>
        <w:t>Shōnenhō</w:t>
      </w:r>
      <w:r w:rsidRPr="008A4939">
        <w:rPr>
          <w:rFonts w:eastAsia="Malgun Gothic"/>
          <w:color w:val="000000"/>
          <w:lang w:val="nl-BE" w:eastAsia="ko-KR"/>
        </w:rPr>
        <w:t xml:space="preserve"> </w:t>
      </w:r>
      <w:r>
        <w:rPr>
          <w:rFonts w:eastAsia="Malgun Gothic"/>
          <w:color w:val="000000"/>
          <w:lang w:val="nl-BE" w:eastAsia="ko-KR"/>
        </w:rPr>
        <w:t xml:space="preserve">in 2000 </w:t>
      </w:r>
      <w:r w:rsidR="006670F4">
        <w:rPr>
          <w:rFonts w:eastAsia="Malgun Gothic"/>
          <w:color w:val="000000"/>
          <w:lang w:val="nl-BE" w:eastAsia="ko-KR"/>
        </w:rPr>
        <w:t xml:space="preserve">artikel 61 aangepast door de </w:t>
      </w:r>
      <w:r w:rsidRPr="008A4939">
        <w:rPr>
          <w:rFonts w:eastAsia="Malgun Gothic"/>
          <w:color w:val="000000"/>
          <w:lang w:val="nl-BE" w:eastAsia="ko-KR"/>
        </w:rPr>
        <w:t>Liberaal Democratische Partij, Komeit</w:t>
      </w:r>
      <w:ins w:id="402" w:author="Nicholas Peeters" w:date="2014-08-05T18:03:00Z">
        <w:r w:rsidR="00875E41" w:rsidRPr="00875E41">
          <w:rPr>
            <w:rFonts w:eastAsia="Malgun Gothic"/>
            <w:color w:val="000000"/>
            <w:lang w:val="nl-BE" w:eastAsia="ko-KR"/>
          </w:rPr>
          <w:t>ō</w:t>
        </w:r>
      </w:ins>
      <w:del w:id="403" w:author="Nicholas Peeters" w:date="2014-08-05T18:03:00Z">
        <w:r w:rsidRPr="008A4939" w:rsidDel="00875E41">
          <w:rPr>
            <w:rFonts w:eastAsia="Malgun Gothic"/>
            <w:color w:val="000000"/>
            <w:lang w:val="nl-BE" w:eastAsia="ko-KR"/>
          </w:rPr>
          <w:delText>o</w:delText>
        </w:r>
      </w:del>
      <w:r w:rsidRPr="008A4939">
        <w:rPr>
          <w:rFonts w:eastAsia="Malgun Gothic"/>
          <w:color w:val="000000"/>
          <w:lang w:val="nl-BE" w:eastAsia="ko-KR"/>
        </w:rPr>
        <w:t xml:space="preserve"> en de Nieuwe Conservatieve Partij</w:t>
      </w:r>
      <w:r w:rsidR="006670F4">
        <w:rPr>
          <w:rFonts w:eastAsia="Malgun Gothic"/>
          <w:color w:val="000000"/>
          <w:lang w:val="nl-BE" w:eastAsia="ko-KR"/>
        </w:rPr>
        <w:t>. Er werd beslist dat bij zware misdrijven van maatschappelijk belang, een uitzondering gemaakt mag worden op artikel 61. Deze nieuwe wet was overigens ook van toepassing op dergelijke zaken die op dat moment aan de gang waren.</w:t>
      </w:r>
      <w:r w:rsidR="006670F4">
        <w:rPr>
          <w:rStyle w:val="FootnoteReference"/>
          <w:rFonts w:eastAsia="Malgun Gothic"/>
          <w:color w:val="000000"/>
          <w:lang w:val="nl-BE" w:eastAsia="ko-KR"/>
        </w:rPr>
        <w:footnoteReference w:id="84"/>
      </w:r>
    </w:p>
    <w:p w:rsidR="006670F4" w:rsidRPr="00D82A52" w:rsidRDefault="00D82A52" w:rsidP="008A4939">
      <w:pPr>
        <w:spacing w:line="360" w:lineRule="auto"/>
        <w:jc w:val="both"/>
        <w:rPr>
          <w:rFonts w:eastAsia="Malgun Gothic"/>
          <w:color w:val="000000"/>
          <w:lang w:val="nl-BE" w:eastAsia="ko-KR"/>
        </w:rPr>
      </w:pPr>
      <w:r>
        <w:rPr>
          <w:rFonts w:eastAsia="Malgun Gothic"/>
          <w:color w:val="000000"/>
          <w:lang w:val="nl-BE" w:eastAsia="ko-KR"/>
        </w:rPr>
        <w:t xml:space="preserve">Kuzuno </w:t>
      </w:r>
      <w:r w:rsidR="00EE50F4">
        <w:rPr>
          <w:rFonts w:eastAsia="Malgun Gothic"/>
          <w:color w:val="000000"/>
          <w:lang w:val="nl-BE" w:eastAsia="ko-KR"/>
        </w:rPr>
        <w:t>bekritiseert deze aanpassing en stelt dat het vrij</w:t>
      </w:r>
      <w:r w:rsidR="009A1460">
        <w:rPr>
          <w:rFonts w:eastAsia="Malgun Gothic"/>
          <w:color w:val="000000"/>
          <w:lang w:val="nl-BE" w:eastAsia="ko-KR"/>
        </w:rPr>
        <w:t xml:space="preserve">geven van de naam en foto’s </w:t>
      </w:r>
      <w:r w:rsidR="00EE50F4">
        <w:rPr>
          <w:rFonts w:eastAsia="Malgun Gothic"/>
          <w:color w:val="000000"/>
          <w:lang w:val="nl-BE" w:eastAsia="ko-KR"/>
        </w:rPr>
        <w:t>er voor zorgt dat jeugd</w:t>
      </w:r>
      <w:r w:rsidR="009A1460">
        <w:rPr>
          <w:rFonts w:eastAsia="Malgun Gothic"/>
          <w:color w:val="000000"/>
          <w:lang w:val="nl-BE" w:eastAsia="ko-KR"/>
        </w:rPr>
        <w:t>delinquenten</w:t>
      </w:r>
      <w:r w:rsidR="00EE50F4">
        <w:rPr>
          <w:rFonts w:eastAsia="Malgun Gothic"/>
          <w:color w:val="000000"/>
          <w:lang w:val="nl-BE" w:eastAsia="ko-KR"/>
        </w:rPr>
        <w:t xml:space="preserve"> door de samenleving een negatieve stempel opgeplakt krijgen. Dit leidt er toe dat de jongeren ook op een neg</w:t>
      </w:r>
      <w:r w:rsidR="009A1460">
        <w:rPr>
          <w:rFonts w:eastAsia="Malgun Gothic"/>
          <w:color w:val="000000"/>
          <w:lang w:val="nl-BE" w:eastAsia="ko-KR"/>
        </w:rPr>
        <w:t>atieve manier over zichzelf gaan</w:t>
      </w:r>
      <w:r w:rsidR="00EE50F4">
        <w:rPr>
          <w:rFonts w:eastAsia="Malgun Gothic"/>
          <w:color w:val="000000"/>
          <w:lang w:val="nl-BE" w:eastAsia="ko-KR"/>
        </w:rPr>
        <w:t xml:space="preserve"> denken, zegt Kuzuno. </w:t>
      </w:r>
      <w:r w:rsidR="009A1460">
        <w:rPr>
          <w:rFonts w:eastAsia="Malgun Gothic"/>
          <w:color w:val="000000"/>
          <w:lang w:val="nl-BE" w:eastAsia="ko-KR"/>
        </w:rPr>
        <w:t>Ze gaan</w:t>
      </w:r>
      <w:r w:rsidR="00EE50F4">
        <w:rPr>
          <w:rFonts w:eastAsia="Malgun Gothic"/>
          <w:color w:val="000000"/>
          <w:lang w:val="nl-BE" w:eastAsia="ko-KR"/>
        </w:rPr>
        <w:t xml:space="preserve"> het gevoel krijgen dat </w:t>
      </w:r>
      <w:r w:rsidR="009A1460">
        <w:rPr>
          <w:rFonts w:eastAsia="Malgun Gothic"/>
          <w:color w:val="000000"/>
          <w:lang w:val="nl-BE" w:eastAsia="ko-KR"/>
        </w:rPr>
        <w:t>niemand om hem geeft en dan hun</w:t>
      </w:r>
      <w:r w:rsidR="00EE50F4">
        <w:rPr>
          <w:rFonts w:eastAsia="Malgun Gothic"/>
          <w:color w:val="000000"/>
          <w:lang w:val="nl-BE" w:eastAsia="ko-KR"/>
        </w:rPr>
        <w:t xml:space="preserve"> bestaan niets waard is.</w:t>
      </w:r>
      <w:r w:rsidR="00EE50F4">
        <w:rPr>
          <w:rStyle w:val="FootnoteReference"/>
          <w:rFonts w:eastAsia="Malgun Gothic"/>
          <w:color w:val="000000"/>
          <w:lang w:val="nl-BE" w:eastAsia="ko-KR"/>
        </w:rPr>
        <w:footnoteReference w:id="85"/>
      </w:r>
      <w:r w:rsidR="00EE50F4">
        <w:rPr>
          <w:rFonts w:eastAsia="Malgun Gothic"/>
          <w:color w:val="000000"/>
          <w:lang w:val="nl-BE" w:eastAsia="ko-KR"/>
        </w:rPr>
        <w:t xml:space="preserve"> </w:t>
      </w:r>
      <w:ins w:id="409" w:author="Nicholas Peeters" w:date="2014-08-05T18:07:00Z">
        <w:r w:rsidR="002B5F7E">
          <w:rPr>
            <w:rFonts w:hint="eastAsia"/>
            <w:color w:val="000000"/>
            <w:lang w:val="nl-BE"/>
          </w:rPr>
          <w:t xml:space="preserve">Kuzuno benadrukt dat </w:t>
        </w:r>
      </w:ins>
      <w:del w:id="410" w:author="Nicholas Peeters" w:date="2014-08-05T18:08:00Z">
        <w:r w:rsidR="00EE50F4" w:rsidDel="002B5F7E">
          <w:rPr>
            <w:rFonts w:eastAsia="Malgun Gothic"/>
            <w:color w:val="000000"/>
            <w:lang w:val="nl-BE" w:eastAsia="ko-KR"/>
          </w:rPr>
          <w:delText xml:space="preserve">Daarom is </w:delText>
        </w:r>
      </w:del>
      <w:r w:rsidR="00EE50F4">
        <w:rPr>
          <w:rFonts w:eastAsia="Malgun Gothic"/>
          <w:color w:val="000000"/>
          <w:lang w:val="nl-BE" w:eastAsia="ko-KR"/>
        </w:rPr>
        <w:t>de herziening van artikel 61</w:t>
      </w:r>
      <w:r>
        <w:rPr>
          <w:rFonts w:eastAsia="Malgun Gothic"/>
          <w:color w:val="000000"/>
          <w:lang w:val="nl-BE" w:eastAsia="ko-KR"/>
        </w:rPr>
        <w:t xml:space="preserve"> </w:t>
      </w:r>
      <w:ins w:id="411" w:author="Nicholas Peeters" w:date="2014-08-05T18:08:00Z">
        <w:r w:rsidR="002B5F7E">
          <w:rPr>
            <w:rFonts w:hint="eastAsia"/>
            <w:color w:val="000000"/>
            <w:lang w:val="nl-BE"/>
          </w:rPr>
          <w:t xml:space="preserve">daarom </w:t>
        </w:r>
      </w:ins>
      <w:r>
        <w:rPr>
          <w:rFonts w:eastAsia="Malgun Gothic"/>
          <w:color w:val="000000"/>
          <w:lang w:val="nl-BE" w:eastAsia="ko-KR"/>
        </w:rPr>
        <w:t xml:space="preserve">een </w:t>
      </w:r>
      <w:r w:rsidR="000C01AA">
        <w:rPr>
          <w:rFonts w:eastAsia="Malgun Gothic"/>
          <w:color w:val="000000"/>
          <w:lang w:val="nl-BE" w:eastAsia="ko-KR"/>
        </w:rPr>
        <w:t xml:space="preserve">zware </w:t>
      </w:r>
      <w:r>
        <w:rPr>
          <w:rFonts w:eastAsia="Malgun Gothic"/>
          <w:color w:val="000000"/>
          <w:lang w:val="nl-BE" w:eastAsia="ko-KR"/>
        </w:rPr>
        <w:t>inbreuk op het recht van ontwikkeling van de jongeren</w:t>
      </w:r>
      <w:r w:rsidR="004B7FC4">
        <w:rPr>
          <w:rFonts w:hint="eastAsia"/>
          <w:color w:val="000000"/>
          <w:lang w:val="nl-BE"/>
        </w:rPr>
        <w:t xml:space="preserve"> </w:t>
      </w:r>
      <w:ins w:id="412" w:author="Nicholas Peeters" w:date="2014-08-05T18:08:00Z">
        <w:r w:rsidR="002B5F7E">
          <w:rPr>
            <w:rFonts w:hint="eastAsia"/>
            <w:color w:val="000000"/>
            <w:lang w:val="nl-BE"/>
          </w:rPr>
          <w:t>is</w:t>
        </w:r>
      </w:ins>
      <w:del w:id="413" w:author="Nicholas Peeters" w:date="2014-08-05T18:08:00Z">
        <w:r w:rsidDel="002B5F7E">
          <w:rPr>
            <w:rFonts w:eastAsia="Malgun Gothic"/>
            <w:color w:val="000000"/>
            <w:lang w:val="nl-BE" w:eastAsia="ko-KR"/>
          </w:rPr>
          <w:delText>, zegt Kuzuno</w:delText>
        </w:r>
      </w:del>
      <w:r>
        <w:rPr>
          <w:rFonts w:eastAsia="Malgun Gothic"/>
          <w:color w:val="000000"/>
          <w:lang w:val="nl-BE" w:eastAsia="ko-KR"/>
        </w:rPr>
        <w:t xml:space="preserve">. Verder staat het in de weg van een gezonde en succesvolle terugkeer van de jongere naar de samenleving. Dit zorgt in veel gevallen voor een verhoogde kans op hervallen, </w:t>
      </w:r>
      <w:r w:rsidR="00EE50F4">
        <w:rPr>
          <w:rFonts w:eastAsia="Malgun Gothic"/>
          <w:color w:val="000000"/>
          <w:lang w:val="nl-BE" w:eastAsia="ko-KR"/>
        </w:rPr>
        <w:t xml:space="preserve">besluit </w:t>
      </w:r>
      <w:r>
        <w:rPr>
          <w:rFonts w:eastAsia="Malgun Gothic"/>
          <w:color w:val="000000"/>
          <w:lang w:val="nl-BE" w:eastAsia="ko-KR"/>
        </w:rPr>
        <w:t>hij</w:t>
      </w:r>
      <w:ins w:id="414" w:author="Nicholas Peeters" w:date="2014-08-05T18:08:00Z">
        <w:r w:rsidR="002B5F7E">
          <w:rPr>
            <w:rFonts w:hint="eastAsia"/>
            <w:color w:val="000000"/>
            <w:lang w:val="nl-BE"/>
          </w:rPr>
          <w:t>:</w:t>
        </w:r>
      </w:ins>
      <w:del w:id="415" w:author="Nicholas Peeters" w:date="2014-08-05T18:08:00Z">
        <w:r w:rsidDel="002B5F7E">
          <w:rPr>
            <w:rFonts w:eastAsia="Malgun Gothic"/>
            <w:color w:val="000000"/>
            <w:lang w:val="nl-BE" w:eastAsia="ko-KR"/>
          </w:rPr>
          <w:delText>.</w:delText>
        </w:r>
      </w:del>
      <w:r>
        <w:rPr>
          <w:rFonts w:eastAsia="Malgun Gothic"/>
          <w:color w:val="000000"/>
          <w:lang w:val="nl-BE" w:eastAsia="ko-KR"/>
        </w:rPr>
        <w:t xml:space="preserve"> “Dit zal in de toekomst een stijging van criminaliteit met zich meebrengen, dat mag men niet over het hoofd zien.”</w:t>
      </w:r>
      <w:r>
        <w:rPr>
          <w:rStyle w:val="FootnoteReference"/>
          <w:rFonts w:eastAsia="Malgun Gothic"/>
          <w:color w:val="000000"/>
          <w:lang w:val="nl-BE" w:eastAsia="ko-KR"/>
        </w:rPr>
        <w:footnoteReference w:id="86"/>
      </w:r>
    </w:p>
    <w:p w:rsidR="000B7002" w:rsidRPr="004208B9" w:rsidRDefault="00B24E46" w:rsidP="008A4939">
      <w:pPr>
        <w:spacing w:line="360" w:lineRule="auto"/>
        <w:jc w:val="both"/>
        <w:rPr>
          <w:rFonts w:eastAsia="Malgun Gothic"/>
          <w:b/>
          <w:color w:val="000000"/>
          <w:lang w:val="nl-BE" w:eastAsia="ko-KR"/>
        </w:rPr>
      </w:pPr>
      <w:r>
        <w:rPr>
          <w:rFonts w:eastAsia="Malgun Gothic"/>
          <w:b/>
          <w:color w:val="000000"/>
          <w:lang w:val="nl-BE" w:eastAsia="ko-KR"/>
        </w:rPr>
        <w:t>4</w:t>
      </w:r>
      <w:r w:rsidR="00B3623A" w:rsidRPr="008A4939">
        <w:rPr>
          <w:rFonts w:eastAsia="Malgun Gothic"/>
          <w:b/>
          <w:color w:val="000000"/>
          <w:lang w:val="nl-BE" w:eastAsia="ko-KR"/>
        </w:rPr>
        <w:t>.3.5 Slachtofferhulp</w:t>
      </w:r>
    </w:p>
    <w:p w:rsidR="000F0E02" w:rsidRDefault="000B7002" w:rsidP="008A4939">
      <w:pPr>
        <w:spacing w:line="360" w:lineRule="auto"/>
        <w:jc w:val="both"/>
        <w:rPr>
          <w:color w:val="000000"/>
          <w:lang w:val="nl-BE"/>
        </w:rPr>
      </w:pPr>
      <w:r>
        <w:rPr>
          <w:color w:val="000000"/>
          <w:lang w:val="nl-BE"/>
        </w:rPr>
        <w:lastRenderedPageBreak/>
        <w:t>De rechten van slachtoffers kunnen niet allemaal zomaar neergeschrev</w:t>
      </w:r>
      <w:r w:rsidR="002C6507">
        <w:rPr>
          <w:color w:val="000000"/>
          <w:lang w:val="nl-BE"/>
        </w:rPr>
        <w:t>en worden in wetten</w:t>
      </w:r>
      <w:r w:rsidR="00434D0F">
        <w:rPr>
          <w:color w:val="000000"/>
          <w:lang w:val="nl-BE"/>
        </w:rPr>
        <w:t>, stelt Nīkura Osamu</w:t>
      </w:r>
      <w:r w:rsidR="00434D0F">
        <w:rPr>
          <w:rFonts w:eastAsia="Malgun Gothic"/>
          <w:color w:val="000000"/>
          <w:lang w:val="nl-BE" w:eastAsia="ko-KR"/>
        </w:rPr>
        <w:t xml:space="preserve">, </w:t>
      </w:r>
      <w:r w:rsidR="00434D0F" w:rsidRPr="00D93057">
        <w:rPr>
          <w:rFonts w:eastAsia="Malgun Gothic"/>
          <w:color w:val="000000"/>
          <w:lang w:val="nl-BE" w:eastAsia="ko-KR"/>
        </w:rPr>
        <w:t>professor recht aan de Kokuin Universiteit in Tokyo</w:t>
      </w:r>
      <w:r w:rsidR="002C6507">
        <w:rPr>
          <w:color w:val="000000"/>
          <w:lang w:val="nl-BE"/>
        </w:rPr>
        <w:t xml:space="preserve">. </w:t>
      </w:r>
      <w:r w:rsidR="00434D0F">
        <w:rPr>
          <w:color w:val="000000"/>
          <w:lang w:val="nl-BE"/>
        </w:rPr>
        <w:t xml:space="preserve">Terwijl men aandacht heeft </w:t>
      </w:r>
      <w:r w:rsidR="002C6507">
        <w:rPr>
          <w:color w:val="000000"/>
          <w:lang w:val="nl-BE"/>
        </w:rPr>
        <w:t>voor de problemen die de dader met zich meedraagt, moet er een manier gevonden worden waarop</w:t>
      </w:r>
      <w:r w:rsidR="00946E90">
        <w:rPr>
          <w:color w:val="000000"/>
          <w:lang w:val="nl-BE"/>
        </w:rPr>
        <w:t xml:space="preserve"> </w:t>
      </w:r>
      <w:r w:rsidR="002C6507">
        <w:rPr>
          <w:color w:val="000000"/>
          <w:lang w:val="nl-BE"/>
        </w:rPr>
        <w:t xml:space="preserve">de jongere opnieuw op een positieve </w:t>
      </w:r>
      <w:r w:rsidR="00434D0F">
        <w:rPr>
          <w:color w:val="000000"/>
          <w:lang w:val="nl-BE"/>
        </w:rPr>
        <w:t xml:space="preserve">manier </w:t>
      </w:r>
      <w:r w:rsidR="002C6507">
        <w:rPr>
          <w:color w:val="000000"/>
          <w:lang w:val="nl-BE"/>
        </w:rPr>
        <w:t xml:space="preserve">met andere mensen, inclusief het slachtoffer, kan omgaan. Wanneer men dit verwaarloosd en zich enkel baseert op rechten gewaarborgd in de wet, zal men de slachtoffers niet verlossen van hun woede en leed, maar hen dit </w:t>
      </w:r>
      <w:r w:rsidR="00225A1B">
        <w:rPr>
          <w:color w:val="000000"/>
          <w:lang w:val="nl-BE"/>
        </w:rPr>
        <w:t xml:space="preserve">enkel </w:t>
      </w:r>
      <w:r w:rsidR="002C6507">
        <w:rPr>
          <w:color w:val="000000"/>
          <w:lang w:val="nl-BE"/>
        </w:rPr>
        <w:t>op iets anders laten</w:t>
      </w:r>
      <w:r w:rsidR="00225A1B">
        <w:rPr>
          <w:color w:val="000000"/>
          <w:lang w:val="nl-BE"/>
        </w:rPr>
        <w:t xml:space="preserve"> doen </w:t>
      </w:r>
      <w:r w:rsidR="002C6507">
        <w:rPr>
          <w:color w:val="000000"/>
          <w:lang w:val="nl-BE"/>
        </w:rPr>
        <w:t>richten.</w:t>
      </w:r>
      <w:r w:rsidR="00225A1B">
        <w:rPr>
          <w:rStyle w:val="FootnoteReference"/>
          <w:color w:val="000000"/>
          <w:lang w:val="nl-BE"/>
        </w:rPr>
        <w:footnoteReference w:id="87"/>
      </w:r>
    </w:p>
    <w:p w:rsidR="004208B9" w:rsidRDefault="00434D0F" w:rsidP="004208B9">
      <w:pPr>
        <w:spacing w:line="360" w:lineRule="auto"/>
        <w:jc w:val="both"/>
        <w:rPr>
          <w:color w:val="000000"/>
          <w:lang w:val="nl-BE"/>
        </w:rPr>
      </w:pPr>
      <w:r>
        <w:rPr>
          <w:color w:val="000000"/>
          <w:lang w:val="nl-BE"/>
        </w:rPr>
        <w:t>De Shōnenhō van 1948, met</w:t>
      </w:r>
      <w:r w:rsidR="004208B9">
        <w:rPr>
          <w:color w:val="000000"/>
          <w:lang w:val="nl-BE"/>
        </w:rPr>
        <w:t xml:space="preserve"> zijn filosofie van heropvoeding</w:t>
      </w:r>
      <w:r>
        <w:rPr>
          <w:color w:val="000000"/>
          <w:lang w:val="nl-BE"/>
        </w:rPr>
        <w:t xml:space="preserve">, voorzag een manier om deze band tussen de criminele jongeren en de samenleving opnieuw te smeden. Op het eerste zicht lijkt </w:t>
      </w:r>
      <w:r w:rsidR="004208B9">
        <w:rPr>
          <w:color w:val="000000"/>
          <w:lang w:val="nl-BE"/>
        </w:rPr>
        <w:t xml:space="preserve">de Shōnenhō die de jongeren beschermt </w:t>
      </w:r>
      <w:r>
        <w:rPr>
          <w:color w:val="000000"/>
          <w:lang w:val="nl-BE"/>
        </w:rPr>
        <w:t>echter niet voo</w:t>
      </w:r>
      <w:r w:rsidR="004208B9">
        <w:rPr>
          <w:color w:val="000000"/>
          <w:lang w:val="nl-BE"/>
        </w:rPr>
        <w:t xml:space="preserve">rdelig voor de slachtoffers: </w:t>
      </w:r>
      <w:ins w:id="421" w:author="Nicholas Peeters" w:date="2014-08-05T18:09:00Z">
        <w:r w:rsidR="002B5F7E">
          <w:rPr>
            <w:rFonts w:hint="eastAsia"/>
            <w:color w:val="000000"/>
            <w:lang w:val="nl-BE"/>
          </w:rPr>
          <w:t>h</w:t>
        </w:r>
      </w:ins>
      <w:del w:id="422" w:author="Nicholas Peeters" w:date="2014-08-05T18:09:00Z">
        <w:r w:rsidR="004208B9" w:rsidDel="002B5F7E">
          <w:rPr>
            <w:color w:val="000000"/>
            <w:lang w:val="nl-BE"/>
          </w:rPr>
          <w:delText>H</w:delText>
        </w:r>
      </w:del>
      <w:r w:rsidR="004208B9">
        <w:rPr>
          <w:color w:val="000000"/>
          <w:lang w:val="nl-BE"/>
        </w:rPr>
        <w:t>et is niet zo dat in het geval van een minderjarige dader, er sprake is van minder leed of minder nood aan ondersteuning en begeleiding bij het slachtoffer.</w:t>
      </w:r>
      <w:r w:rsidR="00B104AB">
        <w:rPr>
          <w:rStyle w:val="FootnoteReference"/>
          <w:color w:val="000000"/>
          <w:lang w:val="nl-BE"/>
        </w:rPr>
        <w:footnoteReference w:id="88"/>
      </w:r>
    </w:p>
    <w:p w:rsidR="004208B9" w:rsidRPr="00B104AB" w:rsidRDefault="004208B9" w:rsidP="008A4939">
      <w:pPr>
        <w:spacing w:line="360" w:lineRule="auto"/>
        <w:jc w:val="both"/>
        <w:rPr>
          <w:color w:val="000000"/>
          <w:lang w:val="nl-BE"/>
        </w:rPr>
      </w:pPr>
      <w:r>
        <w:rPr>
          <w:color w:val="000000"/>
          <w:lang w:val="nl-BE"/>
        </w:rPr>
        <w:t>Echter, de</w:t>
      </w:r>
      <w:r w:rsidR="002C6507">
        <w:rPr>
          <w:color w:val="000000"/>
          <w:lang w:val="nl-BE"/>
        </w:rPr>
        <w:t xml:space="preserve"> j</w:t>
      </w:r>
      <w:r w:rsidR="00E84F16">
        <w:rPr>
          <w:color w:val="000000"/>
          <w:lang w:val="nl-BE"/>
        </w:rPr>
        <w:t xml:space="preserve">ongere onder druk zetten en </w:t>
      </w:r>
      <w:del w:id="427" w:author="Nicholas Peeters" w:date="2014-08-05T18:09:00Z">
        <w:r w:rsidR="002C6507" w:rsidDel="002B5F7E">
          <w:rPr>
            <w:color w:val="000000"/>
            <w:lang w:val="nl-BE"/>
          </w:rPr>
          <w:delText>zich doen</w:delText>
        </w:r>
      </w:del>
      <w:ins w:id="428" w:author="Nicholas Peeters" w:date="2014-08-05T18:09:00Z">
        <w:r w:rsidR="002B5F7E">
          <w:rPr>
            <w:rFonts w:hint="eastAsia"/>
            <w:color w:val="000000"/>
            <w:lang w:val="nl-BE"/>
          </w:rPr>
          <w:t>laten</w:t>
        </w:r>
      </w:ins>
      <w:r w:rsidR="002C6507">
        <w:rPr>
          <w:color w:val="000000"/>
          <w:lang w:val="nl-BE"/>
        </w:rPr>
        <w:t xml:space="preserve"> vero</w:t>
      </w:r>
      <w:r w:rsidR="00225A1B">
        <w:rPr>
          <w:color w:val="000000"/>
          <w:lang w:val="nl-BE"/>
        </w:rPr>
        <w:t>ntschuldigen, hem doen</w:t>
      </w:r>
      <w:r w:rsidR="002C6507">
        <w:rPr>
          <w:color w:val="000000"/>
          <w:lang w:val="nl-BE"/>
        </w:rPr>
        <w:t xml:space="preserve"> boeten</w:t>
      </w:r>
      <w:r w:rsidR="00225A1B">
        <w:rPr>
          <w:color w:val="000000"/>
          <w:lang w:val="nl-BE"/>
        </w:rPr>
        <w:t xml:space="preserve"> en laten compenseren voor zijn daden, is waarschijnlijk niet het resultaat waar de slachtoffers echt naar zoeken, zegt Nīkura. </w:t>
      </w:r>
      <w:r>
        <w:rPr>
          <w:color w:val="000000"/>
          <w:lang w:val="nl-BE"/>
        </w:rPr>
        <w:t>“</w:t>
      </w:r>
      <w:r w:rsidR="00225A1B">
        <w:rPr>
          <w:color w:val="000000"/>
          <w:lang w:val="nl-BE"/>
        </w:rPr>
        <w:t>Geen lege</w:t>
      </w:r>
      <w:r w:rsidR="00E84F16">
        <w:rPr>
          <w:color w:val="000000"/>
          <w:lang w:val="nl-BE"/>
        </w:rPr>
        <w:t xml:space="preserve"> verontschuldiging, maar een</w:t>
      </w:r>
      <w:r w:rsidR="00225A1B">
        <w:rPr>
          <w:color w:val="000000"/>
          <w:lang w:val="nl-BE"/>
        </w:rPr>
        <w:t xml:space="preserve"> oprechte uiting van spijt</w:t>
      </w:r>
      <w:r w:rsidR="00E84F16">
        <w:rPr>
          <w:color w:val="000000"/>
          <w:lang w:val="nl-BE"/>
        </w:rPr>
        <w:t>,</w:t>
      </w:r>
      <w:r w:rsidR="00225A1B">
        <w:rPr>
          <w:color w:val="000000"/>
          <w:lang w:val="nl-BE"/>
        </w:rPr>
        <w:t xml:space="preserve"> gebaseerd op wederzijds respect</w:t>
      </w:r>
      <w:r w:rsidR="00E84F16">
        <w:rPr>
          <w:color w:val="000000"/>
          <w:lang w:val="nl-BE"/>
        </w:rPr>
        <w:t>,</w:t>
      </w:r>
      <w:r w:rsidR="00225A1B">
        <w:rPr>
          <w:color w:val="000000"/>
          <w:lang w:val="nl-BE"/>
        </w:rPr>
        <w:t xml:space="preserve"> is wat de slachtoffers rust zal doen vinden.</w:t>
      </w:r>
      <w:r>
        <w:rPr>
          <w:color w:val="000000"/>
          <w:lang w:val="nl-BE"/>
        </w:rPr>
        <w:t>“</w:t>
      </w:r>
      <w:r w:rsidR="00B104AB">
        <w:rPr>
          <w:rStyle w:val="FootnoteReference"/>
          <w:color w:val="000000"/>
          <w:lang w:val="nl-BE"/>
        </w:rPr>
        <w:footnoteReference w:id="89"/>
      </w:r>
    </w:p>
    <w:p w:rsidR="006542FF" w:rsidRPr="008A4939" w:rsidRDefault="00B24E46" w:rsidP="008A4939">
      <w:pPr>
        <w:spacing w:line="360" w:lineRule="auto"/>
        <w:jc w:val="both"/>
        <w:rPr>
          <w:rFonts w:eastAsia="Malgun Gothic"/>
          <w:b/>
          <w:color w:val="000000"/>
          <w:lang w:val="nl-BE" w:eastAsia="ko-KR"/>
        </w:rPr>
      </w:pPr>
      <w:r>
        <w:rPr>
          <w:rFonts w:eastAsia="Malgun Gothic"/>
          <w:b/>
          <w:color w:val="000000"/>
          <w:lang w:val="nl-BE" w:eastAsia="ko-KR"/>
        </w:rPr>
        <w:t>5</w:t>
      </w:r>
      <w:r w:rsidR="009945C0" w:rsidRPr="008A4939">
        <w:rPr>
          <w:rFonts w:eastAsia="Malgun Gothic"/>
          <w:b/>
          <w:color w:val="000000"/>
          <w:lang w:val="nl-BE" w:eastAsia="ko-KR"/>
        </w:rPr>
        <w:t xml:space="preserve"> </w:t>
      </w:r>
      <w:r w:rsidR="00E57A14">
        <w:rPr>
          <w:rFonts w:eastAsia="Malgun Gothic"/>
          <w:b/>
          <w:color w:val="000000"/>
          <w:lang w:val="nl-BE" w:eastAsia="ko-KR"/>
        </w:rPr>
        <w:t>Huidige situatie</w:t>
      </w:r>
    </w:p>
    <w:p w:rsidR="003B23ED" w:rsidRPr="00E57A14" w:rsidRDefault="00CB7D48" w:rsidP="008A4939">
      <w:pPr>
        <w:spacing w:line="360" w:lineRule="auto"/>
        <w:jc w:val="both"/>
        <w:rPr>
          <w:rFonts w:eastAsia="Malgun Gothic"/>
          <w:color w:val="000000"/>
          <w:lang w:val="nl-BE" w:eastAsia="ko-KR"/>
        </w:rPr>
      </w:pPr>
      <w:r w:rsidRPr="008A4939">
        <w:rPr>
          <w:rFonts w:eastAsia="Malgun Gothic"/>
          <w:color w:val="000000"/>
          <w:lang w:val="nl-BE" w:eastAsia="ko-KR"/>
        </w:rPr>
        <w:t xml:space="preserve">Bij de hervorming van het jeugdrecht in 2000 werd beslist na vijf jaar deze nieuwe wet </w:t>
      </w:r>
      <w:r w:rsidR="00522F8B" w:rsidRPr="008A4939">
        <w:rPr>
          <w:rFonts w:eastAsia="Malgun Gothic"/>
          <w:color w:val="000000"/>
          <w:lang w:val="nl-BE" w:eastAsia="ko-KR"/>
        </w:rPr>
        <w:t xml:space="preserve">opnieuw te </w:t>
      </w:r>
      <w:r w:rsidRPr="008A4939">
        <w:rPr>
          <w:rFonts w:eastAsia="Malgun Gothic"/>
          <w:color w:val="000000"/>
          <w:lang w:val="nl-BE" w:eastAsia="ko-KR"/>
        </w:rPr>
        <w:t>herzien om eventuele problemen die de kop op zouden</w:t>
      </w:r>
      <w:r w:rsidR="00345B30" w:rsidRPr="008A4939">
        <w:rPr>
          <w:rFonts w:eastAsia="Malgun Gothic"/>
          <w:color w:val="000000"/>
          <w:lang w:val="nl-BE" w:eastAsia="ko-KR"/>
        </w:rPr>
        <w:t xml:space="preserve"> steken te corrigeren</w:t>
      </w:r>
      <w:r w:rsidRPr="008A4939">
        <w:rPr>
          <w:rFonts w:eastAsia="Malgun Gothic"/>
          <w:color w:val="000000"/>
          <w:lang w:val="nl-BE" w:eastAsia="ko-KR"/>
        </w:rPr>
        <w:t>.</w:t>
      </w:r>
      <w:r w:rsidR="00987D3F" w:rsidRPr="008A4939">
        <w:rPr>
          <w:rStyle w:val="FootnoteReference"/>
          <w:rFonts w:eastAsia="Malgun Gothic"/>
          <w:color w:val="000000"/>
          <w:lang w:val="nl-BE" w:eastAsia="ko-KR"/>
        </w:rPr>
        <w:t xml:space="preserve"> </w:t>
      </w:r>
      <w:r w:rsidR="00E57A14">
        <w:rPr>
          <w:rFonts w:eastAsia="Malgun Gothic"/>
          <w:color w:val="000000"/>
          <w:lang w:val="nl-BE" w:eastAsia="ko-KR"/>
        </w:rPr>
        <w:t xml:space="preserve">In maart 2005 werden amendementen </w:t>
      </w:r>
      <w:r w:rsidR="00987D3F" w:rsidRPr="008A4939">
        <w:rPr>
          <w:rFonts w:eastAsia="Malgun Gothic"/>
          <w:color w:val="000000"/>
          <w:lang w:val="nl-BE" w:eastAsia="ko-KR"/>
        </w:rPr>
        <w:t xml:space="preserve">ingediend </w:t>
      </w:r>
      <w:r w:rsidR="0011062D" w:rsidRPr="008A4939">
        <w:rPr>
          <w:rFonts w:eastAsia="Malgun Gothic"/>
          <w:color w:val="000000"/>
          <w:lang w:val="nl-BE" w:eastAsia="ko-KR"/>
        </w:rPr>
        <w:t>bij het</w:t>
      </w:r>
      <w:r w:rsidR="00E73A6B" w:rsidRPr="008A4939">
        <w:rPr>
          <w:rFonts w:eastAsia="Malgun Gothic"/>
          <w:color w:val="000000"/>
          <w:lang w:val="nl-BE" w:eastAsia="ko-KR"/>
        </w:rPr>
        <w:t xml:space="preserve"> Japanse </w:t>
      </w:r>
      <w:r w:rsidR="0011062D" w:rsidRPr="008A4939">
        <w:rPr>
          <w:rFonts w:eastAsia="Malgun Gothic"/>
          <w:color w:val="000000"/>
          <w:lang w:val="nl-BE" w:eastAsia="ko-KR"/>
        </w:rPr>
        <w:t xml:space="preserve">parlement </w:t>
      </w:r>
      <w:r w:rsidR="00522F8B" w:rsidRPr="008A4939">
        <w:rPr>
          <w:rFonts w:eastAsia="Malgun Gothic"/>
          <w:color w:val="000000"/>
          <w:lang w:val="nl-BE" w:eastAsia="ko-KR"/>
        </w:rPr>
        <w:t xml:space="preserve">en op 25 mei 2007 werden </w:t>
      </w:r>
      <w:r w:rsidR="00E73A6B" w:rsidRPr="008A4939">
        <w:rPr>
          <w:rFonts w:eastAsia="Malgun Gothic"/>
          <w:color w:val="000000"/>
          <w:lang w:val="nl-BE" w:eastAsia="ko-KR"/>
        </w:rPr>
        <w:t xml:space="preserve">ze </w:t>
      </w:r>
      <w:del w:id="429" w:author="Nicholas Peeters" w:date="2014-08-05T18:10:00Z">
        <w:r w:rsidR="00E73A6B" w:rsidRPr="008A4939" w:rsidDel="002B5F7E">
          <w:rPr>
            <w:rFonts w:eastAsia="Malgun Gothic"/>
            <w:color w:val="000000"/>
            <w:lang w:val="nl-BE" w:eastAsia="ko-KR"/>
          </w:rPr>
          <w:delText xml:space="preserve">geaccepteerd </w:delText>
        </w:r>
      </w:del>
      <w:ins w:id="430" w:author="Nicholas Peeters" w:date="2014-08-05T18:10:00Z">
        <w:r w:rsidR="002B5F7E">
          <w:rPr>
            <w:rFonts w:hint="eastAsia"/>
            <w:color w:val="000000"/>
            <w:lang w:val="nl-BE"/>
          </w:rPr>
          <w:t>goedgekeurd</w:t>
        </w:r>
        <w:r w:rsidR="002B5F7E" w:rsidRPr="008A4939">
          <w:rPr>
            <w:rFonts w:eastAsia="Malgun Gothic"/>
            <w:color w:val="000000"/>
            <w:lang w:val="nl-BE" w:eastAsia="ko-KR"/>
          </w:rPr>
          <w:t xml:space="preserve"> </w:t>
        </w:r>
      </w:ins>
      <w:r w:rsidR="00E73A6B" w:rsidRPr="008A4939">
        <w:rPr>
          <w:rFonts w:eastAsia="Malgun Gothic"/>
          <w:color w:val="000000"/>
          <w:lang w:val="nl-BE" w:eastAsia="ko-KR"/>
        </w:rPr>
        <w:t>en ingevoerd.</w:t>
      </w:r>
      <w:r w:rsidR="00E73A6B" w:rsidRPr="008A4939">
        <w:rPr>
          <w:rStyle w:val="FootnoteReference"/>
          <w:rFonts w:eastAsia="Malgun Gothic"/>
          <w:color w:val="000000"/>
          <w:lang w:val="nl-BE" w:eastAsia="ko-KR"/>
        </w:rPr>
        <w:footnoteReference w:id="90"/>
      </w:r>
      <w:r w:rsidR="00987D3F" w:rsidRPr="008A4939">
        <w:rPr>
          <w:rFonts w:eastAsia="Malgun Gothic"/>
          <w:color w:val="000000"/>
          <w:lang w:val="nl-BE" w:eastAsia="ko-KR"/>
        </w:rPr>
        <w:t xml:space="preserve"> </w:t>
      </w:r>
      <w:r w:rsidR="00E73A6B" w:rsidRPr="008A4939">
        <w:rPr>
          <w:rFonts w:eastAsia="Malgun Gothic"/>
          <w:color w:val="000000"/>
          <w:lang w:val="nl-BE" w:eastAsia="ko-KR"/>
        </w:rPr>
        <w:t>D</w:t>
      </w:r>
      <w:r w:rsidR="00345B30" w:rsidRPr="008A4939">
        <w:rPr>
          <w:rFonts w:eastAsia="Malgun Gothic"/>
          <w:color w:val="000000"/>
          <w:lang w:val="nl-BE" w:eastAsia="ko-KR"/>
        </w:rPr>
        <w:t>e regering</w:t>
      </w:r>
      <w:r w:rsidR="00E73A6B" w:rsidRPr="008A4939">
        <w:rPr>
          <w:rFonts w:eastAsia="Malgun Gothic"/>
          <w:color w:val="000000"/>
          <w:lang w:val="nl-BE" w:eastAsia="ko-KR"/>
        </w:rPr>
        <w:t xml:space="preserve"> keerde</w:t>
      </w:r>
      <w:r w:rsidR="0011062D" w:rsidRPr="008A4939">
        <w:rPr>
          <w:rFonts w:eastAsia="Malgun Gothic"/>
          <w:color w:val="000000"/>
          <w:lang w:val="nl-BE" w:eastAsia="ko-KR"/>
        </w:rPr>
        <w:t>, ondanks protest van advocaten en academici,</w:t>
      </w:r>
      <w:r w:rsidR="00E73A6B" w:rsidRPr="008A4939">
        <w:rPr>
          <w:rFonts w:eastAsia="Malgun Gothic"/>
          <w:color w:val="000000"/>
          <w:lang w:val="nl-BE" w:eastAsia="ko-KR"/>
        </w:rPr>
        <w:t xml:space="preserve"> echter</w:t>
      </w:r>
      <w:r w:rsidR="00345B30" w:rsidRPr="008A4939">
        <w:rPr>
          <w:rFonts w:eastAsia="Malgun Gothic"/>
          <w:color w:val="000000"/>
          <w:lang w:val="nl-BE" w:eastAsia="ko-KR"/>
        </w:rPr>
        <w:t xml:space="preserve"> niet terug naar de </w:t>
      </w:r>
      <w:r w:rsidR="000D4D08" w:rsidRPr="008A4939">
        <w:rPr>
          <w:rFonts w:eastAsia="Malgun Gothic"/>
          <w:color w:val="000000"/>
          <w:lang w:val="nl-BE" w:eastAsia="ko-KR"/>
        </w:rPr>
        <w:t xml:space="preserve">oorspronkelijke </w:t>
      </w:r>
      <w:r w:rsidR="006336BA" w:rsidRPr="008A4939">
        <w:rPr>
          <w:rFonts w:eastAsia="Malgun Gothic"/>
          <w:color w:val="000000"/>
          <w:lang w:val="nl-BE" w:eastAsia="ko-KR"/>
        </w:rPr>
        <w:t>filosofie van beschermen en op</w:t>
      </w:r>
      <w:r w:rsidR="00345B30" w:rsidRPr="008A4939">
        <w:rPr>
          <w:rFonts w:eastAsia="Malgun Gothic"/>
          <w:color w:val="000000"/>
          <w:lang w:val="nl-BE" w:eastAsia="ko-KR"/>
        </w:rPr>
        <w:t xml:space="preserve">voeden. In plaats daarvan werd de macht van de politie nogmaals versterkt: </w:t>
      </w:r>
      <w:ins w:id="438" w:author="Nicholas Peeters" w:date="2014-08-05T18:10:00Z">
        <w:r w:rsidR="002B5F7E">
          <w:rPr>
            <w:rFonts w:hint="eastAsia"/>
            <w:color w:val="000000"/>
            <w:lang w:val="nl-BE"/>
          </w:rPr>
          <w:t>de p</w:t>
        </w:r>
      </w:ins>
      <w:del w:id="439" w:author="Nicholas Peeters" w:date="2014-08-05T18:10:00Z">
        <w:r w:rsidR="006336BA" w:rsidRPr="008A4939" w:rsidDel="002B5F7E">
          <w:rPr>
            <w:rFonts w:eastAsia="Malgun Gothic"/>
            <w:color w:val="000000"/>
            <w:lang w:val="nl-BE" w:eastAsia="ko-KR"/>
          </w:rPr>
          <w:delText>P</w:delText>
        </w:r>
      </w:del>
      <w:r w:rsidR="006336BA" w:rsidRPr="008A4939">
        <w:rPr>
          <w:rFonts w:eastAsia="Malgun Gothic"/>
          <w:color w:val="000000"/>
          <w:lang w:val="nl-BE" w:eastAsia="ko-KR"/>
        </w:rPr>
        <w:t>olitie kr</w:t>
      </w:r>
      <w:r w:rsidR="00875BB1" w:rsidRPr="008A4939">
        <w:rPr>
          <w:rFonts w:eastAsia="Malgun Gothic"/>
          <w:color w:val="000000"/>
          <w:lang w:val="nl-BE" w:eastAsia="ko-KR"/>
        </w:rPr>
        <w:t>ee</w:t>
      </w:r>
      <w:r w:rsidR="00E57A14">
        <w:rPr>
          <w:rFonts w:eastAsia="Malgun Gothic"/>
          <w:color w:val="000000"/>
          <w:lang w:val="nl-BE" w:eastAsia="ko-KR"/>
        </w:rPr>
        <w:t>g</w:t>
      </w:r>
      <w:r w:rsidR="00345B30" w:rsidRPr="008A4939">
        <w:rPr>
          <w:rFonts w:eastAsia="Malgun Gothic"/>
          <w:color w:val="000000"/>
          <w:lang w:val="nl-BE" w:eastAsia="ko-KR"/>
        </w:rPr>
        <w:t xml:space="preserve"> de autoriteit om </w:t>
      </w:r>
      <w:r w:rsidR="006336BA" w:rsidRPr="008A4939">
        <w:rPr>
          <w:rFonts w:eastAsia="Malgun Gothic"/>
          <w:color w:val="000000"/>
          <w:lang w:val="nl-BE" w:eastAsia="ko-KR"/>
        </w:rPr>
        <w:t>strafrechte</w:t>
      </w:r>
      <w:r w:rsidR="0075668A" w:rsidRPr="008A4939">
        <w:rPr>
          <w:rFonts w:eastAsia="Malgun Gothic"/>
          <w:color w:val="000000"/>
          <w:lang w:val="nl-BE" w:eastAsia="ko-KR"/>
        </w:rPr>
        <w:t>lijk onderzoek uit te voeren naar</w:t>
      </w:r>
      <w:r w:rsidR="006336BA" w:rsidRPr="008A4939">
        <w:rPr>
          <w:rFonts w:eastAsia="Malgun Gothic"/>
          <w:color w:val="000000"/>
          <w:lang w:val="nl-BE" w:eastAsia="ko-KR"/>
        </w:rPr>
        <w:t xml:space="preserve"> </w:t>
      </w:r>
      <w:r w:rsidR="00345B30" w:rsidRPr="008A4939">
        <w:rPr>
          <w:rFonts w:eastAsia="Malgun Gothic"/>
          <w:color w:val="000000"/>
          <w:lang w:val="nl-BE" w:eastAsia="ko-KR"/>
        </w:rPr>
        <w:t xml:space="preserve">zaken </w:t>
      </w:r>
      <w:r w:rsidR="002A30C7" w:rsidRPr="008A4939">
        <w:rPr>
          <w:rFonts w:eastAsia="Malgun Gothic"/>
          <w:color w:val="000000"/>
          <w:lang w:val="nl-BE" w:eastAsia="ko-KR"/>
        </w:rPr>
        <w:t xml:space="preserve">waar jongeren </w:t>
      </w:r>
      <w:r w:rsidR="00E57A14">
        <w:rPr>
          <w:rFonts w:eastAsia="Malgun Gothic"/>
          <w:color w:val="000000"/>
          <w:lang w:val="nl-BE" w:eastAsia="ko-KR"/>
        </w:rPr>
        <w:t>onder de</w:t>
      </w:r>
      <w:r w:rsidR="002A30C7" w:rsidRPr="008A4939">
        <w:rPr>
          <w:rFonts w:eastAsia="Malgun Gothic"/>
          <w:color w:val="000000"/>
          <w:lang w:val="nl-BE" w:eastAsia="ko-KR"/>
        </w:rPr>
        <w:t xml:space="preserve"> </w:t>
      </w:r>
      <w:r w:rsidR="003E074F" w:rsidRPr="008A4939">
        <w:rPr>
          <w:rFonts w:eastAsia="Malgun Gothic"/>
          <w:color w:val="000000"/>
          <w:lang w:val="nl-BE" w:eastAsia="ko-KR"/>
        </w:rPr>
        <w:t>veertien</w:t>
      </w:r>
      <w:r w:rsidR="006336BA" w:rsidRPr="008A4939">
        <w:rPr>
          <w:rFonts w:eastAsia="Malgun Gothic"/>
          <w:color w:val="000000"/>
          <w:lang w:val="nl-BE" w:eastAsia="ko-KR"/>
        </w:rPr>
        <w:t xml:space="preserve"> jaar bij </w:t>
      </w:r>
      <w:r w:rsidR="006336BA" w:rsidRPr="008A4939">
        <w:rPr>
          <w:rFonts w:eastAsia="Malgun Gothic"/>
          <w:color w:val="000000"/>
          <w:lang w:val="nl-BE" w:eastAsia="ko-KR"/>
        </w:rPr>
        <w:lastRenderedPageBreak/>
        <w:t xml:space="preserve">betrokken </w:t>
      </w:r>
      <w:r w:rsidR="00875BB1" w:rsidRPr="008A4939">
        <w:rPr>
          <w:rFonts w:eastAsia="Malgun Gothic"/>
          <w:color w:val="000000"/>
          <w:lang w:val="nl-BE" w:eastAsia="ko-KR"/>
        </w:rPr>
        <w:t xml:space="preserve">waren </w:t>
      </w:r>
      <w:r w:rsidR="00875BB1" w:rsidRPr="00E57A14">
        <w:rPr>
          <w:rFonts w:eastAsia="Malgun Gothic"/>
          <w:color w:val="000000"/>
          <w:lang w:val="nl-BE" w:eastAsia="ko-KR"/>
        </w:rPr>
        <w:t>en het werd</w:t>
      </w:r>
      <w:r w:rsidR="006336BA" w:rsidRPr="00E57A14">
        <w:rPr>
          <w:rFonts w:eastAsia="Malgun Gothic"/>
          <w:color w:val="000000"/>
          <w:lang w:val="nl-BE" w:eastAsia="ko-KR"/>
        </w:rPr>
        <w:t xml:space="preserve"> mogelijk</w:t>
      </w:r>
      <w:r w:rsidR="00875BB1" w:rsidRPr="00E57A14">
        <w:rPr>
          <w:rFonts w:eastAsia="Malgun Gothic"/>
          <w:color w:val="000000"/>
          <w:lang w:val="nl-BE" w:eastAsia="ko-KR"/>
        </w:rPr>
        <w:t xml:space="preserve"> gemaakt</w:t>
      </w:r>
      <w:r w:rsidR="006336BA" w:rsidRPr="00E57A14">
        <w:rPr>
          <w:rFonts w:eastAsia="Malgun Gothic"/>
          <w:color w:val="000000"/>
          <w:lang w:val="nl-BE" w:eastAsia="ko-KR"/>
        </w:rPr>
        <w:t xml:space="preserve"> onderzoek uit te voeren naar jongeren</w:t>
      </w:r>
      <w:r w:rsidR="00777F19" w:rsidRPr="00E57A14">
        <w:rPr>
          <w:rFonts w:eastAsia="Malgun Gothic"/>
          <w:color w:val="000000"/>
          <w:lang w:val="nl-BE" w:eastAsia="ko-KR"/>
        </w:rPr>
        <w:t xml:space="preserve"> die er van verdacht we</w:t>
      </w:r>
      <w:r w:rsidR="00595C99" w:rsidRPr="00E57A14">
        <w:rPr>
          <w:rFonts w:eastAsia="Malgun Gothic"/>
          <w:color w:val="000000"/>
          <w:lang w:val="nl-BE" w:eastAsia="ko-KR"/>
        </w:rPr>
        <w:t>rden in de toekomst crimineel gedrag te zullen vertonen</w:t>
      </w:r>
      <w:r w:rsidR="006336BA" w:rsidRPr="00E57A14">
        <w:rPr>
          <w:rFonts w:eastAsia="Malgun Gothic"/>
          <w:color w:val="000000"/>
          <w:lang w:val="nl-BE" w:eastAsia="ko-KR"/>
        </w:rPr>
        <w:t>.</w:t>
      </w:r>
      <w:r w:rsidR="00E84F16" w:rsidRPr="00E84F16">
        <w:rPr>
          <w:rStyle w:val="FootnoteReference"/>
          <w:rFonts w:eastAsia="Malgun Gothic"/>
          <w:color w:val="000000"/>
          <w:lang w:val="nl-BE" w:eastAsia="ko-KR"/>
        </w:rPr>
        <w:t xml:space="preserve"> </w:t>
      </w:r>
      <w:r w:rsidR="00E84F16" w:rsidRPr="008A4939">
        <w:rPr>
          <w:rStyle w:val="FootnoteReference"/>
          <w:rFonts w:eastAsia="Malgun Gothic"/>
          <w:color w:val="000000"/>
          <w:lang w:val="nl-BE" w:eastAsia="ko-KR"/>
        </w:rPr>
        <w:footnoteReference w:id="91"/>
      </w:r>
    </w:p>
    <w:p w:rsidR="00B64191" w:rsidRPr="008A4939" w:rsidRDefault="00E3067C" w:rsidP="008A4939">
      <w:pPr>
        <w:spacing w:line="360" w:lineRule="auto"/>
        <w:jc w:val="both"/>
        <w:rPr>
          <w:rFonts w:eastAsia="Malgun Gothic"/>
          <w:color w:val="000000"/>
          <w:lang w:val="nl-BE" w:eastAsia="ko-KR"/>
        </w:rPr>
      </w:pPr>
      <w:r w:rsidRPr="008A4939">
        <w:rPr>
          <w:rFonts w:eastAsia="Malgun Gothic"/>
          <w:color w:val="000000"/>
          <w:lang w:val="nl-BE" w:eastAsia="ko-KR"/>
        </w:rPr>
        <w:t>Volge</w:t>
      </w:r>
      <w:r w:rsidR="00D1486B" w:rsidRPr="008A4939">
        <w:rPr>
          <w:rFonts w:eastAsia="Malgun Gothic"/>
          <w:color w:val="000000"/>
          <w:lang w:val="nl-BE" w:eastAsia="ko-KR"/>
        </w:rPr>
        <w:t>ns Yoshinaka, professor aan de U</w:t>
      </w:r>
      <w:r w:rsidRPr="008A4939">
        <w:rPr>
          <w:rFonts w:eastAsia="Malgun Gothic"/>
          <w:color w:val="000000"/>
          <w:lang w:val="nl-BE" w:eastAsia="ko-KR"/>
        </w:rPr>
        <w:t>niversiteit van Hiroshima, is d</w:t>
      </w:r>
      <w:r w:rsidR="00AC1D6B" w:rsidRPr="008A4939">
        <w:rPr>
          <w:rFonts w:eastAsia="Malgun Gothic"/>
          <w:color w:val="000000"/>
          <w:lang w:val="nl-BE" w:eastAsia="ko-KR"/>
        </w:rPr>
        <w:t xml:space="preserve">eze </w:t>
      </w:r>
      <w:r w:rsidR="00595C99" w:rsidRPr="008A4939">
        <w:rPr>
          <w:rFonts w:eastAsia="Malgun Gothic"/>
          <w:color w:val="000000"/>
          <w:lang w:val="nl-BE" w:eastAsia="ko-KR"/>
        </w:rPr>
        <w:t xml:space="preserve">tweede verstrenging van de Japanese </w:t>
      </w:r>
      <w:r w:rsidR="00D06F1A">
        <w:rPr>
          <w:rFonts w:eastAsia="Malgun Gothic"/>
          <w:color w:val="000000"/>
          <w:lang w:val="nl-BE" w:eastAsia="ko-KR"/>
        </w:rPr>
        <w:t>Shōnenhō</w:t>
      </w:r>
      <w:r w:rsidR="00595C99" w:rsidRPr="008A4939">
        <w:rPr>
          <w:rFonts w:eastAsia="Malgun Gothic"/>
          <w:color w:val="000000"/>
          <w:lang w:val="nl-BE" w:eastAsia="ko-KR"/>
        </w:rPr>
        <w:t xml:space="preserve"> </w:t>
      </w:r>
      <w:r w:rsidR="003B23ED" w:rsidRPr="008A4939">
        <w:rPr>
          <w:rFonts w:eastAsia="Malgun Gothic"/>
          <w:color w:val="000000"/>
          <w:lang w:val="nl-BE" w:eastAsia="ko-KR"/>
        </w:rPr>
        <w:t>het gevolg van twee incidenten</w:t>
      </w:r>
      <w:r w:rsidR="00E57A14">
        <w:rPr>
          <w:rFonts w:eastAsia="Malgun Gothic"/>
          <w:color w:val="000000"/>
          <w:lang w:val="nl-BE" w:eastAsia="ko-KR"/>
        </w:rPr>
        <w:t xml:space="preserve"> die </w:t>
      </w:r>
      <w:del w:id="440" w:author="Nicholas Peeters" w:date="2014-08-05T18:11:00Z">
        <w:r w:rsidR="00E57A14" w:rsidDel="002B5F7E">
          <w:rPr>
            <w:rFonts w:eastAsia="Malgun Gothic"/>
            <w:color w:val="000000"/>
            <w:lang w:val="nl-BE" w:eastAsia="ko-KR"/>
          </w:rPr>
          <w:delText>volg</w:delText>
        </w:r>
        <w:r w:rsidR="00F7160D" w:rsidRPr="008A4939" w:rsidDel="002B5F7E">
          <w:rPr>
            <w:rFonts w:eastAsia="Malgun Gothic"/>
            <w:color w:val="000000"/>
            <w:lang w:val="nl-BE" w:eastAsia="ko-KR"/>
          </w:rPr>
          <w:delText xml:space="preserve">den </w:delText>
        </w:r>
      </w:del>
      <w:ins w:id="441" w:author="Nicholas Peeters" w:date="2014-08-05T18:11:00Z">
        <w:r w:rsidR="002B5F7E">
          <w:rPr>
            <w:rFonts w:hint="eastAsia"/>
            <w:color w:val="000000"/>
            <w:lang w:val="nl-BE"/>
          </w:rPr>
          <w:t>plaatsvonden</w:t>
        </w:r>
        <w:r w:rsidR="002B5F7E" w:rsidRPr="008A4939">
          <w:rPr>
            <w:rFonts w:eastAsia="Malgun Gothic"/>
            <w:color w:val="000000"/>
            <w:lang w:val="nl-BE" w:eastAsia="ko-KR"/>
          </w:rPr>
          <w:t xml:space="preserve"> </w:t>
        </w:r>
      </w:ins>
      <w:r w:rsidR="00F7160D" w:rsidRPr="008A4939">
        <w:rPr>
          <w:rFonts w:eastAsia="Malgun Gothic"/>
          <w:color w:val="000000"/>
          <w:lang w:val="nl-BE" w:eastAsia="ko-KR"/>
        </w:rPr>
        <w:t xml:space="preserve">kort </w:t>
      </w:r>
      <w:del w:id="442" w:author="Nicholas Peeters" w:date="2014-08-05T18:11:00Z">
        <w:r w:rsidR="00F7160D" w:rsidRPr="008A4939" w:rsidDel="002B5F7E">
          <w:rPr>
            <w:rFonts w:eastAsia="Malgun Gothic"/>
            <w:color w:val="000000"/>
            <w:lang w:val="nl-BE" w:eastAsia="ko-KR"/>
          </w:rPr>
          <w:delText xml:space="preserve">op </w:delText>
        </w:r>
      </w:del>
      <w:ins w:id="443" w:author="Nicholas Peeters" w:date="2014-08-05T18:11:00Z">
        <w:r w:rsidR="002B5F7E">
          <w:rPr>
            <w:rFonts w:hint="eastAsia"/>
            <w:color w:val="000000"/>
            <w:lang w:val="nl-BE"/>
          </w:rPr>
          <w:t>na</w:t>
        </w:r>
        <w:r w:rsidR="002B5F7E" w:rsidRPr="008A4939">
          <w:rPr>
            <w:rFonts w:eastAsia="Malgun Gothic"/>
            <w:color w:val="000000"/>
            <w:lang w:val="nl-BE" w:eastAsia="ko-KR"/>
          </w:rPr>
          <w:t xml:space="preserve"> </w:t>
        </w:r>
      </w:ins>
      <w:r w:rsidR="00F7160D" w:rsidRPr="008A4939">
        <w:rPr>
          <w:rFonts w:eastAsia="Malgun Gothic"/>
          <w:color w:val="000000"/>
          <w:lang w:val="nl-BE" w:eastAsia="ko-KR"/>
        </w:rPr>
        <w:t>de grote herziening van 2000</w:t>
      </w:r>
      <w:r w:rsidR="00E57A14">
        <w:rPr>
          <w:rFonts w:eastAsia="Malgun Gothic"/>
          <w:color w:val="000000"/>
          <w:lang w:val="nl-BE" w:eastAsia="ko-KR"/>
        </w:rPr>
        <w:t>.</w:t>
      </w:r>
      <w:r w:rsidR="00F7160D" w:rsidRPr="008A4939">
        <w:rPr>
          <w:rStyle w:val="FootnoteReference"/>
          <w:rFonts w:eastAsia="Malgun Gothic"/>
          <w:color w:val="000000"/>
          <w:lang w:val="nl-BE" w:eastAsia="ko-KR"/>
        </w:rPr>
        <w:footnoteReference w:id="92"/>
      </w:r>
    </w:p>
    <w:p w:rsidR="00F7160D" w:rsidRPr="008A4939" w:rsidRDefault="00B64191" w:rsidP="008A4939">
      <w:pPr>
        <w:spacing w:line="360" w:lineRule="auto"/>
        <w:ind w:firstLine="720"/>
        <w:jc w:val="both"/>
        <w:rPr>
          <w:rFonts w:eastAsia="Malgun Gothic"/>
          <w:color w:val="000000"/>
          <w:lang w:val="nl-BE" w:eastAsia="ko-KR"/>
        </w:rPr>
      </w:pPr>
      <w:r w:rsidRPr="008A4939">
        <w:rPr>
          <w:rFonts w:eastAsia="Malgun Gothic"/>
          <w:color w:val="000000"/>
          <w:lang w:val="nl-BE" w:eastAsia="ko-KR"/>
        </w:rPr>
        <w:t>1 De zaak van Shun Tanemoto</w:t>
      </w:r>
      <w:r w:rsidR="00F7160D" w:rsidRPr="008A4939">
        <w:rPr>
          <w:rFonts w:eastAsia="Malgun Gothic"/>
          <w:color w:val="000000"/>
          <w:lang w:val="nl-BE" w:eastAsia="ko-KR"/>
        </w:rPr>
        <w:t xml:space="preserve"> </w:t>
      </w:r>
    </w:p>
    <w:p w:rsidR="002A30C7" w:rsidRPr="008A4939" w:rsidRDefault="00F7160D" w:rsidP="008A4939">
      <w:pPr>
        <w:spacing w:line="360" w:lineRule="auto"/>
        <w:ind w:left="720"/>
        <w:jc w:val="both"/>
        <w:rPr>
          <w:rFonts w:eastAsia="Malgun Gothic"/>
          <w:color w:val="000000"/>
          <w:lang w:val="nl-BE" w:eastAsia="ko-KR"/>
        </w:rPr>
      </w:pPr>
      <w:r w:rsidRPr="008A4939">
        <w:rPr>
          <w:rFonts w:eastAsia="Malgun Gothic"/>
          <w:color w:val="000000"/>
          <w:lang w:val="nl-BE" w:eastAsia="ko-KR"/>
        </w:rPr>
        <w:t xml:space="preserve">Het eerste incident is de zaak van </w:t>
      </w:r>
      <w:r w:rsidRPr="008A4939">
        <w:rPr>
          <w:rFonts w:eastAsia="Malgun Gothic"/>
          <w:i/>
          <w:color w:val="000000"/>
          <w:lang w:val="nl-BE" w:eastAsia="ko-KR"/>
        </w:rPr>
        <w:t>Shun Tanemoto</w:t>
      </w:r>
      <w:r w:rsidR="002561A3" w:rsidRPr="008A4939">
        <w:rPr>
          <w:rFonts w:eastAsia="Malgun Gothic"/>
          <w:color w:val="000000"/>
          <w:lang w:val="nl-BE" w:eastAsia="ko-KR"/>
        </w:rPr>
        <w:t xml:space="preserve">, in het Japans bekend als het </w:t>
      </w:r>
      <w:r w:rsidR="001D71E5" w:rsidRPr="008A4939">
        <w:rPr>
          <w:rFonts w:eastAsia="Malgun Gothic"/>
          <w:i/>
          <w:color w:val="000000"/>
          <w:lang w:val="nl-BE" w:eastAsia="ko-KR"/>
        </w:rPr>
        <w:t>Nagasaki danji yū</w:t>
      </w:r>
      <w:r w:rsidR="002561A3" w:rsidRPr="008A4939">
        <w:rPr>
          <w:rFonts w:eastAsia="Malgun Gothic"/>
          <w:i/>
          <w:color w:val="000000"/>
          <w:lang w:val="nl-BE" w:eastAsia="ko-KR"/>
        </w:rPr>
        <w:t>kai satsujin jiken</w:t>
      </w:r>
      <w:r w:rsidR="002561A3" w:rsidRPr="008A4939">
        <w:rPr>
          <w:rFonts w:eastAsia="Malgun Gothic"/>
          <w:color w:val="000000"/>
          <w:lang w:val="nl-BE" w:eastAsia="ko-KR"/>
        </w:rPr>
        <w:t xml:space="preserve"> (</w:t>
      </w:r>
      <w:r w:rsidR="002561A3" w:rsidRPr="008A4939">
        <w:rPr>
          <w:rFonts w:ascii="MS Gothic" w:eastAsia="MS Gothic" w:hAnsi="MS Gothic" w:cs="MS Gothic" w:hint="eastAsia"/>
          <w:color w:val="000000"/>
          <w:lang w:val="nl-BE" w:eastAsia="ko-KR"/>
        </w:rPr>
        <w:t>長崎男児誘拐殺人事件</w:t>
      </w:r>
      <w:r w:rsidR="002561A3" w:rsidRPr="008A4939">
        <w:rPr>
          <w:rFonts w:ascii="MS Gothic" w:eastAsia="MS Gothic" w:hAnsi="MS Gothic" w:cs="MS Gothic"/>
          <w:color w:val="000000"/>
          <w:lang w:val="nl-BE" w:eastAsia="ko-KR"/>
        </w:rPr>
        <w:t>)</w:t>
      </w:r>
      <w:r w:rsidRPr="008A4939">
        <w:rPr>
          <w:rFonts w:eastAsia="Malgun Gothic"/>
          <w:color w:val="000000"/>
          <w:lang w:val="nl-BE" w:eastAsia="ko-KR"/>
        </w:rPr>
        <w:t xml:space="preserve">. In september 2003 werd een </w:t>
      </w:r>
      <w:r w:rsidR="003E074F" w:rsidRPr="008A4939">
        <w:rPr>
          <w:rFonts w:eastAsia="Malgun Gothic"/>
          <w:color w:val="000000"/>
          <w:lang w:val="nl-BE" w:eastAsia="ko-KR"/>
        </w:rPr>
        <w:t>twaalf</w:t>
      </w:r>
      <w:r w:rsidRPr="008A4939">
        <w:rPr>
          <w:rFonts w:eastAsia="Malgun Gothic"/>
          <w:color w:val="000000"/>
          <w:lang w:val="nl-BE" w:eastAsia="ko-KR"/>
        </w:rPr>
        <w:t xml:space="preserve">jarige jongen veroordeelt </w:t>
      </w:r>
      <w:r w:rsidR="00595C99" w:rsidRPr="008A4939">
        <w:rPr>
          <w:rFonts w:eastAsia="Malgun Gothic"/>
          <w:color w:val="000000"/>
          <w:lang w:val="nl-BE" w:eastAsia="ko-KR"/>
        </w:rPr>
        <w:t>tot</w:t>
      </w:r>
      <w:r w:rsidR="002A30C7" w:rsidRPr="008A4939">
        <w:rPr>
          <w:rFonts w:eastAsia="Malgun Gothic"/>
          <w:color w:val="000000"/>
          <w:lang w:val="nl-BE" w:eastAsia="ko-KR"/>
        </w:rPr>
        <w:t xml:space="preserve"> twaalf maanden rehabilitatie in een speciale jongereninstelling </w:t>
      </w:r>
      <w:r w:rsidRPr="008A4939">
        <w:rPr>
          <w:rFonts w:eastAsia="Malgun Gothic"/>
          <w:color w:val="000000"/>
          <w:lang w:val="nl-BE" w:eastAsia="ko-KR"/>
        </w:rPr>
        <w:t>voor het vermoorden</w:t>
      </w:r>
      <w:r w:rsidR="002A30C7" w:rsidRPr="008A4939">
        <w:rPr>
          <w:rFonts w:eastAsia="Malgun Gothic"/>
          <w:color w:val="000000"/>
          <w:lang w:val="nl-BE" w:eastAsia="ko-KR"/>
        </w:rPr>
        <w:t xml:space="preserve"> van de</w:t>
      </w:r>
      <w:r w:rsidR="003E074F" w:rsidRPr="008A4939">
        <w:rPr>
          <w:rFonts w:eastAsia="Malgun Gothic"/>
          <w:color w:val="000000"/>
          <w:lang w:val="nl-BE" w:eastAsia="ko-KR"/>
        </w:rPr>
        <w:t xml:space="preserve"> vier</w:t>
      </w:r>
      <w:r w:rsidRPr="008A4939">
        <w:rPr>
          <w:rFonts w:eastAsia="Malgun Gothic"/>
          <w:color w:val="000000"/>
          <w:lang w:val="nl-BE" w:eastAsia="ko-KR"/>
        </w:rPr>
        <w:t>jarige</w:t>
      </w:r>
      <w:r w:rsidR="002A30C7" w:rsidRPr="008A4939">
        <w:rPr>
          <w:rFonts w:eastAsia="Malgun Gothic"/>
          <w:color w:val="000000"/>
          <w:lang w:val="nl-BE" w:eastAsia="ko-KR"/>
        </w:rPr>
        <w:t xml:space="preserve"> </w:t>
      </w:r>
      <w:r w:rsidR="001D71E5" w:rsidRPr="008A4939">
        <w:rPr>
          <w:rFonts w:eastAsia="Malgun Gothic"/>
          <w:color w:val="000000"/>
          <w:lang w:val="nl-BE" w:eastAsia="ko-KR"/>
        </w:rPr>
        <w:t xml:space="preserve">jongen </w:t>
      </w:r>
      <w:r w:rsidR="002A30C7" w:rsidRPr="008A4939">
        <w:rPr>
          <w:rFonts w:eastAsia="Malgun Gothic"/>
          <w:color w:val="000000"/>
          <w:lang w:val="nl-BE" w:eastAsia="ko-KR"/>
        </w:rPr>
        <w:t>Shun.</w:t>
      </w:r>
      <w:r w:rsidR="000B1D27" w:rsidRPr="008A4939">
        <w:rPr>
          <w:rStyle w:val="FootnoteReference"/>
          <w:rFonts w:eastAsia="Malgun Gothic"/>
          <w:color w:val="000000"/>
          <w:lang w:val="nl-BE" w:eastAsia="ko-KR"/>
        </w:rPr>
        <w:t xml:space="preserve"> </w:t>
      </w:r>
      <w:r w:rsidR="000B1D27" w:rsidRPr="008A4939">
        <w:rPr>
          <w:rStyle w:val="FootnoteReference"/>
          <w:rFonts w:eastAsia="Malgun Gothic"/>
          <w:color w:val="000000"/>
          <w:lang w:val="nl-BE" w:eastAsia="ko-KR"/>
        </w:rPr>
        <w:footnoteReference w:id="93"/>
      </w:r>
      <w:r w:rsidRPr="008A4939">
        <w:rPr>
          <w:rFonts w:eastAsia="Malgun Gothic"/>
          <w:color w:val="000000"/>
          <w:lang w:val="nl-BE" w:eastAsia="ko-KR"/>
        </w:rPr>
        <w:t xml:space="preserve"> </w:t>
      </w:r>
      <w:r w:rsidR="002A30C7" w:rsidRPr="008A4939">
        <w:rPr>
          <w:rFonts w:eastAsia="Malgun Gothic"/>
          <w:color w:val="000000"/>
          <w:lang w:val="nl-BE" w:eastAsia="ko-KR"/>
        </w:rPr>
        <w:t xml:space="preserve">Hij gaf toe de </w:t>
      </w:r>
      <w:r w:rsidR="001D71E5" w:rsidRPr="008A4939">
        <w:rPr>
          <w:rFonts w:eastAsia="Malgun Gothic"/>
          <w:color w:val="000000"/>
          <w:lang w:val="nl-BE" w:eastAsia="ko-KR"/>
        </w:rPr>
        <w:t>kleuter</w:t>
      </w:r>
      <w:r w:rsidR="002A30C7" w:rsidRPr="008A4939">
        <w:rPr>
          <w:rFonts w:eastAsia="Malgun Gothic"/>
          <w:color w:val="000000"/>
          <w:lang w:val="nl-BE" w:eastAsia="ko-KR"/>
        </w:rPr>
        <w:t xml:space="preserve"> ontvoerd, uitgekleed en verminkt te hebben, waarna hij hem van</w:t>
      </w:r>
      <w:r w:rsidR="0011062D" w:rsidRPr="008A4939">
        <w:rPr>
          <w:rFonts w:eastAsia="Malgun Gothic"/>
          <w:color w:val="000000"/>
          <w:lang w:val="nl-BE" w:eastAsia="ko-KR"/>
        </w:rPr>
        <w:t>af</w:t>
      </w:r>
      <w:r w:rsidR="002A30C7" w:rsidRPr="008A4939">
        <w:rPr>
          <w:rFonts w:eastAsia="Malgun Gothic"/>
          <w:color w:val="000000"/>
          <w:lang w:val="nl-BE" w:eastAsia="ko-KR"/>
        </w:rPr>
        <w:t xml:space="preserve"> het dak van een parkeergarage naar beneden gooide.</w:t>
      </w:r>
      <w:r w:rsidR="000B1D27" w:rsidRPr="008A4939">
        <w:rPr>
          <w:rStyle w:val="FootnoteReference"/>
          <w:rFonts w:eastAsia="Malgun Gothic"/>
          <w:color w:val="000000"/>
          <w:lang w:val="nl-BE" w:eastAsia="ko-KR"/>
        </w:rPr>
        <w:footnoteReference w:id="94"/>
      </w:r>
      <w:r w:rsidR="002561A3" w:rsidRPr="008A4939">
        <w:rPr>
          <w:rFonts w:eastAsia="Malgun Gothic"/>
          <w:color w:val="000000"/>
          <w:lang w:val="nl-BE" w:eastAsia="ko-KR"/>
        </w:rPr>
        <w:t xml:space="preserve"> Omdat de dader nog steeds geen tekenen van verbetering toonde werd in 2006 zijn straf voor de derde maal verlengd.</w:t>
      </w:r>
      <w:r w:rsidR="002561A3" w:rsidRPr="008A4939">
        <w:rPr>
          <w:rStyle w:val="FootnoteReference"/>
          <w:rFonts w:eastAsia="Malgun Gothic"/>
          <w:color w:val="000000"/>
          <w:lang w:val="nl-BE" w:eastAsia="ko-KR"/>
        </w:rPr>
        <w:footnoteReference w:id="95"/>
      </w:r>
    </w:p>
    <w:p w:rsidR="00B64191" w:rsidRPr="008A4939" w:rsidRDefault="00B64191" w:rsidP="008A4939">
      <w:pPr>
        <w:spacing w:line="360" w:lineRule="auto"/>
        <w:jc w:val="both"/>
        <w:rPr>
          <w:rFonts w:eastAsia="Malgun Gothic"/>
          <w:color w:val="000000"/>
          <w:lang w:val="nl-BE" w:eastAsia="ko-KR"/>
        </w:rPr>
      </w:pPr>
      <w:r w:rsidRPr="008A4939">
        <w:rPr>
          <w:rFonts w:eastAsia="Malgun Gothic"/>
          <w:color w:val="000000"/>
          <w:lang w:val="nl-BE" w:eastAsia="ko-KR"/>
        </w:rPr>
        <w:tab/>
        <w:t>2 Sasebo Slashing</w:t>
      </w:r>
    </w:p>
    <w:p w:rsidR="0011062D" w:rsidRPr="008A4939" w:rsidRDefault="0011062D" w:rsidP="008A4939">
      <w:pPr>
        <w:spacing w:line="360" w:lineRule="auto"/>
        <w:ind w:left="720"/>
        <w:jc w:val="both"/>
        <w:rPr>
          <w:rFonts w:eastAsia="Malgun Gothic"/>
          <w:color w:val="000000"/>
          <w:lang w:val="nl-BE" w:eastAsia="ko-KR"/>
        </w:rPr>
      </w:pPr>
      <w:r w:rsidRPr="008A4939">
        <w:rPr>
          <w:rFonts w:eastAsia="Malgun Gothic"/>
          <w:color w:val="000000"/>
          <w:lang w:val="nl-BE" w:eastAsia="ko-KR"/>
        </w:rPr>
        <w:t>Het tweede incident</w:t>
      </w:r>
      <w:r w:rsidR="003E074F" w:rsidRPr="008A4939">
        <w:rPr>
          <w:rFonts w:eastAsia="Malgun Gothic"/>
          <w:color w:val="000000"/>
          <w:lang w:val="nl-BE" w:eastAsia="ko-KR"/>
        </w:rPr>
        <w:t xml:space="preserve">, de zaak rond </w:t>
      </w:r>
      <w:r w:rsidR="003E074F" w:rsidRPr="008A4939">
        <w:rPr>
          <w:rFonts w:eastAsia="Malgun Gothic"/>
          <w:i/>
          <w:color w:val="000000"/>
          <w:lang w:val="nl-BE" w:eastAsia="ko-KR"/>
        </w:rPr>
        <w:t>Satomi Mitarai</w:t>
      </w:r>
      <w:r w:rsidR="00330259" w:rsidRPr="008A4939">
        <w:rPr>
          <w:rFonts w:eastAsia="Malgun Gothic"/>
          <w:color w:val="000000"/>
          <w:lang w:val="nl-BE" w:eastAsia="ko-KR"/>
        </w:rPr>
        <w:t xml:space="preserve"> oftewel het </w:t>
      </w:r>
      <w:r w:rsidR="00330259" w:rsidRPr="008A4939">
        <w:rPr>
          <w:rFonts w:eastAsia="Malgun Gothic"/>
          <w:i/>
          <w:color w:val="000000"/>
          <w:lang w:val="nl-BE" w:eastAsia="ko-KR"/>
        </w:rPr>
        <w:t>Sasebo shōroku joji dōky</w:t>
      </w:r>
      <w:r w:rsidR="00330259" w:rsidRPr="008A4939">
        <w:rPr>
          <w:rFonts w:eastAsia="Malgun Gothic"/>
          <w:color w:val="000000"/>
          <w:lang w:val="nl-BE" w:eastAsia="ko-KR"/>
        </w:rPr>
        <w:t xml:space="preserve">ū </w:t>
      </w:r>
      <w:r w:rsidR="00330259" w:rsidRPr="008A4939">
        <w:rPr>
          <w:rFonts w:eastAsia="Malgun Gothic"/>
          <w:i/>
          <w:color w:val="000000"/>
          <w:lang w:val="nl-BE" w:eastAsia="ko-KR"/>
        </w:rPr>
        <w:t xml:space="preserve">sei satsugai jiken </w:t>
      </w:r>
      <w:r w:rsidR="00330259" w:rsidRPr="008A4939">
        <w:rPr>
          <w:rFonts w:eastAsia="Malgun Gothic"/>
          <w:color w:val="000000"/>
          <w:lang w:val="nl-BE" w:eastAsia="ko-KR"/>
        </w:rPr>
        <w:t>(</w:t>
      </w:r>
      <w:r w:rsidR="00330259" w:rsidRPr="008A4939">
        <w:rPr>
          <w:rFonts w:ascii="MS Gothic" w:eastAsia="MS Gothic" w:hAnsi="MS Gothic" w:cs="MS Gothic" w:hint="eastAsia"/>
          <w:color w:val="000000"/>
          <w:lang w:val="nl-BE" w:eastAsia="ko-KR"/>
        </w:rPr>
        <w:t>佐世保小</w:t>
      </w:r>
      <w:r w:rsidR="00330259" w:rsidRPr="008A4939">
        <w:rPr>
          <w:rFonts w:eastAsia="Malgun Gothic" w:hint="eastAsia"/>
          <w:color w:val="000000"/>
          <w:lang w:val="nl-BE" w:eastAsia="ko-KR"/>
        </w:rPr>
        <w:t>6</w:t>
      </w:r>
      <w:r w:rsidR="00330259" w:rsidRPr="008A4939">
        <w:rPr>
          <w:rFonts w:ascii="MS Gothic" w:eastAsia="MS Gothic" w:hAnsi="MS Gothic" w:cs="MS Gothic" w:hint="eastAsia"/>
          <w:color w:val="000000"/>
          <w:lang w:val="nl-BE" w:eastAsia="ko-KR"/>
        </w:rPr>
        <w:t>女児同級生殺害事件</w:t>
      </w:r>
      <w:r w:rsidR="00330259" w:rsidRPr="008A4939">
        <w:rPr>
          <w:rFonts w:ascii="MS Gothic" w:eastAsia="MS Gothic" w:hAnsi="MS Gothic" w:cs="MS Gothic"/>
          <w:color w:val="000000"/>
          <w:lang w:val="nl-BE" w:eastAsia="ko-KR"/>
        </w:rPr>
        <w:t>)</w:t>
      </w:r>
      <w:r w:rsidR="003E074F" w:rsidRPr="008A4939">
        <w:rPr>
          <w:rFonts w:eastAsia="Malgun Gothic"/>
          <w:color w:val="000000"/>
          <w:lang w:val="nl-BE" w:eastAsia="ko-KR"/>
        </w:rPr>
        <w:t>,</w:t>
      </w:r>
      <w:r w:rsidRPr="008A4939">
        <w:rPr>
          <w:rFonts w:eastAsia="Malgun Gothic"/>
          <w:color w:val="000000"/>
          <w:lang w:val="nl-BE" w:eastAsia="ko-KR"/>
        </w:rPr>
        <w:t xml:space="preserve"> </w:t>
      </w:r>
      <w:r w:rsidR="008C36F1" w:rsidRPr="008A4939">
        <w:rPr>
          <w:rFonts w:eastAsia="Malgun Gothic"/>
          <w:color w:val="000000"/>
          <w:lang w:val="nl-BE" w:eastAsia="ko-KR"/>
        </w:rPr>
        <w:t>vond plaats op</w:t>
      </w:r>
      <w:r w:rsidR="003E074F" w:rsidRPr="008A4939">
        <w:rPr>
          <w:rFonts w:eastAsia="Malgun Gothic"/>
          <w:color w:val="000000"/>
          <w:lang w:val="nl-BE" w:eastAsia="ko-KR"/>
        </w:rPr>
        <w:t xml:space="preserve"> 1 juni 2004. Een elfjarig meisje </w:t>
      </w:r>
      <w:r w:rsidR="00595C99" w:rsidRPr="008A4939">
        <w:rPr>
          <w:rFonts w:eastAsia="Malgun Gothic"/>
          <w:color w:val="000000"/>
          <w:lang w:val="nl-BE" w:eastAsia="ko-KR"/>
        </w:rPr>
        <w:t>riep Satomi, éé</w:t>
      </w:r>
      <w:r w:rsidR="00824807" w:rsidRPr="008A4939">
        <w:rPr>
          <w:rFonts w:eastAsia="Malgun Gothic"/>
          <w:color w:val="000000"/>
          <w:lang w:val="nl-BE" w:eastAsia="ko-KR"/>
        </w:rPr>
        <w:t>n van haar vriendinnen</w:t>
      </w:r>
      <w:r w:rsidR="00595C99" w:rsidRPr="008A4939">
        <w:rPr>
          <w:rFonts w:eastAsia="Malgun Gothic"/>
          <w:color w:val="000000"/>
          <w:lang w:val="nl-BE" w:eastAsia="ko-KR"/>
        </w:rPr>
        <w:t>,</w:t>
      </w:r>
      <w:r w:rsidR="00824807" w:rsidRPr="008A4939">
        <w:rPr>
          <w:rFonts w:eastAsia="Malgun Gothic"/>
          <w:color w:val="000000"/>
          <w:lang w:val="nl-BE" w:eastAsia="ko-KR"/>
        </w:rPr>
        <w:t xml:space="preserve"> naar een leeg klaslokaal en sneed haar keel en polsen over met een breekmes.</w:t>
      </w:r>
      <w:r w:rsidR="00E3067C" w:rsidRPr="008A4939">
        <w:rPr>
          <w:rStyle w:val="FootnoteReference"/>
          <w:rFonts w:eastAsia="Malgun Gothic"/>
          <w:color w:val="000000"/>
          <w:lang w:val="nl-BE" w:eastAsia="ko-KR"/>
        </w:rPr>
        <w:t xml:space="preserve"> </w:t>
      </w:r>
      <w:r w:rsidR="00E3067C" w:rsidRPr="008A4939">
        <w:rPr>
          <w:rFonts w:eastAsia="Malgun Gothic"/>
          <w:color w:val="000000"/>
          <w:lang w:val="nl-BE" w:eastAsia="ko-KR"/>
        </w:rPr>
        <w:t>Het motief bleek gevoelens van wrok</w:t>
      </w:r>
      <w:r w:rsidR="00595C99" w:rsidRPr="008A4939">
        <w:rPr>
          <w:rFonts w:eastAsia="Malgun Gothic"/>
          <w:color w:val="000000"/>
          <w:lang w:val="nl-BE" w:eastAsia="ko-KR"/>
        </w:rPr>
        <w:t xml:space="preserve"> tegenover Satomi</w:t>
      </w:r>
      <w:r w:rsidR="00E3067C" w:rsidRPr="008A4939">
        <w:rPr>
          <w:rFonts w:eastAsia="Malgun Gothic"/>
          <w:color w:val="000000"/>
          <w:lang w:val="nl-BE" w:eastAsia="ko-KR"/>
        </w:rPr>
        <w:t xml:space="preserve"> geweest te zijn. </w:t>
      </w:r>
      <w:del w:id="451" w:author="Nicholas Peeters" w:date="2014-08-05T18:12:00Z">
        <w:r w:rsidR="00E3067C" w:rsidRPr="008A4939" w:rsidDel="002B5F7E">
          <w:rPr>
            <w:rFonts w:eastAsia="Malgun Gothic"/>
            <w:color w:val="000000"/>
            <w:lang w:val="nl-BE" w:eastAsia="ko-KR"/>
          </w:rPr>
          <w:delText xml:space="preserve">Deze </w:delText>
        </w:r>
      </w:del>
      <w:ins w:id="452" w:author="Nicholas Peeters" w:date="2014-08-05T18:12:00Z">
        <w:r w:rsidR="002B5F7E">
          <w:rPr>
            <w:rFonts w:hint="eastAsia"/>
            <w:color w:val="000000"/>
            <w:lang w:val="nl-BE"/>
          </w:rPr>
          <w:t>Satomi</w:t>
        </w:r>
        <w:r w:rsidR="002B5F7E" w:rsidRPr="008A4939">
          <w:rPr>
            <w:rFonts w:eastAsia="Malgun Gothic"/>
            <w:color w:val="000000"/>
            <w:lang w:val="nl-BE" w:eastAsia="ko-KR"/>
          </w:rPr>
          <w:t xml:space="preserve"> </w:t>
        </w:r>
      </w:ins>
      <w:r w:rsidR="00E3067C" w:rsidRPr="008A4939">
        <w:rPr>
          <w:rFonts w:eastAsia="Malgun Gothic"/>
          <w:color w:val="000000"/>
          <w:lang w:val="nl-BE" w:eastAsia="ko-KR"/>
        </w:rPr>
        <w:t xml:space="preserve">had op haar website </w:t>
      </w:r>
      <w:ins w:id="453" w:author="Nicholas Peeters" w:date="2014-08-05T18:12:00Z">
        <w:r w:rsidR="002B5F7E">
          <w:rPr>
            <w:rFonts w:hint="eastAsia"/>
            <w:color w:val="000000"/>
            <w:lang w:val="nl-BE"/>
          </w:rPr>
          <w:t xml:space="preserve">immers </w:t>
        </w:r>
      </w:ins>
      <w:r w:rsidR="00E3067C" w:rsidRPr="008A4939">
        <w:rPr>
          <w:rFonts w:eastAsia="Malgun Gothic"/>
          <w:color w:val="000000"/>
          <w:lang w:val="nl-BE" w:eastAsia="ko-KR"/>
        </w:rPr>
        <w:t>dingen gepost over het gewicht van de dader, en dat was niet in goede aarde gevallen.</w:t>
      </w:r>
      <w:r w:rsidR="00E3067C" w:rsidRPr="008A4939">
        <w:rPr>
          <w:rStyle w:val="FootnoteReference"/>
          <w:rFonts w:eastAsia="Malgun Gothic"/>
          <w:color w:val="000000"/>
          <w:lang w:val="nl-BE" w:eastAsia="ko-KR"/>
        </w:rPr>
        <w:t xml:space="preserve"> </w:t>
      </w:r>
      <w:r w:rsidR="00E3067C" w:rsidRPr="008A4939">
        <w:rPr>
          <w:rStyle w:val="FootnoteReference"/>
          <w:rFonts w:eastAsia="Malgun Gothic"/>
          <w:color w:val="000000"/>
          <w:lang w:val="nl-BE" w:eastAsia="ko-KR"/>
        </w:rPr>
        <w:footnoteReference w:id="96"/>
      </w:r>
      <w:r w:rsidR="00E3067C" w:rsidRPr="008A4939">
        <w:rPr>
          <w:rFonts w:eastAsia="Malgun Gothic"/>
          <w:color w:val="000000"/>
          <w:lang w:val="nl-BE" w:eastAsia="ko-KR"/>
        </w:rPr>
        <w:t xml:space="preserve">  </w:t>
      </w:r>
      <w:r w:rsidR="00E84747" w:rsidRPr="008A4939">
        <w:rPr>
          <w:rFonts w:eastAsia="Malgun Gothic"/>
          <w:color w:val="000000"/>
          <w:lang w:val="nl-BE" w:eastAsia="ko-KR"/>
        </w:rPr>
        <w:t xml:space="preserve">De Japanse familierechtbank besliste om het meisje te laten interneren in een jeugdinstelling beheerd </w:t>
      </w:r>
      <w:r w:rsidR="00E84747" w:rsidRPr="008A4939">
        <w:rPr>
          <w:rFonts w:eastAsia="Malgun Gothic"/>
          <w:color w:val="000000"/>
          <w:lang w:val="nl-BE" w:eastAsia="ko-KR"/>
        </w:rPr>
        <w:lastRenderedPageBreak/>
        <w:t>door de staat.</w:t>
      </w:r>
      <w:r w:rsidR="004115FE" w:rsidRPr="008A4939">
        <w:rPr>
          <w:rStyle w:val="FootnoteReference"/>
          <w:rFonts w:eastAsia="Malgun Gothic"/>
          <w:color w:val="000000"/>
          <w:lang w:val="nl-BE" w:eastAsia="ko-KR"/>
        </w:rPr>
        <w:footnoteReference w:id="97"/>
      </w:r>
      <w:r w:rsidR="00330259" w:rsidRPr="008A4939">
        <w:rPr>
          <w:rFonts w:eastAsia="Malgun Gothic"/>
          <w:color w:val="000000"/>
          <w:lang w:val="nl-BE" w:eastAsia="ko-KR"/>
        </w:rPr>
        <w:t xml:space="preserve"> Dit incident staat in het buitenland bekend als “The Sasebo Slashing” en is veel besproken op </w:t>
      </w:r>
      <w:r w:rsidR="00784759" w:rsidRPr="008A4939">
        <w:rPr>
          <w:rFonts w:eastAsia="Malgun Gothic"/>
          <w:color w:val="000000"/>
          <w:lang w:val="nl-BE" w:eastAsia="ko-KR"/>
        </w:rPr>
        <w:t xml:space="preserve">Amerikaanse </w:t>
      </w:r>
      <w:r w:rsidR="00E57A14">
        <w:rPr>
          <w:rFonts w:eastAsia="Malgun Gothic"/>
          <w:color w:val="000000"/>
          <w:lang w:val="nl-BE" w:eastAsia="ko-KR"/>
        </w:rPr>
        <w:t>internetfora</w:t>
      </w:r>
      <w:r w:rsidR="00330259" w:rsidRPr="008A4939">
        <w:rPr>
          <w:rFonts w:eastAsia="Malgun Gothic"/>
          <w:color w:val="000000"/>
          <w:lang w:val="nl-BE" w:eastAsia="ko-KR"/>
        </w:rPr>
        <w:t xml:space="preserve"> </w:t>
      </w:r>
      <w:r w:rsidR="00E57A14">
        <w:rPr>
          <w:rFonts w:eastAsia="Malgun Gothic"/>
          <w:color w:val="000000"/>
          <w:lang w:val="nl-BE" w:eastAsia="ko-KR"/>
        </w:rPr>
        <w:t>zo</w:t>
      </w:r>
      <w:r w:rsidR="00330259" w:rsidRPr="008A4939">
        <w:rPr>
          <w:rFonts w:eastAsia="Malgun Gothic"/>
          <w:color w:val="000000"/>
          <w:lang w:val="nl-BE" w:eastAsia="ko-KR"/>
        </w:rPr>
        <w:t>als 4chan</w:t>
      </w:r>
      <w:r w:rsidR="004D5E13" w:rsidRPr="008A4939">
        <w:rPr>
          <w:rFonts w:eastAsia="Malgun Gothic"/>
          <w:color w:val="000000"/>
          <w:lang w:val="nl-BE" w:eastAsia="ko-KR"/>
        </w:rPr>
        <w:t xml:space="preserve"> en SomethingAwful</w:t>
      </w:r>
      <w:r w:rsidR="00330259" w:rsidRPr="008A4939">
        <w:rPr>
          <w:rFonts w:eastAsia="Malgun Gothic"/>
          <w:color w:val="000000"/>
          <w:lang w:val="nl-BE" w:eastAsia="ko-KR"/>
        </w:rPr>
        <w:t>.</w:t>
      </w:r>
      <w:r w:rsidR="007B4CAD" w:rsidRPr="008A4939">
        <w:rPr>
          <w:rStyle w:val="FootnoteReference"/>
          <w:rFonts w:eastAsia="Malgun Gothic"/>
          <w:color w:val="000000"/>
          <w:lang w:val="nl-BE" w:eastAsia="ko-KR"/>
        </w:rPr>
        <w:footnoteReference w:id="98"/>
      </w:r>
    </w:p>
    <w:p w:rsidR="003B23ED" w:rsidRPr="008A4939" w:rsidRDefault="000B1D27" w:rsidP="008A4939">
      <w:pPr>
        <w:spacing w:line="360" w:lineRule="auto"/>
        <w:jc w:val="both"/>
        <w:rPr>
          <w:rFonts w:eastAsia="Malgun Gothic"/>
          <w:color w:val="000000"/>
          <w:u w:val="single"/>
          <w:lang w:val="nl-BE" w:eastAsia="ko-KR"/>
        </w:rPr>
      </w:pPr>
      <w:r w:rsidRPr="008A4939">
        <w:rPr>
          <w:rFonts w:eastAsia="Malgun Gothic"/>
          <w:color w:val="000000"/>
          <w:lang w:val="nl-BE" w:eastAsia="ko-KR"/>
        </w:rPr>
        <w:t>De aard van de</w:t>
      </w:r>
      <w:r w:rsidR="00E3067C" w:rsidRPr="008A4939">
        <w:rPr>
          <w:rFonts w:eastAsia="Malgun Gothic"/>
          <w:color w:val="000000"/>
          <w:lang w:val="nl-BE" w:eastAsia="ko-KR"/>
        </w:rPr>
        <w:t>ze</w:t>
      </w:r>
      <w:r w:rsidR="0011062D" w:rsidRPr="008A4939">
        <w:rPr>
          <w:rFonts w:eastAsia="Malgun Gothic"/>
          <w:color w:val="000000"/>
          <w:lang w:val="nl-BE" w:eastAsia="ko-KR"/>
        </w:rPr>
        <w:t xml:space="preserve"> misd</w:t>
      </w:r>
      <w:r w:rsidR="00E3067C" w:rsidRPr="008A4939">
        <w:rPr>
          <w:rFonts w:eastAsia="Malgun Gothic"/>
          <w:color w:val="000000"/>
          <w:lang w:val="nl-BE" w:eastAsia="ko-KR"/>
        </w:rPr>
        <w:t>a</w:t>
      </w:r>
      <w:r w:rsidR="0011062D" w:rsidRPr="008A4939">
        <w:rPr>
          <w:rFonts w:eastAsia="Malgun Gothic"/>
          <w:color w:val="000000"/>
          <w:lang w:val="nl-BE" w:eastAsia="ko-KR"/>
        </w:rPr>
        <w:t>d</w:t>
      </w:r>
      <w:r w:rsidR="00E3067C" w:rsidRPr="008A4939">
        <w:rPr>
          <w:rFonts w:eastAsia="Malgun Gothic"/>
          <w:color w:val="000000"/>
          <w:lang w:val="nl-BE" w:eastAsia="ko-KR"/>
        </w:rPr>
        <w:t>en</w:t>
      </w:r>
      <w:r w:rsidR="002A30C7" w:rsidRPr="008A4939">
        <w:rPr>
          <w:rFonts w:eastAsia="Malgun Gothic"/>
          <w:color w:val="000000"/>
          <w:lang w:val="nl-BE" w:eastAsia="ko-KR"/>
        </w:rPr>
        <w:t xml:space="preserve"> </w:t>
      </w:r>
      <w:r w:rsidRPr="008A4939">
        <w:rPr>
          <w:rFonts w:eastAsia="Malgun Gothic"/>
          <w:color w:val="000000"/>
          <w:lang w:val="nl-BE" w:eastAsia="ko-KR"/>
        </w:rPr>
        <w:t>en de jonge leeftijd van de daders maakte</w:t>
      </w:r>
      <w:r w:rsidR="00595C99" w:rsidRPr="008A4939">
        <w:rPr>
          <w:rFonts w:eastAsia="Malgun Gothic"/>
          <w:color w:val="000000"/>
          <w:lang w:val="nl-BE" w:eastAsia="ko-KR"/>
        </w:rPr>
        <w:t>n</w:t>
      </w:r>
      <w:r w:rsidR="0011062D" w:rsidRPr="008A4939">
        <w:rPr>
          <w:rFonts w:eastAsia="Malgun Gothic"/>
          <w:color w:val="000000"/>
          <w:lang w:val="nl-BE" w:eastAsia="ko-KR"/>
        </w:rPr>
        <w:t xml:space="preserve"> dat de</w:t>
      </w:r>
      <w:r w:rsidR="00E3067C" w:rsidRPr="008A4939">
        <w:rPr>
          <w:rFonts w:eastAsia="Malgun Gothic"/>
          <w:color w:val="000000"/>
          <w:lang w:val="nl-BE" w:eastAsia="ko-KR"/>
        </w:rPr>
        <w:t xml:space="preserve"> </w:t>
      </w:r>
      <w:r w:rsidRPr="008A4939">
        <w:rPr>
          <w:rFonts w:eastAsia="Malgun Gothic"/>
          <w:color w:val="000000"/>
          <w:lang w:val="nl-BE" w:eastAsia="ko-KR"/>
        </w:rPr>
        <w:t>incidenten uitgebreid</w:t>
      </w:r>
      <w:r w:rsidR="00E57A14">
        <w:rPr>
          <w:rFonts w:eastAsia="Malgun Gothic"/>
          <w:color w:val="000000"/>
          <w:lang w:val="nl-BE" w:eastAsia="ko-KR"/>
        </w:rPr>
        <w:t>e aandacht kregen</w:t>
      </w:r>
      <w:r w:rsidRPr="008A4939">
        <w:rPr>
          <w:rFonts w:eastAsia="Malgun Gothic"/>
          <w:color w:val="000000"/>
          <w:lang w:val="nl-BE" w:eastAsia="ko-KR"/>
        </w:rPr>
        <w:t xml:space="preserve"> in de media</w:t>
      </w:r>
      <w:r w:rsidR="00E84747" w:rsidRPr="008A4939">
        <w:rPr>
          <w:rFonts w:eastAsia="Malgun Gothic"/>
          <w:color w:val="000000"/>
          <w:lang w:val="nl-BE" w:eastAsia="ko-KR"/>
        </w:rPr>
        <w:t>. De publieke opinie</w:t>
      </w:r>
      <w:r w:rsidR="004115FE" w:rsidRPr="008A4939">
        <w:rPr>
          <w:rFonts w:eastAsia="Malgun Gothic"/>
          <w:color w:val="000000"/>
          <w:lang w:val="nl-BE" w:eastAsia="ko-KR"/>
        </w:rPr>
        <w:t xml:space="preserve"> </w:t>
      </w:r>
      <w:r w:rsidR="00595C99" w:rsidRPr="008A4939">
        <w:rPr>
          <w:rFonts w:eastAsia="Malgun Gothic"/>
          <w:color w:val="000000"/>
          <w:lang w:val="nl-BE" w:eastAsia="ko-KR"/>
        </w:rPr>
        <w:t xml:space="preserve">was geschokt en </w:t>
      </w:r>
      <w:r w:rsidR="00E84747" w:rsidRPr="008A4939">
        <w:rPr>
          <w:rFonts w:eastAsia="Malgun Gothic"/>
          <w:color w:val="000000"/>
          <w:lang w:val="nl-BE" w:eastAsia="ko-KR"/>
        </w:rPr>
        <w:t>protesteerde dat het niet kon dat daders</w:t>
      </w:r>
      <w:r w:rsidR="00101357" w:rsidRPr="008A4939">
        <w:rPr>
          <w:rFonts w:eastAsia="Malgun Gothic"/>
          <w:color w:val="000000"/>
          <w:lang w:val="nl-BE" w:eastAsia="ko-KR"/>
        </w:rPr>
        <w:t>,</w:t>
      </w:r>
      <w:r w:rsidR="00E84747" w:rsidRPr="008A4939">
        <w:rPr>
          <w:rFonts w:eastAsia="Malgun Gothic"/>
          <w:color w:val="000000"/>
          <w:lang w:val="nl-BE" w:eastAsia="ko-KR"/>
        </w:rPr>
        <w:t xml:space="preserve"> van </w:t>
      </w:r>
      <w:r w:rsidR="00101357" w:rsidRPr="008A4939">
        <w:rPr>
          <w:rFonts w:eastAsia="Malgun Gothic"/>
          <w:color w:val="000000"/>
          <w:lang w:val="nl-BE" w:eastAsia="ko-KR"/>
        </w:rPr>
        <w:t xml:space="preserve">koelbloedige </w:t>
      </w:r>
      <w:r w:rsidR="00E84747" w:rsidRPr="008A4939">
        <w:rPr>
          <w:rFonts w:eastAsia="Malgun Gothic"/>
          <w:color w:val="000000"/>
          <w:lang w:val="nl-BE" w:eastAsia="ko-KR"/>
        </w:rPr>
        <w:t>criminele feiten als deze</w:t>
      </w:r>
      <w:r w:rsidR="00101357" w:rsidRPr="008A4939">
        <w:rPr>
          <w:rFonts w:eastAsia="Malgun Gothic"/>
          <w:color w:val="000000"/>
          <w:lang w:val="nl-BE" w:eastAsia="ko-KR"/>
        </w:rPr>
        <w:t>,</w:t>
      </w:r>
      <w:r w:rsidR="00E84747" w:rsidRPr="008A4939">
        <w:rPr>
          <w:rFonts w:eastAsia="Malgun Gothic"/>
          <w:color w:val="000000"/>
          <w:lang w:val="nl-BE" w:eastAsia="ko-KR"/>
        </w:rPr>
        <w:t xml:space="preserve"> weg kwamen met een relatief lichte straf. E</w:t>
      </w:r>
      <w:r w:rsidRPr="008A4939">
        <w:rPr>
          <w:rFonts w:eastAsia="Malgun Gothic"/>
          <w:color w:val="000000"/>
          <w:lang w:val="nl-BE" w:eastAsia="ko-KR"/>
        </w:rPr>
        <w:t>r werd een aanpassing</w:t>
      </w:r>
      <w:r w:rsidR="00824807" w:rsidRPr="008A4939">
        <w:rPr>
          <w:rFonts w:eastAsia="Malgun Gothic"/>
          <w:color w:val="000000"/>
          <w:lang w:val="nl-BE" w:eastAsia="ko-KR"/>
        </w:rPr>
        <w:t xml:space="preserve"> geëi</w:t>
      </w:r>
      <w:r w:rsidRPr="008A4939">
        <w:rPr>
          <w:rFonts w:eastAsia="Malgun Gothic"/>
          <w:color w:val="000000"/>
          <w:lang w:val="nl-BE" w:eastAsia="ko-KR"/>
        </w:rPr>
        <w:t xml:space="preserve">st </w:t>
      </w:r>
      <w:r w:rsidR="00E57A14">
        <w:rPr>
          <w:rFonts w:eastAsia="Malgun Gothic"/>
          <w:color w:val="000000"/>
          <w:lang w:val="nl-BE" w:eastAsia="ko-KR"/>
        </w:rPr>
        <w:t>van</w:t>
      </w:r>
      <w:r w:rsidRPr="008A4939">
        <w:rPr>
          <w:rFonts w:eastAsia="Malgun Gothic"/>
          <w:color w:val="000000"/>
          <w:lang w:val="nl-BE" w:eastAsia="ko-KR"/>
        </w:rPr>
        <w:t xml:space="preserve"> de </w:t>
      </w:r>
      <w:commentRangeStart w:id="454"/>
      <w:r w:rsidR="00D06F1A">
        <w:rPr>
          <w:rFonts w:eastAsia="Malgun Gothic"/>
          <w:i/>
          <w:color w:val="000000"/>
          <w:lang w:val="nl-BE" w:eastAsia="ko-KR"/>
        </w:rPr>
        <w:t>Shōnenhō</w:t>
      </w:r>
      <w:commentRangeEnd w:id="454"/>
      <w:r w:rsidR="00D67EC7">
        <w:rPr>
          <w:rStyle w:val="CommentReference"/>
        </w:rPr>
        <w:commentReference w:id="454"/>
      </w:r>
      <w:r w:rsidRPr="008A4939">
        <w:rPr>
          <w:rFonts w:eastAsia="Malgun Gothic"/>
          <w:color w:val="000000"/>
          <w:lang w:val="nl-BE" w:eastAsia="ko-KR"/>
        </w:rPr>
        <w:t xml:space="preserve"> die het </w:t>
      </w:r>
      <w:r w:rsidR="00595C99" w:rsidRPr="008A4939">
        <w:rPr>
          <w:rFonts w:eastAsia="Malgun Gothic"/>
          <w:color w:val="000000"/>
          <w:lang w:val="nl-BE" w:eastAsia="ko-KR"/>
        </w:rPr>
        <w:t xml:space="preserve">tot dan toe </w:t>
      </w:r>
      <w:r w:rsidRPr="008A4939">
        <w:rPr>
          <w:rFonts w:eastAsia="Malgun Gothic"/>
          <w:color w:val="000000"/>
          <w:lang w:val="nl-BE" w:eastAsia="ko-KR"/>
        </w:rPr>
        <w:t>onmogelijk ma</w:t>
      </w:r>
      <w:r w:rsidR="003E074F" w:rsidRPr="008A4939">
        <w:rPr>
          <w:rFonts w:eastAsia="Malgun Gothic"/>
          <w:color w:val="000000"/>
          <w:lang w:val="nl-BE" w:eastAsia="ko-KR"/>
        </w:rPr>
        <w:t xml:space="preserve">akte voor jongeren </w:t>
      </w:r>
      <w:del w:id="455" w:author="Nicholas Peeters" w:date="2014-08-05T18:13:00Z">
        <w:r w:rsidR="003E074F" w:rsidRPr="008A4939" w:rsidDel="002B5F7E">
          <w:rPr>
            <w:rFonts w:eastAsia="Malgun Gothic"/>
            <w:color w:val="000000"/>
            <w:lang w:val="nl-BE" w:eastAsia="ko-KR"/>
          </w:rPr>
          <w:delText xml:space="preserve">jonger </w:delText>
        </w:r>
      </w:del>
      <w:ins w:id="456" w:author="Nicholas Peeters" w:date="2014-08-05T18:13:00Z">
        <w:r w:rsidR="002B5F7E">
          <w:rPr>
            <w:rFonts w:hint="eastAsia"/>
            <w:color w:val="000000"/>
            <w:lang w:val="nl-BE"/>
          </w:rPr>
          <w:t>onder</w:t>
        </w:r>
        <w:r w:rsidR="002B5F7E" w:rsidRPr="008A4939">
          <w:rPr>
            <w:rFonts w:eastAsia="Malgun Gothic"/>
            <w:color w:val="000000"/>
            <w:lang w:val="nl-BE" w:eastAsia="ko-KR"/>
          </w:rPr>
          <w:t xml:space="preserve"> </w:t>
        </w:r>
      </w:ins>
      <w:r w:rsidR="003E074F" w:rsidRPr="008A4939">
        <w:rPr>
          <w:rFonts w:eastAsia="Malgun Gothic"/>
          <w:color w:val="000000"/>
          <w:lang w:val="nl-BE" w:eastAsia="ko-KR"/>
        </w:rPr>
        <w:t>d</w:t>
      </w:r>
      <w:ins w:id="457" w:author="Nicholas Peeters" w:date="2014-08-05T18:14:00Z">
        <w:r w:rsidR="002B5F7E">
          <w:rPr>
            <w:rFonts w:hint="eastAsia"/>
            <w:color w:val="000000"/>
            <w:lang w:val="nl-BE"/>
          </w:rPr>
          <w:t>e</w:t>
        </w:r>
      </w:ins>
      <w:del w:id="458" w:author="Nicholas Peeters" w:date="2014-08-05T18:14:00Z">
        <w:r w:rsidR="003E074F" w:rsidRPr="008A4939" w:rsidDel="002B5F7E">
          <w:rPr>
            <w:rFonts w:eastAsia="Malgun Gothic"/>
            <w:color w:val="000000"/>
            <w:lang w:val="nl-BE" w:eastAsia="ko-KR"/>
          </w:rPr>
          <w:delText>an</w:delText>
        </w:r>
      </w:del>
      <w:r w:rsidR="003E074F" w:rsidRPr="008A4939">
        <w:rPr>
          <w:rFonts w:eastAsia="Malgun Gothic"/>
          <w:color w:val="000000"/>
          <w:lang w:val="nl-BE" w:eastAsia="ko-KR"/>
        </w:rPr>
        <w:t xml:space="preserve"> veertien</w:t>
      </w:r>
      <w:r w:rsidRPr="008A4939">
        <w:rPr>
          <w:rFonts w:eastAsia="Malgun Gothic"/>
          <w:color w:val="000000"/>
          <w:lang w:val="nl-BE" w:eastAsia="ko-KR"/>
        </w:rPr>
        <w:t xml:space="preserve"> jaar o</w:t>
      </w:r>
      <w:r w:rsidR="003E074F" w:rsidRPr="008A4939">
        <w:rPr>
          <w:rFonts w:eastAsia="Malgun Gothic"/>
          <w:color w:val="000000"/>
          <w:lang w:val="nl-BE" w:eastAsia="ko-KR"/>
        </w:rPr>
        <w:t xml:space="preserve">m </w:t>
      </w:r>
      <w:r w:rsidR="00372A04" w:rsidRPr="008A4939">
        <w:rPr>
          <w:rFonts w:eastAsia="Malgun Gothic"/>
          <w:color w:val="000000"/>
          <w:lang w:val="nl-BE" w:eastAsia="ko-KR"/>
        </w:rPr>
        <w:t xml:space="preserve">gestraft </w:t>
      </w:r>
      <w:r w:rsidR="0011062D" w:rsidRPr="008A4939">
        <w:rPr>
          <w:rFonts w:eastAsia="Malgun Gothic"/>
          <w:color w:val="000000"/>
          <w:lang w:val="nl-BE" w:eastAsia="ko-KR"/>
        </w:rPr>
        <w:t>te worden</w:t>
      </w:r>
      <w:r w:rsidR="00372A04" w:rsidRPr="008A4939">
        <w:rPr>
          <w:rFonts w:eastAsia="Malgun Gothic"/>
          <w:color w:val="000000"/>
          <w:lang w:val="nl-BE" w:eastAsia="ko-KR"/>
        </w:rPr>
        <w:t xml:space="preserve"> voor hun daden</w:t>
      </w:r>
      <w:r w:rsidR="0011062D" w:rsidRPr="008A4939">
        <w:rPr>
          <w:rFonts w:eastAsia="Malgun Gothic"/>
          <w:color w:val="000000"/>
          <w:lang w:val="nl-BE" w:eastAsia="ko-KR"/>
        </w:rPr>
        <w:t xml:space="preserve">. Dit </w:t>
      </w:r>
      <w:r w:rsidRPr="008A4939">
        <w:rPr>
          <w:rFonts w:eastAsia="Malgun Gothic"/>
          <w:color w:val="000000"/>
          <w:lang w:val="nl-BE" w:eastAsia="ko-KR"/>
        </w:rPr>
        <w:t xml:space="preserve">resulteerde </w:t>
      </w:r>
      <w:r w:rsidR="0011062D" w:rsidRPr="008A4939">
        <w:rPr>
          <w:rFonts w:eastAsia="Malgun Gothic"/>
          <w:color w:val="000000"/>
          <w:lang w:val="nl-BE" w:eastAsia="ko-KR"/>
        </w:rPr>
        <w:t xml:space="preserve">uiteindelijk </w:t>
      </w:r>
      <w:r w:rsidRPr="008A4939">
        <w:rPr>
          <w:rFonts w:eastAsia="Malgun Gothic"/>
          <w:color w:val="000000"/>
          <w:lang w:val="nl-BE" w:eastAsia="ko-KR"/>
        </w:rPr>
        <w:t>in de herziening die doorgevoerd werd in 2007</w:t>
      </w:r>
      <w:r w:rsidR="00101357" w:rsidRPr="008A4939">
        <w:rPr>
          <w:rFonts w:eastAsia="Malgun Gothic"/>
          <w:color w:val="000000"/>
          <w:lang w:val="nl-BE" w:eastAsia="ko-KR"/>
        </w:rPr>
        <w:t xml:space="preserve"> waarbij </w:t>
      </w:r>
      <w:r w:rsidR="002A079A" w:rsidRPr="008A4939">
        <w:rPr>
          <w:rFonts w:eastAsia="Malgun Gothic"/>
          <w:color w:val="000000"/>
          <w:lang w:val="nl-BE" w:eastAsia="ko-KR"/>
        </w:rPr>
        <w:t xml:space="preserve">onder meer </w:t>
      </w:r>
      <w:r w:rsidR="00101357" w:rsidRPr="008A4939">
        <w:rPr>
          <w:rFonts w:eastAsia="Malgun Gothic"/>
          <w:color w:val="000000"/>
          <w:lang w:val="nl-BE" w:eastAsia="ko-KR"/>
        </w:rPr>
        <w:t xml:space="preserve">de </w:t>
      </w:r>
      <w:r w:rsidR="00E57A14" w:rsidRPr="00E57A14">
        <w:rPr>
          <w:rFonts w:eastAsia="Malgun Gothic"/>
          <w:color w:val="000000"/>
          <w:lang w:val="nl-BE" w:eastAsia="ko-KR"/>
        </w:rPr>
        <w:t>minimum</w:t>
      </w:r>
      <w:r w:rsidR="00875BB1" w:rsidRPr="00E57A14">
        <w:rPr>
          <w:rFonts w:eastAsia="Malgun Gothic"/>
          <w:color w:val="000000"/>
          <w:lang w:val="nl-BE" w:eastAsia="ko-KR"/>
        </w:rPr>
        <w:t xml:space="preserve">leeftijd van de </w:t>
      </w:r>
      <w:r w:rsidR="00D06F1A">
        <w:rPr>
          <w:rFonts w:eastAsia="Malgun Gothic"/>
          <w:color w:val="000000"/>
          <w:lang w:val="nl-BE" w:eastAsia="ko-KR"/>
        </w:rPr>
        <w:t>Shōnenhō</w:t>
      </w:r>
      <w:r w:rsidR="00875BB1" w:rsidRPr="00E57A14">
        <w:rPr>
          <w:rFonts w:eastAsia="Malgun Gothic"/>
          <w:color w:val="000000"/>
          <w:lang w:val="nl-BE" w:eastAsia="ko-KR"/>
        </w:rPr>
        <w:t xml:space="preserve"> </w:t>
      </w:r>
      <w:r w:rsidR="00101357" w:rsidRPr="00E57A14">
        <w:rPr>
          <w:rFonts w:eastAsia="Malgun Gothic"/>
          <w:color w:val="000000"/>
          <w:lang w:val="nl-BE" w:eastAsia="ko-KR"/>
        </w:rPr>
        <w:t>verlaagd werd</w:t>
      </w:r>
      <w:r w:rsidR="00875BB1" w:rsidRPr="00E57A14">
        <w:rPr>
          <w:rFonts w:eastAsia="Malgun Gothic"/>
          <w:color w:val="000000"/>
          <w:lang w:val="nl-BE" w:eastAsia="ko-KR"/>
        </w:rPr>
        <w:t xml:space="preserve"> naar twaalf jaar</w:t>
      </w:r>
      <w:r w:rsidRPr="008A4939">
        <w:rPr>
          <w:rFonts w:eastAsia="Malgun Gothic"/>
          <w:color w:val="000000"/>
          <w:lang w:val="nl-BE" w:eastAsia="ko-KR"/>
        </w:rPr>
        <w:t>.</w:t>
      </w:r>
      <w:r w:rsidRPr="008A4939">
        <w:rPr>
          <w:rStyle w:val="FootnoteReference"/>
          <w:rFonts w:eastAsia="Malgun Gothic"/>
          <w:color w:val="000000"/>
          <w:lang w:val="nl-BE" w:eastAsia="ko-KR"/>
        </w:rPr>
        <w:t xml:space="preserve"> </w:t>
      </w:r>
      <w:r w:rsidRPr="008A4939">
        <w:rPr>
          <w:rStyle w:val="FootnoteReference"/>
          <w:rFonts w:eastAsia="Malgun Gothic"/>
          <w:color w:val="000000"/>
          <w:lang w:val="nl-BE" w:eastAsia="ko-KR"/>
        </w:rPr>
        <w:footnoteReference w:id="99"/>
      </w:r>
    </w:p>
    <w:p w:rsidR="003F75B0" w:rsidRPr="008A4939" w:rsidRDefault="0011062D" w:rsidP="008A4939">
      <w:pPr>
        <w:spacing w:line="360" w:lineRule="auto"/>
        <w:jc w:val="both"/>
        <w:rPr>
          <w:rFonts w:eastAsia="Malgun Gothic"/>
          <w:color w:val="000000"/>
          <w:lang w:val="nl-BE" w:eastAsia="ko-KR"/>
        </w:rPr>
      </w:pPr>
      <w:r w:rsidRPr="008A4939">
        <w:rPr>
          <w:rFonts w:eastAsia="Malgun Gothic"/>
          <w:color w:val="000000"/>
          <w:lang w:val="nl-BE" w:eastAsia="ko-KR"/>
        </w:rPr>
        <w:t>In 2008 werd</w:t>
      </w:r>
      <w:r w:rsidR="003E074F" w:rsidRPr="008A4939">
        <w:rPr>
          <w:rFonts w:eastAsia="Malgun Gothic"/>
          <w:color w:val="000000"/>
          <w:lang w:val="nl-BE" w:eastAsia="ko-KR"/>
        </w:rPr>
        <w:t>en weer</w:t>
      </w:r>
      <w:r w:rsidRPr="008A4939">
        <w:rPr>
          <w:rFonts w:eastAsia="Malgun Gothic"/>
          <w:color w:val="000000"/>
          <w:lang w:val="nl-BE" w:eastAsia="ko-KR"/>
        </w:rPr>
        <w:t xml:space="preserve"> enkele verandering</w:t>
      </w:r>
      <w:ins w:id="459" w:author="Nicholas Peeters" w:date="2014-08-05T18:14:00Z">
        <w:r w:rsidR="002B5F7E">
          <w:rPr>
            <w:rFonts w:hint="eastAsia"/>
            <w:color w:val="000000"/>
            <w:lang w:val="nl-BE"/>
          </w:rPr>
          <w:t>en</w:t>
        </w:r>
      </w:ins>
      <w:r w:rsidRPr="008A4939">
        <w:rPr>
          <w:rFonts w:eastAsia="Malgun Gothic"/>
          <w:color w:val="000000"/>
          <w:lang w:val="nl-BE" w:eastAsia="ko-KR"/>
        </w:rPr>
        <w:t xml:space="preserve"> aangebracht</w:t>
      </w:r>
      <w:r w:rsidR="003E074F" w:rsidRPr="008A4939">
        <w:rPr>
          <w:rFonts w:eastAsia="Malgun Gothic"/>
          <w:color w:val="000000"/>
          <w:lang w:val="nl-BE" w:eastAsia="ko-KR"/>
        </w:rPr>
        <w:t xml:space="preserve">. </w:t>
      </w:r>
      <w:r w:rsidR="009D4C83" w:rsidRPr="008A4939">
        <w:rPr>
          <w:rFonts w:eastAsia="Malgun Gothic"/>
          <w:color w:val="000000"/>
          <w:lang w:val="nl-BE" w:eastAsia="ko-KR"/>
        </w:rPr>
        <w:t xml:space="preserve">Zo werd het ook bij minderjarige daders mogelijk voor de slachtoffers om, indien gewenst, </w:t>
      </w:r>
      <w:r w:rsidR="004C0D85">
        <w:rPr>
          <w:rFonts w:eastAsia="Malgun Gothic"/>
          <w:color w:val="000000"/>
          <w:lang w:val="nl-BE" w:eastAsia="ko-KR"/>
        </w:rPr>
        <w:t>processen van de f</w:t>
      </w:r>
      <w:r w:rsidR="00EC5770" w:rsidRPr="008A4939">
        <w:rPr>
          <w:rFonts w:eastAsia="Malgun Gothic"/>
          <w:color w:val="000000"/>
          <w:lang w:val="nl-BE" w:eastAsia="ko-KR"/>
        </w:rPr>
        <w:t>amilie</w:t>
      </w:r>
      <w:r w:rsidR="005C44E0" w:rsidRPr="008A4939">
        <w:rPr>
          <w:rFonts w:eastAsia="Malgun Gothic"/>
          <w:color w:val="000000"/>
          <w:lang w:val="nl-BE" w:eastAsia="ko-KR"/>
        </w:rPr>
        <w:t xml:space="preserve">rechtbank </w:t>
      </w:r>
      <w:r w:rsidR="009D4C83" w:rsidRPr="008A4939">
        <w:rPr>
          <w:rFonts w:eastAsia="Malgun Gothic"/>
          <w:color w:val="000000"/>
          <w:lang w:val="nl-BE" w:eastAsia="ko-KR"/>
        </w:rPr>
        <w:t>bij te wonen.</w:t>
      </w:r>
      <w:r w:rsidR="00FE4688" w:rsidRPr="008A4939">
        <w:rPr>
          <w:rStyle w:val="FootnoteReference"/>
          <w:rFonts w:eastAsia="Malgun Gothic"/>
          <w:color w:val="000000"/>
          <w:lang w:val="nl-BE" w:eastAsia="ko-KR"/>
        </w:rPr>
        <w:footnoteReference w:id="100"/>
      </w:r>
      <w:r w:rsidR="00FE4688" w:rsidRPr="008A4939">
        <w:rPr>
          <w:rFonts w:eastAsia="Malgun Gothic"/>
          <w:color w:val="000000"/>
          <w:lang w:val="nl-BE" w:eastAsia="ko-KR"/>
        </w:rPr>
        <w:t xml:space="preserve"> Hierbij moest aan onder meer volgende voorwaarden voldaan worden: zowel de dader als het slachtoffer moe</w:t>
      </w:r>
      <w:r w:rsidR="004C0D85">
        <w:rPr>
          <w:rFonts w:eastAsia="Malgun Gothic"/>
          <w:color w:val="000000"/>
          <w:lang w:val="nl-BE" w:eastAsia="ko-KR"/>
        </w:rPr>
        <w:t>sten</w:t>
      </w:r>
      <w:r w:rsidR="00FE4688" w:rsidRPr="008A4939">
        <w:rPr>
          <w:rFonts w:eastAsia="Malgun Gothic"/>
          <w:color w:val="000000"/>
          <w:lang w:val="nl-BE" w:eastAsia="ko-KR"/>
        </w:rPr>
        <w:t xml:space="preserve"> vergezeld worden door een advocaat, de dader moe</w:t>
      </w:r>
      <w:r w:rsidR="009B13E3" w:rsidRPr="008A4939">
        <w:rPr>
          <w:rFonts w:eastAsia="Malgun Gothic"/>
          <w:color w:val="000000"/>
          <w:lang w:val="nl-BE" w:eastAsia="ko-KR"/>
        </w:rPr>
        <w:t>s</w:t>
      </w:r>
      <w:r w:rsidR="00FE4688" w:rsidRPr="008A4939">
        <w:rPr>
          <w:rFonts w:eastAsia="Malgun Gothic"/>
          <w:color w:val="000000"/>
          <w:lang w:val="nl-BE" w:eastAsia="ko-KR"/>
        </w:rPr>
        <w:t>t ouder zijn dan twaalf jaar en de aan</w:t>
      </w:r>
      <w:r w:rsidR="009B13E3" w:rsidRPr="008A4939">
        <w:rPr>
          <w:rFonts w:eastAsia="Malgun Gothic"/>
          <w:color w:val="000000"/>
          <w:lang w:val="nl-BE" w:eastAsia="ko-KR"/>
        </w:rPr>
        <w:t>wezigheid van het slachtoffer mocht</w:t>
      </w:r>
      <w:r w:rsidR="00FE4688" w:rsidRPr="008A4939">
        <w:rPr>
          <w:rFonts w:eastAsia="Malgun Gothic"/>
          <w:color w:val="000000"/>
          <w:lang w:val="nl-BE" w:eastAsia="ko-KR"/>
        </w:rPr>
        <w:t xml:space="preserve"> geen negatieve invloed hebben op de gezonde ontwikkeling</w:t>
      </w:r>
      <w:r w:rsidR="00DD6C9E" w:rsidRPr="008A4939">
        <w:rPr>
          <w:rFonts w:eastAsia="Malgun Gothic"/>
          <w:color w:val="000000"/>
          <w:lang w:val="nl-BE" w:eastAsia="ko-KR"/>
        </w:rPr>
        <w:t xml:space="preserve"> van de jonge dader.</w:t>
      </w:r>
      <w:r w:rsidR="00DD6C9E" w:rsidRPr="008A4939">
        <w:rPr>
          <w:rStyle w:val="FootnoteReference"/>
          <w:rFonts w:eastAsia="Malgun Gothic"/>
          <w:color w:val="000000"/>
          <w:lang w:val="nl-BE" w:eastAsia="ko-KR"/>
        </w:rPr>
        <w:footnoteReference w:id="101"/>
      </w:r>
      <w:r w:rsidR="00DD6C9E" w:rsidRPr="008A4939">
        <w:rPr>
          <w:rFonts w:eastAsia="Malgun Gothic"/>
          <w:color w:val="000000"/>
          <w:lang w:val="nl-BE" w:eastAsia="ko-KR"/>
        </w:rPr>
        <w:t xml:space="preserve">  Verder ging het om een passieve bijwoonst van het proces</w:t>
      </w:r>
      <w:ins w:id="460" w:author="Nicholas Peeters" w:date="2014-08-05T18:15:00Z">
        <w:r w:rsidR="002B5F7E">
          <w:rPr>
            <w:rFonts w:hint="eastAsia"/>
            <w:color w:val="000000"/>
            <w:lang w:val="nl-BE"/>
          </w:rPr>
          <w:t>:</w:t>
        </w:r>
      </w:ins>
      <w:del w:id="461" w:author="Nicholas Peeters" w:date="2014-08-05T18:15:00Z">
        <w:r w:rsidR="00DD6C9E" w:rsidRPr="008A4939" w:rsidDel="002B5F7E">
          <w:rPr>
            <w:rFonts w:eastAsia="Malgun Gothic"/>
            <w:color w:val="000000"/>
            <w:lang w:val="nl-BE" w:eastAsia="ko-KR"/>
          </w:rPr>
          <w:delText>,</w:delText>
        </w:r>
      </w:del>
      <w:r w:rsidR="00DD6C9E" w:rsidRPr="008A4939">
        <w:rPr>
          <w:rFonts w:eastAsia="Malgun Gothic"/>
          <w:color w:val="000000"/>
          <w:lang w:val="nl-BE" w:eastAsia="ko-KR"/>
        </w:rPr>
        <w:t xml:space="preserve"> het slachtoffer m</w:t>
      </w:r>
      <w:r w:rsidR="005C44E0" w:rsidRPr="008A4939">
        <w:rPr>
          <w:rFonts w:eastAsia="Malgun Gothic"/>
          <w:color w:val="000000"/>
          <w:lang w:val="nl-BE" w:eastAsia="ko-KR"/>
        </w:rPr>
        <w:t xml:space="preserve">ocht geen vragen stellen aan </w:t>
      </w:r>
      <w:r w:rsidR="004C0D85">
        <w:rPr>
          <w:rFonts w:eastAsia="Malgun Gothic"/>
          <w:color w:val="000000"/>
          <w:lang w:val="nl-BE" w:eastAsia="ko-KR"/>
        </w:rPr>
        <w:t xml:space="preserve">de dader </w:t>
      </w:r>
      <w:r w:rsidR="005C44E0" w:rsidRPr="008A4939">
        <w:rPr>
          <w:rFonts w:eastAsia="Malgun Gothic"/>
          <w:color w:val="000000"/>
          <w:lang w:val="nl-BE" w:eastAsia="ko-KR"/>
        </w:rPr>
        <w:t>of zijn mening uiten aan de rechtbank</w:t>
      </w:r>
      <w:r w:rsidR="00DD6C9E" w:rsidRPr="008A4939">
        <w:rPr>
          <w:rFonts w:eastAsia="Malgun Gothic"/>
          <w:color w:val="000000"/>
          <w:lang w:val="nl-BE" w:eastAsia="ko-KR"/>
        </w:rPr>
        <w:t>.</w:t>
      </w:r>
      <w:r w:rsidR="00875BB1" w:rsidRPr="008A4939">
        <w:rPr>
          <w:rFonts w:eastAsia="Malgun Gothic"/>
          <w:color w:val="000000"/>
          <w:lang w:val="nl-BE" w:eastAsia="ko-KR"/>
        </w:rPr>
        <w:t xml:space="preserve"> </w:t>
      </w:r>
      <w:r w:rsidR="005C44E0" w:rsidRPr="008A4939">
        <w:rPr>
          <w:rFonts w:eastAsia="Malgun Gothic"/>
          <w:color w:val="000000"/>
          <w:lang w:val="nl-BE" w:eastAsia="ko-KR"/>
        </w:rPr>
        <w:t xml:space="preserve">Uit </w:t>
      </w:r>
      <w:r w:rsidR="004C0D85">
        <w:rPr>
          <w:rFonts w:eastAsia="Malgun Gothic"/>
          <w:color w:val="000000"/>
          <w:lang w:val="nl-BE" w:eastAsia="ko-KR"/>
        </w:rPr>
        <w:t xml:space="preserve">academische hoek </w:t>
      </w:r>
      <w:r w:rsidR="005C44E0" w:rsidRPr="008A4939">
        <w:rPr>
          <w:rFonts w:eastAsia="Malgun Gothic"/>
          <w:color w:val="000000"/>
          <w:lang w:val="nl-BE" w:eastAsia="ko-KR"/>
        </w:rPr>
        <w:t>kwam meteen kritiek op deze aanpassing. De aanwezigheid van het slachtoffer zou de dader er namelijk van weerhouden openlijk en in detail over zijn acties en motieven te spreken. Voorstanders opperden echter dat het slachtoffer het recht heeft het hele verhaal te horen.</w:t>
      </w:r>
      <w:r w:rsidR="005C44E0" w:rsidRPr="008A4939">
        <w:rPr>
          <w:rStyle w:val="FootnoteReference"/>
          <w:rFonts w:eastAsia="Malgun Gothic"/>
          <w:color w:val="000000"/>
          <w:lang w:val="nl-BE" w:eastAsia="ko-KR"/>
        </w:rPr>
        <w:footnoteReference w:id="102"/>
      </w:r>
    </w:p>
    <w:p w:rsidR="00694533" w:rsidRPr="008A4939" w:rsidRDefault="00875BB1" w:rsidP="004C0D85">
      <w:pPr>
        <w:tabs>
          <w:tab w:val="left" w:pos="5954"/>
        </w:tabs>
        <w:spacing w:line="360" w:lineRule="auto"/>
        <w:jc w:val="both"/>
        <w:rPr>
          <w:rFonts w:eastAsia="Malgun Gothic"/>
          <w:color w:val="000000"/>
          <w:lang w:val="nl-BE" w:eastAsia="ko-KR"/>
        </w:rPr>
      </w:pPr>
      <w:r w:rsidRPr="008A4939">
        <w:rPr>
          <w:rFonts w:eastAsia="Malgun Gothic"/>
          <w:color w:val="000000"/>
          <w:lang w:val="nl-BE" w:eastAsia="ko-KR"/>
        </w:rPr>
        <w:t>Nieuwe problemen doken op toen op</w:t>
      </w:r>
      <w:r w:rsidR="004C0D85">
        <w:rPr>
          <w:rFonts w:eastAsia="Malgun Gothic"/>
          <w:color w:val="000000"/>
          <w:lang w:val="nl-BE" w:eastAsia="ko-KR"/>
        </w:rPr>
        <w:t xml:space="preserve"> 21 mei</w:t>
      </w:r>
      <w:r w:rsidR="00694533" w:rsidRPr="008A4939">
        <w:rPr>
          <w:rFonts w:eastAsia="Malgun Gothic"/>
          <w:color w:val="000000"/>
          <w:lang w:val="nl-BE" w:eastAsia="ko-KR"/>
        </w:rPr>
        <w:t xml:space="preserve"> 2009 </w:t>
      </w:r>
      <w:r w:rsidRPr="008A4939">
        <w:rPr>
          <w:rFonts w:eastAsia="Malgun Gothic"/>
          <w:color w:val="000000"/>
          <w:lang w:val="nl-BE" w:eastAsia="ko-KR"/>
        </w:rPr>
        <w:t>i</w:t>
      </w:r>
      <w:r w:rsidR="004C0D85">
        <w:rPr>
          <w:rFonts w:eastAsia="Malgun Gothic"/>
          <w:color w:val="000000"/>
          <w:lang w:val="nl-BE" w:eastAsia="ko-KR"/>
        </w:rPr>
        <w:t>n Japan de volksjury</w:t>
      </w:r>
      <w:r w:rsidRPr="008A4939">
        <w:rPr>
          <w:rFonts w:eastAsia="Malgun Gothic"/>
          <w:color w:val="000000"/>
          <w:lang w:val="nl-BE" w:eastAsia="ko-KR"/>
        </w:rPr>
        <w:t>, waarbij drie rechters en zes gewone burgers rechtszaken bijwonen,</w:t>
      </w:r>
      <w:r w:rsidR="00694533" w:rsidRPr="008A4939">
        <w:rPr>
          <w:rFonts w:eastAsia="Malgun Gothic"/>
          <w:color w:val="000000"/>
          <w:lang w:val="nl-BE" w:eastAsia="ko-KR"/>
        </w:rPr>
        <w:t xml:space="preserve"> heringevoerd</w:t>
      </w:r>
      <w:r w:rsidRPr="008A4939">
        <w:rPr>
          <w:rFonts w:eastAsia="Malgun Gothic"/>
          <w:color w:val="000000"/>
          <w:lang w:val="nl-BE" w:eastAsia="ko-KR"/>
        </w:rPr>
        <w:t xml:space="preserve"> werd. </w:t>
      </w:r>
      <w:r w:rsidR="004C0D85">
        <w:rPr>
          <w:rFonts w:eastAsia="Malgun Gothic"/>
          <w:color w:val="000000"/>
          <w:lang w:val="nl-BE" w:eastAsia="ko-KR"/>
        </w:rPr>
        <w:t>Omdat</w:t>
      </w:r>
      <w:r w:rsidR="00372A04" w:rsidRPr="008A4939">
        <w:rPr>
          <w:rFonts w:eastAsia="Malgun Gothic"/>
          <w:color w:val="000000"/>
          <w:lang w:val="nl-BE" w:eastAsia="ko-KR"/>
        </w:rPr>
        <w:t xml:space="preserve"> de wetgeving v</w:t>
      </w:r>
      <w:r w:rsidRPr="008A4939">
        <w:rPr>
          <w:rFonts w:eastAsia="Malgun Gothic"/>
          <w:color w:val="000000"/>
          <w:lang w:val="nl-BE" w:eastAsia="ko-KR"/>
        </w:rPr>
        <w:t xml:space="preserve">an 2000 </w:t>
      </w:r>
      <w:r w:rsidR="004C0D85">
        <w:rPr>
          <w:rFonts w:eastAsia="Malgun Gothic"/>
          <w:color w:val="000000"/>
          <w:lang w:val="nl-BE" w:eastAsia="ko-KR"/>
        </w:rPr>
        <w:t>stelde dat bij zware m</w:t>
      </w:r>
      <w:r w:rsidR="00372A04" w:rsidRPr="008A4939">
        <w:rPr>
          <w:rFonts w:eastAsia="Malgun Gothic"/>
          <w:color w:val="000000"/>
          <w:lang w:val="nl-BE" w:eastAsia="ko-KR"/>
        </w:rPr>
        <w:t>i</w:t>
      </w:r>
      <w:r w:rsidR="004C0D85">
        <w:rPr>
          <w:rFonts w:eastAsia="Malgun Gothic"/>
          <w:color w:val="000000"/>
          <w:lang w:val="nl-BE" w:eastAsia="ko-KR"/>
        </w:rPr>
        <w:t>sdrijven</w:t>
      </w:r>
      <w:r w:rsidR="00372A04" w:rsidRPr="008A4939">
        <w:rPr>
          <w:rFonts w:eastAsia="Malgun Gothic"/>
          <w:color w:val="000000"/>
          <w:lang w:val="nl-BE" w:eastAsia="ko-KR"/>
        </w:rPr>
        <w:t xml:space="preserve"> jongeren vanaf zestien jaar automatisch (en in uitzonderlijke </w:t>
      </w:r>
      <w:r w:rsidR="00372A04" w:rsidRPr="008A4939">
        <w:rPr>
          <w:rFonts w:eastAsia="Malgun Gothic"/>
          <w:color w:val="000000"/>
          <w:lang w:val="nl-BE" w:eastAsia="ko-KR"/>
        </w:rPr>
        <w:lastRenderedPageBreak/>
        <w:t>gevallen jongeren vanaf veertien jaar) uit handen gegeven moeten worden, kwamen er geregeld</w:t>
      </w:r>
      <w:r w:rsidR="00F34C5B" w:rsidRPr="008A4939">
        <w:rPr>
          <w:rFonts w:eastAsia="Malgun Gothic"/>
          <w:color w:val="000000"/>
          <w:lang w:val="nl-BE" w:eastAsia="ko-KR"/>
        </w:rPr>
        <w:t xml:space="preserve"> minderjarigen in het gewone strafrec</w:t>
      </w:r>
      <w:r w:rsidR="00FC0CF6" w:rsidRPr="008A4939">
        <w:rPr>
          <w:rFonts w:eastAsia="Malgun Gothic"/>
          <w:color w:val="000000"/>
          <w:lang w:val="nl-BE" w:eastAsia="ko-KR"/>
        </w:rPr>
        <w:t>htsysteem terecht</w:t>
      </w:r>
      <w:r w:rsidR="00372A04" w:rsidRPr="008A4939">
        <w:rPr>
          <w:rFonts w:eastAsia="Malgun Gothic"/>
          <w:color w:val="000000"/>
          <w:lang w:val="nl-BE" w:eastAsia="ko-KR"/>
        </w:rPr>
        <w:t>.</w:t>
      </w:r>
      <w:r w:rsidR="00FC0CF6" w:rsidRPr="008A4939">
        <w:rPr>
          <w:rFonts w:eastAsia="Malgun Gothic"/>
          <w:color w:val="000000"/>
          <w:lang w:val="nl-BE" w:eastAsia="ko-KR"/>
        </w:rPr>
        <w:t xml:space="preserve"> </w:t>
      </w:r>
      <w:r w:rsidR="00372A04" w:rsidRPr="008A4939">
        <w:rPr>
          <w:rFonts w:eastAsia="Malgun Gothic"/>
          <w:color w:val="000000"/>
          <w:lang w:val="nl-BE" w:eastAsia="ko-KR"/>
        </w:rPr>
        <w:t>D</w:t>
      </w:r>
      <w:r w:rsidR="00FC0CF6" w:rsidRPr="008A4939">
        <w:rPr>
          <w:rFonts w:eastAsia="Malgun Gothic"/>
          <w:color w:val="000000"/>
          <w:lang w:val="nl-BE" w:eastAsia="ko-KR"/>
        </w:rPr>
        <w:t>it</w:t>
      </w:r>
      <w:r w:rsidR="00F34C5B" w:rsidRPr="008A4939">
        <w:rPr>
          <w:rFonts w:eastAsia="Malgun Gothic"/>
          <w:color w:val="000000"/>
          <w:lang w:val="nl-BE" w:eastAsia="ko-KR"/>
        </w:rPr>
        <w:t xml:space="preserve"> had</w:t>
      </w:r>
      <w:r w:rsidR="00FC0CF6" w:rsidRPr="008A4939">
        <w:rPr>
          <w:rFonts w:eastAsia="Malgun Gothic"/>
          <w:color w:val="000000"/>
          <w:lang w:val="nl-BE" w:eastAsia="ko-KR"/>
        </w:rPr>
        <w:t xml:space="preserve"> </w:t>
      </w:r>
      <w:r w:rsidR="00F34C5B" w:rsidRPr="008A4939">
        <w:rPr>
          <w:rFonts w:eastAsia="Malgun Gothic"/>
          <w:color w:val="000000"/>
          <w:lang w:val="nl-BE" w:eastAsia="ko-KR"/>
        </w:rPr>
        <w:t xml:space="preserve">tot gevolg dat ook </w:t>
      </w:r>
      <w:r w:rsidR="004C0D85">
        <w:rPr>
          <w:rFonts w:eastAsia="Malgun Gothic"/>
          <w:color w:val="000000"/>
          <w:lang w:val="nl-BE" w:eastAsia="ko-KR"/>
        </w:rPr>
        <w:t>recht</w:t>
      </w:r>
      <w:r w:rsidR="00F34C5B" w:rsidRPr="008A4939">
        <w:rPr>
          <w:rFonts w:eastAsia="Malgun Gothic"/>
          <w:color w:val="000000"/>
          <w:lang w:val="nl-BE" w:eastAsia="ko-KR"/>
        </w:rPr>
        <w:t>zaken van jongeren voor de volksjury</w:t>
      </w:r>
      <w:r w:rsidR="00372A04" w:rsidRPr="008A4939">
        <w:rPr>
          <w:rFonts w:eastAsia="Malgun Gothic"/>
          <w:color w:val="000000"/>
          <w:lang w:val="nl-BE" w:eastAsia="ko-KR"/>
        </w:rPr>
        <w:t xml:space="preserve"> kwa</w:t>
      </w:r>
      <w:r w:rsidR="00F34C5B" w:rsidRPr="008A4939">
        <w:rPr>
          <w:rFonts w:eastAsia="Malgun Gothic"/>
          <w:color w:val="000000"/>
          <w:lang w:val="nl-BE" w:eastAsia="ko-KR"/>
        </w:rPr>
        <w:t>men</w:t>
      </w:r>
      <w:r w:rsidR="00FC0CF6" w:rsidRPr="008A4939">
        <w:rPr>
          <w:rFonts w:eastAsia="Malgun Gothic"/>
          <w:color w:val="000000"/>
          <w:lang w:val="nl-BE" w:eastAsia="ko-KR"/>
        </w:rPr>
        <w:t>.</w:t>
      </w:r>
      <w:r w:rsidR="00372A04" w:rsidRPr="008A4939">
        <w:rPr>
          <w:rStyle w:val="FootnoteReference"/>
          <w:rFonts w:eastAsia="Malgun Gothic"/>
          <w:color w:val="000000"/>
          <w:lang w:val="nl-BE" w:eastAsia="ko-KR"/>
        </w:rPr>
        <w:t xml:space="preserve"> </w:t>
      </w:r>
      <w:r w:rsidR="00372A04" w:rsidRPr="008A4939">
        <w:rPr>
          <w:rFonts w:eastAsia="Malgun Gothic"/>
          <w:color w:val="000000"/>
          <w:lang w:val="nl-BE" w:eastAsia="ko-KR"/>
        </w:rPr>
        <w:t>Tijdens zulke processen was het echter onmogelijk de privacy van de minderjarige daders te beschermen:</w:t>
      </w:r>
      <w:r w:rsidR="004C0D85">
        <w:rPr>
          <w:rFonts w:eastAsia="Malgun Gothic"/>
          <w:color w:val="000000"/>
          <w:lang w:val="nl-BE" w:eastAsia="ko-KR"/>
        </w:rPr>
        <w:t xml:space="preserve"> d</w:t>
      </w:r>
      <w:r w:rsidR="00FC0CF6" w:rsidRPr="008A4939">
        <w:rPr>
          <w:rFonts w:eastAsia="Malgun Gothic"/>
          <w:color w:val="000000"/>
          <w:lang w:val="nl-BE" w:eastAsia="ko-KR"/>
        </w:rPr>
        <w:t xml:space="preserve">e </w:t>
      </w:r>
      <w:r w:rsidR="00396444">
        <w:rPr>
          <w:rFonts w:eastAsia="Malgun Gothic"/>
          <w:color w:val="000000"/>
          <w:lang w:val="nl-BE" w:eastAsia="ko-KR"/>
        </w:rPr>
        <w:t>openbare aanklager</w:t>
      </w:r>
      <w:r w:rsidR="00FC0CF6" w:rsidRPr="008A4939">
        <w:rPr>
          <w:rFonts w:eastAsia="Malgun Gothic"/>
          <w:color w:val="000000"/>
          <w:lang w:val="nl-BE" w:eastAsia="ko-KR"/>
        </w:rPr>
        <w:t xml:space="preserve"> en advocaten </w:t>
      </w:r>
      <w:r w:rsidR="00372A04" w:rsidRPr="008A4939">
        <w:rPr>
          <w:rFonts w:eastAsia="Malgun Gothic"/>
          <w:color w:val="000000"/>
          <w:lang w:val="nl-BE" w:eastAsia="ko-KR"/>
        </w:rPr>
        <w:t xml:space="preserve">waren </w:t>
      </w:r>
      <w:r w:rsidR="00FC0CF6" w:rsidRPr="008A4939">
        <w:rPr>
          <w:rFonts w:eastAsia="Malgun Gothic"/>
          <w:color w:val="000000"/>
          <w:lang w:val="nl-BE" w:eastAsia="ko-KR"/>
        </w:rPr>
        <w:t xml:space="preserve">namelijk verplicht bij een publieke horing dingen bekend </w:t>
      </w:r>
      <w:r w:rsidR="004C0D85">
        <w:rPr>
          <w:rFonts w:eastAsia="Malgun Gothic"/>
          <w:color w:val="000000"/>
          <w:lang w:val="nl-BE" w:eastAsia="ko-KR"/>
        </w:rPr>
        <w:t xml:space="preserve">te </w:t>
      </w:r>
      <w:r w:rsidR="00FC0CF6" w:rsidRPr="008A4939">
        <w:rPr>
          <w:rFonts w:eastAsia="Malgun Gothic"/>
          <w:color w:val="000000"/>
          <w:lang w:val="nl-BE" w:eastAsia="ko-KR"/>
        </w:rPr>
        <w:t xml:space="preserve">maken die </w:t>
      </w:r>
      <w:r w:rsidR="00BF1E65" w:rsidRPr="008A4939">
        <w:rPr>
          <w:rFonts w:eastAsia="Malgun Gothic"/>
          <w:color w:val="000000"/>
          <w:lang w:val="nl-BE" w:eastAsia="ko-KR"/>
        </w:rPr>
        <w:t xml:space="preserve">normaal </w:t>
      </w:r>
      <w:r w:rsidR="00FC0CF6" w:rsidRPr="008A4939">
        <w:rPr>
          <w:rFonts w:eastAsia="Malgun Gothic"/>
          <w:color w:val="000000"/>
          <w:lang w:val="nl-BE" w:eastAsia="ko-KR"/>
        </w:rPr>
        <w:t>binnenskamers gehouden werden.</w:t>
      </w:r>
      <w:r w:rsidR="00372A04" w:rsidRPr="008A4939">
        <w:rPr>
          <w:rStyle w:val="FootnoteReference"/>
          <w:rFonts w:eastAsia="Malgun Gothic"/>
          <w:color w:val="000000"/>
          <w:lang w:val="nl-BE" w:eastAsia="ko-KR"/>
        </w:rPr>
        <w:t xml:space="preserve"> </w:t>
      </w:r>
      <w:r w:rsidR="00372A04" w:rsidRPr="008A4939">
        <w:rPr>
          <w:rStyle w:val="FootnoteReference"/>
          <w:rFonts w:eastAsia="Malgun Gothic"/>
          <w:color w:val="000000"/>
          <w:lang w:val="nl-BE" w:eastAsia="ko-KR"/>
        </w:rPr>
        <w:footnoteReference w:id="103"/>
      </w:r>
    </w:p>
    <w:p w:rsidR="00F04872" w:rsidRPr="008A4939" w:rsidRDefault="00F04872" w:rsidP="008A4939">
      <w:pPr>
        <w:spacing w:line="360" w:lineRule="auto"/>
        <w:jc w:val="both"/>
        <w:rPr>
          <w:rFonts w:eastAsia="Malgun Gothic"/>
          <w:color w:val="000000"/>
          <w:lang w:val="nl-BE" w:eastAsia="ko-KR"/>
        </w:rPr>
      </w:pPr>
    </w:p>
    <w:p w:rsidR="001D1A3D" w:rsidRDefault="001D1A3D">
      <w:pPr>
        <w:rPr>
          <w:rFonts w:eastAsia="Malgun Gothic"/>
          <w:color w:val="000000"/>
          <w:lang w:val="nl-BE" w:eastAsia="ko-KR"/>
        </w:rPr>
      </w:pPr>
      <w:r>
        <w:rPr>
          <w:rFonts w:eastAsia="Malgun Gothic"/>
          <w:color w:val="000000"/>
          <w:lang w:val="nl-BE" w:eastAsia="ko-KR"/>
        </w:rPr>
        <w:br w:type="page"/>
      </w:r>
    </w:p>
    <w:p w:rsidR="00FF39E3" w:rsidRPr="00FF39E3" w:rsidRDefault="00FF39E3" w:rsidP="00F74251">
      <w:pPr>
        <w:jc w:val="both"/>
        <w:rPr>
          <w:rFonts w:eastAsia="Malgun Gothic"/>
          <w:b/>
          <w:color w:val="000000"/>
          <w:lang w:val="nl-BE" w:eastAsia="ko-KR"/>
        </w:rPr>
      </w:pPr>
      <w:r w:rsidRPr="00FF39E3">
        <w:rPr>
          <w:rFonts w:eastAsia="Malgun Gothic"/>
          <w:b/>
          <w:color w:val="000000"/>
          <w:lang w:val="nl-BE" w:eastAsia="ko-KR"/>
        </w:rPr>
        <w:lastRenderedPageBreak/>
        <w:t>6 Conclusie</w:t>
      </w:r>
    </w:p>
    <w:p w:rsidR="00FF39E3" w:rsidRPr="0009357F" w:rsidDel="0009357F" w:rsidRDefault="00FF39E3" w:rsidP="00F74251">
      <w:pPr>
        <w:jc w:val="both"/>
        <w:rPr>
          <w:del w:id="462" w:author="Nicholas Peeters" w:date="2014-08-07T18:02:00Z"/>
          <w:rFonts w:hint="eastAsia"/>
          <w:color w:val="000000"/>
          <w:lang w:val="nl-BE"/>
          <w:rPrChange w:id="463" w:author="Nicholas Peeters" w:date="2014-08-07T18:02:00Z">
            <w:rPr>
              <w:del w:id="464" w:author="Nicholas Peeters" w:date="2014-08-07T18:02:00Z"/>
              <w:rFonts w:eastAsia="Malgun Gothic"/>
              <w:color w:val="000000"/>
              <w:lang w:val="nl-BE" w:eastAsia="ko-KR"/>
            </w:rPr>
          </w:rPrChange>
        </w:rPr>
      </w:pPr>
      <w:del w:id="465" w:author="Nicholas Peeters" w:date="2014-08-07T18:02:00Z">
        <w:r w:rsidRPr="0009357F" w:rsidDel="0009357F">
          <w:rPr>
            <w:rFonts w:eastAsia="Malgun Gothic"/>
            <w:color w:val="000000"/>
            <w:lang w:val="nl-BE" w:eastAsia="ko-KR"/>
          </w:rPr>
          <w:delText xml:space="preserve">Alvorens de antwoorden op de onderzoeksvragen te bespreken, zal ik </w:delText>
        </w:r>
        <w:r w:rsidR="0055328A" w:rsidRPr="0009357F" w:rsidDel="0009357F">
          <w:rPr>
            <w:rFonts w:eastAsia="Malgun Gothic"/>
            <w:color w:val="000000"/>
            <w:lang w:val="nl-BE" w:eastAsia="ko-KR"/>
          </w:rPr>
          <w:delText xml:space="preserve">de </w:delText>
        </w:r>
        <w:r w:rsidRPr="0009357F" w:rsidDel="0009357F">
          <w:rPr>
            <w:rFonts w:eastAsia="Malgun Gothic"/>
            <w:color w:val="000000"/>
            <w:lang w:val="nl-BE" w:eastAsia="ko-KR"/>
          </w:rPr>
          <w:delText xml:space="preserve">inhoud </w:delText>
        </w:r>
        <w:r w:rsidR="0055328A" w:rsidRPr="0009357F" w:rsidDel="0009357F">
          <w:rPr>
            <w:rFonts w:eastAsia="Malgun Gothic"/>
            <w:color w:val="000000"/>
            <w:lang w:val="nl-BE" w:eastAsia="ko-KR"/>
          </w:rPr>
          <w:delText xml:space="preserve">die aan bod komt in het eerste deel </w:delText>
        </w:r>
        <w:r w:rsidRPr="0009357F" w:rsidDel="0009357F">
          <w:rPr>
            <w:rFonts w:eastAsia="Malgun Gothic"/>
            <w:color w:val="000000"/>
            <w:lang w:val="nl-BE" w:eastAsia="ko-KR"/>
          </w:rPr>
          <w:delText>kort samenvatten.</w:delText>
        </w:r>
      </w:del>
      <w:ins w:id="466" w:author="Nicholas Peeters" w:date="2014-08-07T18:02:00Z">
        <w:r w:rsidR="0009357F">
          <w:rPr>
            <w:rFonts w:hint="eastAsia"/>
            <w:color w:val="000000"/>
            <w:lang w:val="nl-BE"/>
          </w:rPr>
          <w:t xml:space="preserve"> In deze paper heb ik getra</w:t>
        </w:r>
      </w:ins>
      <w:ins w:id="467" w:author="Nicholas Peeters" w:date="2014-08-07T18:03:00Z">
        <w:r w:rsidR="0009357F">
          <w:rPr>
            <w:rFonts w:hint="eastAsia"/>
            <w:color w:val="000000"/>
            <w:lang w:val="nl-BE"/>
          </w:rPr>
          <w:t xml:space="preserve">cht </w:t>
        </w:r>
        <w:commentRangeStart w:id="468"/>
        <w:r w:rsidR="0009357F">
          <w:rPr>
            <w:rFonts w:hint="eastAsia"/>
            <w:color w:val="000000"/>
            <w:lang w:val="nl-BE"/>
          </w:rPr>
          <w:t xml:space="preserve">... </w:t>
        </w:r>
        <w:commentRangeEnd w:id="468"/>
        <w:r w:rsidR="0009357F">
          <w:rPr>
            <w:rStyle w:val="CommentReference"/>
          </w:rPr>
          <w:commentReference w:id="468"/>
        </w:r>
        <w:r w:rsidR="0009357F">
          <w:rPr>
            <w:rFonts w:hint="eastAsia"/>
            <w:color w:val="000000"/>
            <w:lang w:val="nl-BE"/>
          </w:rPr>
          <w:t>te onderzoeken.</w:t>
        </w:r>
      </w:ins>
    </w:p>
    <w:p w:rsidR="00E91181" w:rsidRDefault="00FF39E3" w:rsidP="00F74251">
      <w:pPr>
        <w:spacing w:line="360" w:lineRule="auto"/>
        <w:jc w:val="both"/>
        <w:rPr>
          <w:rFonts w:eastAsia="Malgun Gothic"/>
          <w:color w:val="000000"/>
          <w:lang w:val="nl-BE" w:eastAsia="ko-KR"/>
        </w:rPr>
      </w:pPr>
      <w:r>
        <w:rPr>
          <w:rFonts w:eastAsia="Malgun Gothic"/>
          <w:color w:val="000000"/>
          <w:lang w:val="nl-BE" w:eastAsia="ko-KR"/>
        </w:rPr>
        <w:t>In het eerste hoofdstuk kwam het onstaan</w:t>
      </w:r>
      <w:r w:rsidR="00F97699">
        <w:rPr>
          <w:rFonts w:eastAsia="Malgun Gothic"/>
          <w:color w:val="000000"/>
          <w:lang w:val="nl-BE" w:eastAsia="ko-KR"/>
        </w:rPr>
        <w:t>, de inhoud en de ontwikkeling</w:t>
      </w:r>
      <w:r>
        <w:rPr>
          <w:rFonts w:eastAsia="Malgun Gothic"/>
          <w:color w:val="000000"/>
          <w:lang w:val="nl-BE" w:eastAsia="ko-KR"/>
        </w:rPr>
        <w:t xml:space="preserve"> van het Japanse jeugdstrafrecht</w:t>
      </w:r>
      <w:r w:rsidR="00F97699">
        <w:rPr>
          <w:rFonts w:eastAsia="Malgun Gothic"/>
          <w:color w:val="000000"/>
          <w:lang w:val="nl-BE" w:eastAsia="ko-KR"/>
        </w:rPr>
        <w:t xml:space="preserve"> aan bod. Het Japanse jeugdstrafrecht, </w:t>
      </w:r>
      <w:r>
        <w:rPr>
          <w:rFonts w:eastAsia="Malgun Gothic"/>
          <w:color w:val="000000"/>
          <w:lang w:val="nl-BE" w:eastAsia="ko-KR"/>
        </w:rPr>
        <w:t>de Shōnenhō</w:t>
      </w:r>
      <w:r w:rsidR="00F97699">
        <w:rPr>
          <w:rFonts w:eastAsia="Malgun Gothic"/>
          <w:color w:val="000000"/>
          <w:lang w:val="nl-BE" w:eastAsia="ko-KR"/>
        </w:rPr>
        <w:t xml:space="preserve"> genaamd</w:t>
      </w:r>
      <w:r>
        <w:rPr>
          <w:rFonts w:eastAsia="Malgun Gothic"/>
          <w:color w:val="000000"/>
          <w:lang w:val="nl-BE" w:eastAsia="ko-KR"/>
        </w:rPr>
        <w:t xml:space="preserve">, </w:t>
      </w:r>
      <w:r w:rsidR="00F97699">
        <w:rPr>
          <w:rFonts w:eastAsia="Malgun Gothic"/>
          <w:color w:val="000000"/>
          <w:lang w:val="nl-BE" w:eastAsia="ko-KR"/>
        </w:rPr>
        <w:t xml:space="preserve">werd opgesteld </w:t>
      </w:r>
      <w:r w:rsidR="00F74251">
        <w:rPr>
          <w:rFonts w:eastAsia="Malgun Gothic"/>
          <w:color w:val="000000"/>
          <w:lang w:val="nl-BE" w:eastAsia="ko-KR"/>
        </w:rPr>
        <w:t>in het jaar 1948 tijdens de Amerikaans</w:t>
      </w:r>
      <w:r w:rsidR="00F97699">
        <w:rPr>
          <w:rFonts w:eastAsia="Malgun Gothic"/>
          <w:color w:val="000000"/>
          <w:lang w:val="nl-BE" w:eastAsia="ko-KR"/>
        </w:rPr>
        <w:t>e bezetting. Deze wetgeving was</w:t>
      </w:r>
      <w:r w:rsidR="00F74251">
        <w:rPr>
          <w:rFonts w:eastAsia="Malgun Gothic"/>
          <w:color w:val="000000"/>
          <w:lang w:val="nl-BE" w:eastAsia="ko-KR"/>
        </w:rPr>
        <w:t xml:space="preserve"> gebaseerd op de idealen van de Amerikaans</w:t>
      </w:r>
      <w:r w:rsidR="00F97699">
        <w:rPr>
          <w:rFonts w:eastAsia="Malgun Gothic"/>
          <w:color w:val="000000"/>
          <w:lang w:val="nl-BE" w:eastAsia="ko-KR"/>
        </w:rPr>
        <w:t>e</w:t>
      </w:r>
      <w:r w:rsidR="00F74251">
        <w:rPr>
          <w:rFonts w:eastAsia="Malgun Gothic"/>
          <w:color w:val="000000"/>
          <w:lang w:val="nl-BE" w:eastAsia="ko-KR"/>
        </w:rPr>
        <w:t xml:space="preserve"> ‘Standard Juvenile Court Act’, namelijk de filosofie van heropvoeding. In de jaren </w:t>
      </w:r>
      <w:r w:rsidR="00E91181">
        <w:rPr>
          <w:rFonts w:eastAsia="Malgun Gothic"/>
          <w:color w:val="000000"/>
          <w:lang w:val="nl-BE" w:eastAsia="ko-KR"/>
        </w:rPr>
        <w:t>vijftig</w:t>
      </w:r>
      <w:r w:rsidR="00F74251">
        <w:rPr>
          <w:rFonts w:eastAsia="Malgun Gothic"/>
          <w:color w:val="000000"/>
          <w:lang w:val="nl-BE" w:eastAsia="ko-KR"/>
        </w:rPr>
        <w:t xml:space="preserve"> vond er in Japan echter een stijging van de jeugdcriminaliteit plaats en zo kwam de Shōnenhō met zijn ‘milde aanpak’ al snel onder vuur te liggen. Dit leidde tot het onstaan van een beweging binnen de regering tot de herziening van de Shōnenhō en in 1966 en 1970 werden concrete voorstellen tot herziening ingediend.</w:t>
      </w:r>
    </w:p>
    <w:p w:rsidR="00E91181" w:rsidRDefault="00E91181" w:rsidP="00F74251">
      <w:pPr>
        <w:spacing w:line="360" w:lineRule="auto"/>
        <w:jc w:val="both"/>
        <w:rPr>
          <w:rFonts w:eastAsia="Malgun Gothic"/>
          <w:color w:val="000000"/>
          <w:lang w:val="nl-BE" w:eastAsia="ko-KR"/>
        </w:rPr>
      </w:pPr>
      <w:r>
        <w:rPr>
          <w:rFonts w:eastAsia="Malgun Gothic"/>
          <w:color w:val="000000"/>
          <w:lang w:val="nl-BE" w:eastAsia="ko-KR"/>
        </w:rPr>
        <w:t>Na het voorvallen van enkele zware moorden gepleegd door minderjarigen, kwam in de jaren negentig het debat rond hervorming in een stroomversnelling en werd op 6 december 2000 een nieuwe Shōnenhō aangekondigd.</w:t>
      </w:r>
      <w:r w:rsidRPr="00E91181">
        <w:rPr>
          <w:rFonts w:eastAsia="Malgun Gothic"/>
          <w:color w:val="000000"/>
          <w:lang w:val="nl-BE" w:eastAsia="ko-KR"/>
        </w:rPr>
        <w:t xml:space="preserve"> </w:t>
      </w:r>
      <w:r w:rsidRPr="008A4939">
        <w:rPr>
          <w:rFonts w:eastAsia="Malgun Gothic"/>
          <w:color w:val="000000"/>
          <w:lang w:val="nl-BE" w:eastAsia="ko-KR"/>
        </w:rPr>
        <w:t xml:space="preserve">Dit was de eerste </w:t>
      </w:r>
      <w:r>
        <w:rPr>
          <w:rFonts w:eastAsia="Malgun Gothic"/>
          <w:color w:val="000000"/>
          <w:lang w:val="nl-BE" w:eastAsia="ko-KR"/>
        </w:rPr>
        <w:t>noemen</w:t>
      </w:r>
      <w:r w:rsidRPr="008A4939">
        <w:rPr>
          <w:rFonts w:eastAsia="Malgun Gothic"/>
          <w:color w:val="000000"/>
          <w:lang w:val="nl-BE" w:eastAsia="ko-KR"/>
        </w:rPr>
        <w:t>swaardige aanpassing</w:t>
      </w:r>
      <w:r>
        <w:rPr>
          <w:rFonts w:eastAsia="Malgun Gothic"/>
          <w:color w:val="000000"/>
          <w:lang w:val="nl-BE" w:eastAsia="ko-KR"/>
        </w:rPr>
        <w:t xml:space="preserve"> die Japan maakte aan de Shōnenhō</w:t>
      </w:r>
      <w:r w:rsidRPr="008A4939">
        <w:rPr>
          <w:rFonts w:eastAsia="Malgun Gothic"/>
          <w:color w:val="000000"/>
          <w:lang w:val="nl-BE" w:eastAsia="ko-KR"/>
        </w:rPr>
        <w:t xml:space="preserve"> zoals die opgesteld was in 1948.</w:t>
      </w:r>
      <w:r>
        <w:rPr>
          <w:rFonts w:eastAsia="Malgun Gothic"/>
          <w:color w:val="000000"/>
          <w:lang w:val="nl-BE" w:eastAsia="ko-KR"/>
        </w:rPr>
        <w:t xml:space="preserve"> </w:t>
      </w:r>
    </w:p>
    <w:p w:rsidR="00F97699" w:rsidRDefault="0055328A" w:rsidP="00F74251">
      <w:pPr>
        <w:spacing w:line="360" w:lineRule="auto"/>
        <w:jc w:val="both"/>
        <w:rPr>
          <w:rFonts w:eastAsia="Malgun Gothic"/>
          <w:color w:val="000000"/>
          <w:lang w:val="nl-BE" w:eastAsia="ko-KR"/>
        </w:rPr>
      </w:pPr>
      <w:r>
        <w:rPr>
          <w:rFonts w:eastAsia="Malgun Gothic"/>
          <w:color w:val="000000"/>
          <w:lang w:val="nl-BE" w:eastAsia="ko-KR"/>
        </w:rPr>
        <w:t>In het tweede hoofdstuk wordt d</w:t>
      </w:r>
      <w:r w:rsidR="00E91181">
        <w:rPr>
          <w:rFonts w:eastAsia="Malgun Gothic"/>
          <w:color w:val="000000"/>
          <w:lang w:val="nl-BE" w:eastAsia="ko-KR"/>
        </w:rPr>
        <w:t>eze hervo</w:t>
      </w:r>
      <w:r>
        <w:rPr>
          <w:rFonts w:eastAsia="Malgun Gothic"/>
          <w:color w:val="000000"/>
          <w:lang w:val="nl-BE" w:eastAsia="ko-KR"/>
        </w:rPr>
        <w:t>r</w:t>
      </w:r>
      <w:r w:rsidR="00E91181">
        <w:rPr>
          <w:rFonts w:eastAsia="Malgun Gothic"/>
          <w:color w:val="000000"/>
          <w:lang w:val="nl-BE" w:eastAsia="ko-KR"/>
        </w:rPr>
        <w:t xml:space="preserve">ming van de Shōnenhō in 2000 </w:t>
      </w:r>
      <w:r w:rsidR="00F97699">
        <w:rPr>
          <w:rFonts w:eastAsia="Malgun Gothic"/>
          <w:color w:val="000000"/>
          <w:lang w:val="nl-BE" w:eastAsia="ko-KR"/>
        </w:rPr>
        <w:t>uitgebreid besproken</w:t>
      </w:r>
      <w:r>
        <w:rPr>
          <w:rFonts w:eastAsia="Malgun Gothic"/>
          <w:color w:val="000000"/>
          <w:lang w:val="nl-BE" w:eastAsia="ko-KR"/>
        </w:rPr>
        <w:t xml:space="preserve"> en komt het antwoord op de onderzoeksvragen van deze paper aan bod</w:t>
      </w:r>
      <w:r w:rsidR="00F97699">
        <w:rPr>
          <w:rFonts w:eastAsia="Malgun Gothic"/>
          <w:color w:val="000000"/>
          <w:lang w:val="nl-BE" w:eastAsia="ko-KR"/>
        </w:rPr>
        <w:t xml:space="preserve">: </w:t>
      </w:r>
      <w:r w:rsidRPr="004B7FC4">
        <w:rPr>
          <w:rFonts w:eastAsia="Malgun Gothic"/>
          <w:color w:val="000000"/>
          <w:lang w:val="nl-BE" w:eastAsia="ko-KR"/>
        </w:rPr>
        <w:t>wat wa</w:t>
      </w:r>
      <w:ins w:id="469" w:author="Nicholas Peeters" w:date="2014-08-05T18:18:00Z">
        <w:r w:rsidR="00D9018D" w:rsidRPr="004B7FC4">
          <w:rPr>
            <w:rFonts w:hint="eastAsia"/>
            <w:color w:val="000000"/>
            <w:lang w:val="nl-BE"/>
          </w:rPr>
          <w:t>ren</w:t>
        </w:r>
      </w:ins>
      <w:del w:id="470" w:author="Nicholas Peeters" w:date="2014-08-05T18:18:00Z">
        <w:r w:rsidRPr="004B7FC4" w:rsidDel="00D9018D">
          <w:rPr>
            <w:rFonts w:eastAsia="Malgun Gothic"/>
            <w:color w:val="000000"/>
            <w:lang w:val="nl-BE" w:eastAsia="ko-KR"/>
          </w:rPr>
          <w:delText>s</w:delText>
        </w:r>
      </w:del>
      <w:r w:rsidRPr="004B7FC4">
        <w:rPr>
          <w:rFonts w:eastAsia="Malgun Gothic"/>
          <w:color w:val="000000"/>
          <w:lang w:val="nl-BE" w:eastAsia="ko-KR"/>
        </w:rPr>
        <w:t xml:space="preserve"> </w:t>
      </w:r>
      <w:r w:rsidR="00F97699" w:rsidRPr="004B7FC4">
        <w:rPr>
          <w:rFonts w:eastAsia="Malgun Gothic"/>
          <w:color w:val="000000"/>
          <w:lang w:val="nl-BE" w:eastAsia="ko-KR"/>
        </w:rPr>
        <w:t xml:space="preserve">de aanleiding, </w:t>
      </w:r>
      <w:r w:rsidRPr="004B7FC4">
        <w:rPr>
          <w:rFonts w:eastAsia="Malgun Gothic"/>
          <w:color w:val="000000"/>
          <w:lang w:val="nl-BE" w:eastAsia="ko-KR"/>
          <w:rPrChange w:id="471" w:author="Nicholas Peeters" w:date="2014-08-05T18:18:00Z">
            <w:rPr>
              <w:rFonts w:eastAsia="Malgun Gothic"/>
              <w:color w:val="000000"/>
              <w:lang w:val="nl-BE" w:eastAsia="ko-KR"/>
            </w:rPr>
          </w:rPrChange>
        </w:rPr>
        <w:t xml:space="preserve">de </w:t>
      </w:r>
      <w:r w:rsidR="00F97699" w:rsidRPr="004B7FC4">
        <w:rPr>
          <w:rFonts w:eastAsia="Malgun Gothic"/>
          <w:color w:val="000000"/>
          <w:lang w:val="nl-BE" w:eastAsia="ko-KR"/>
          <w:rPrChange w:id="472" w:author="Nicholas Peeters" w:date="2014-08-05T18:18:00Z">
            <w:rPr>
              <w:rFonts w:eastAsia="Malgun Gothic"/>
              <w:color w:val="000000"/>
              <w:lang w:val="nl-BE" w:eastAsia="ko-KR"/>
            </w:rPr>
          </w:rPrChange>
        </w:rPr>
        <w:t>inhoud van de voornaamste veranderingen</w:t>
      </w:r>
      <w:r w:rsidR="00E91181" w:rsidRPr="004B7FC4">
        <w:rPr>
          <w:rFonts w:eastAsia="Malgun Gothic"/>
          <w:color w:val="000000"/>
          <w:lang w:val="nl-BE" w:eastAsia="ko-KR"/>
          <w:rPrChange w:id="473" w:author="Nicholas Peeters" w:date="2014-08-05T18:18:00Z">
            <w:rPr>
              <w:rFonts w:eastAsia="Malgun Gothic"/>
              <w:color w:val="000000"/>
              <w:lang w:val="nl-BE" w:eastAsia="ko-KR"/>
            </w:rPr>
          </w:rPrChange>
        </w:rPr>
        <w:t xml:space="preserve"> </w:t>
      </w:r>
      <w:r w:rsidR="00F97699" w:rsidRPr="004B7FC4">
        <w:rPr>
          <w:rFonts w:eastAsia="Malgun Gothic"/>
          <w:color w:val="000000"/>
          <w:lang w:val="nl-BE" w:eastAsia="ko-KR"/>
          <w:rPrChange w:id="474" w:author="Nicholas Peeters" w:date="2014-08-05T18:18:00Z">
            <w:rPr>
              <w:rFonts w:eastAsia="Malgun Gothic"/>
              <w:color w:val="000000"/>
              <w:lang w:val="nl-BE" w:eastAsia="ko-KR"/>
            </w:rPr>
          </w:rPrChange>
        </w:rPr>
        <w:t>en</w:t>
      </w:r>
      <w:r w:rsidRPr="004B7FC4">
        <w:rPr>
          <w:rFonts w:eastAsia="Malgun Gothic"/>
          <w:color w:val="000000"/>
          <w:lang w:val="nl-BE" w:eastAsia="ko-KR"/>
          <w:rPrChange w:id="475" w:author="Nicholas Peeters" w:date="2014-08-05T18:18:00Z">
            <w:rPr>
              <w:rFonts w:eastAsia="Malgun Gothic"/>
              <w:color w:val="000000"/>
              <w:lang w:val="nl-BE" w:eastAsia="ko-KR"/>
            </w:rPr>
          </w:rPrChange>
        </w:rPr>
        <w:t xml:space="preserve"> </w:t>
      </w:r>
      <w:ins w:id="476" w:author="Nicholas Peeters" w:date="2014-08-07T19:58:00Z">
        <w:r w:rsidR="004B7FC4">
          <w:rPr>
            <w:rFonts w:hint="eastAsia"/>
            <w:color w:val="000000"/>
            <w:lang w:val="nl-BE"/>
          </w:rPr>
          <w:t xml:space="preserve">de </w:t>
        </w:r>
      </w:ins>
      <w:r w:rsidRPr="004B7FC4">
        <w:rPr>
          <w:rFonts w:eastAsia="Malgun Gothic"/>
          <w:color w:val="000000"/>
          <w:lang w:val="nl-BE" w:eastAsia="ko-KR"/>
        </w:rPr>
        <w:t>probleempunten van de hervorming?</w:t>
      </w:r>
    </w:p>
    <w:p w:rsidR="0055328A" w:rsidRDefault="00E91181" w:rsidP="00F74251">
      <w:pPr>
        <w:spacing w:line="360" w:lineRule="auto"/>
        <w:jc w:val="both"/>
        <w:rPr>
          <w:rFonts w:eastAsia="Malgun Gothic"/>
          <w:color w:val="000000"/>
          <w:lang w:val="nl-BE" w:eastAsia="ko-KR"/>
        </w:rPr>
      </w:pPr>
      <w:r>
        <w:rPr>
          <w:rFonts w:eastAsia="Malgun Gothic"/>
          <w:color w:val="000000"/>
          <w:lang w:val="nl-BE" w:eastAsia="ko-KR"/>
        </w:rPr>
        <w:t>Christian Sch</w:t>
      </w:r>
      <w:r w:rsidR="0055328A">
        <w:rPr>
          <w:rFonts w:eastAsia="Malgun Gothic"/>
          <w:color w:val="000000"/>
          <w:lang w:val="nl-BE" w:eastAsia="ko-KR"/>
        </w:rPr>
        <w:t>w</w:t>
      </w:r>
      <w:r>
        <w:rPr>
          <w:rFonts w:eastAsia="Malgun Gothic"/>
          <w:color w:val="000000"/>
          <w:lang w:val="nl-BE" w:eastAsia="ko-KR"/>
        </w:rPr>
        <w:t xml:space="preserve">arzenneger noemde vier grote factoren die </w:t>
      </w:r>
      <w:del w:id="477" w:author="Nicholas Peeters" w:date="2014-08-05T18:18:00Z">
        <w:r w:rsidDel="00D9018D">
          <w:rPr>
            <w:rFonts w:eastAsia="Malgun Gothic"/>
            <w:color w:val="000000"/>
            <w:lang w:val="nl-BE" w:eastAsia="ko-KR"/>
          </w:rPr>
          <w:delText>aanleiding vormden</w:delText>
        </w:r>
      </w:del>
      <w:ins w:id="478" w:author="Nicholas Peeters" w:date="2014-08-05T18:18:00Z">
        <w:r w:rsidR="00D9018D">
          <w:rPr>
            <w:rFonts w:hint="eastAsia"/>
            <w:color w:val="000000"/>
            <w:lang w:val="nl-BE"/>
          </w:rPr>
          <w:t>leidden</w:t>
        </w:r>
      </w:ins>
      <w:r>
        <w:rPr>
          <w:rFonts w:eastAsia="Malgun Gothic"/>
          <w:color w:val="000000"/>
          <w:lang w:val="nl-BE" w:eastAsia="ko-KR"/>
        </w:rPr>
        <w:t xml:space="preserve"> naar </w:t>
      </w:r>
      <w:ins w:id="479" w:author="Nicholas Peeters" w:date="2014-08-05T18:18:00Z">
        <w:r w:rsidR="00D9018D">
          <w:rPr>
            <w:rFonts w:hint="eastAsia"/>
            <w:color w:val="000000"/>
            <w:lang w:val="nl-BE"/>
          </w:rPr>
          <w:t xml:space="preserve">de </w:t>
        </w:r>
      </w:ins>
      <w:r>
        <w:rPr>
          <w:rFonts w:eastAsia="Malgun Gothic"/>
          <w:color w:val="000000"/>
          <w:lang w:val="nl-BE" w:eastAsia="ko-KR"/>
        </w:rPr>
        <w:t>hervorming</w:t>
      </w:r>
      <w:r w:rsidR="0055328A">
        <w:rPr>
          <w:rFonts w:eastAsia="Malgun Gothic"/>
          <w:color w:val="000000"/>
          <w:lang w:val="nl-BE" w:eastAsia="ko-KR"/>
        </w:rPr>
        <w:t xml:space="preserve"> van de</w:t>
      </w:r>
      <w:r w:rsidR="0055328A" w:rsidRPr="0055328A">
        <w:rPr>
          <w:rFonts w:eastAsia="Malgun Gothic"/>
          <w:color w:val="000000"/>
          <w:lang w:val="nl-BE" w:eastAsia="ko-KR"/>
        </w:rPr>
        <w:t xml:space="preserve"> </w:t>
      </w:r>
      <w:r w:rsidR="0055328A">
        <w:rPr>
          <w:rFonts w:eastAsia="Malgun Gothic"/>
          <w:color w:val="000000"/>
          <w:lang w:val="nl-BE" w:eastAsia="ko-KR"/>
        </w:rPr>
        <w:t>Shōnenhō in het jaar 2000. Als</w:t>
      </w:r>
      <w:r>
        <w:rPr>
          <w:rFonts w:eastAsia="Malgun Gothic"/>
          <w:color w:val="000000"/>
          <w:lang w:val="nl-BE" w:eastAsia="ko-KR"/>
        </w:rPr>
        <w:t xml:space="preserve"> eerst</w:t>
      </w:r>
      <w:r w:rsidR="0055328A">
        <w:rPr>
          <w:rFonts w:eastAsia="Malgun Gothic"/>
          <w:color w:val="000000"/>
          <w:lang w:val="nl-BE" w:eastAsia="ko-KR"/>
        </w:rPr>
        <w:t>e vernoemt hij</w:t>
      </w:r>
      <w:r>
        <w:rPr>
          <w:rFonts w:eastAsia="Malgun Gothic"/>
          <w:color w:val="000000"/>
          <w:lang w:val="nl-BE" w:eastAsia="ko-KR"/>
        </w:rPr>
        <w:t xml:space="preserve"> het voorvallen van zware misdaden gepleegd door minderjarigen in de jaren negentig, zoals bijvoorbeeld het Yamagata Mat Incident en de Kobe Child Murders. Ten tweede, de invloed van de massamedia die bovengenoemde incidenten uitgebreid behandelden en </w:t>
      </w:r>
      <w:r w:rsidR="00F97699">
        <w:rPr>
          <w:rFonts w:eastAsia="Malgun Gothic"/>
          <w:color w:val="000000"/>
          <w:lang w:val="nl-BE" w:eastAsia="ko-KR"/>
        </w:rPr>
        <w:t>zo de publieke opinie beïnvloedden. De derde factor was het ontstaan van een beweging voor de rechten van slachtoffers die in de Shōnenhō hun belangen beter verdedigd wilden zien. Ten slotte</w:t>
      </w:r>
      <w:del w:id="480" w:author="Nicholas Peeters" w:date="2014-08-05T18:19:00Z">
        <w:r w:rsidR="00F97699" w:rsidDel="00D9018D">
          <w:rPr>
            <w:rFonts w:eastAsia="Malgun Gothic"/>
            <w:color w:val="000000"/>
            <w:lang w:val="nl-BE" w:eastAsia="ko-KR"/>
          </w:rPr>
          <w:delText>,</w:delText>
        </w:r>
      </w:del>
      <w:r w:rsidR="00F97699">
        <w:rPr>
          <w:rFonts w:eastAsia="Malgun Gothic"/>
          <w:color w:val="000000"/>
          <w:lang w:val="nl-BE" w:eastAsia="ko-KR"/>
        </w:rPr>
        <w:t xml:space="preserve"> speelde ook de vraag van de Japanse Beroepsvereniging van Advocaten naar meer rechten voor minderjarige daders een rol.</w:t>
      </w:r>
      <w:r w:rsidR="0055328A">
        <w:rPr>
          <w:rFonts w:eastAsia="Malgun Gothic"/>
          <w:color w:val="000000"/>
          <w:lang w:val="nl-BE" w:eastAsia="ko-KR"/>
        </w:rPr>
        <w:t xml:space="preserve"> </w:t>
      </w:r>
      <w:r w:rsidR="0055328A">
        <w:rPr>
          <w:rFonts w:eastAsia="Malgun Gothic"/>
          <w:color w:val="000000"/>
          <w:lang w:val="nl-BE" w:eastAsia="ko-KR"/>
        </w:rPr>
        <w:lastRenderedPageBreak/>
        <w:t>Volgens Schwarzenneger vormde het samenvallen van deze vier factoren de directe aanleiding naar de herziening van de Shōnenhō.</w:t>
      </w:r>
    </w:p>
    <w:p w:rsidR="00841743" w:rsidRDefault="0055328A" w:rsidP="0055328A">
      <w:pPr>
        <w:spacing w:line="360" w:lineRule="auto"/>
        <w:jc w:val="both"/>
        <w:rPr>
          <w:color w:val="000000"/>
          <w:lang w:val="nl-BE" w:eastAsia="ko-KR"/>
        </w:rPr>
      </w:pPr>
      <w:r>
        <w:rPr>
          <w:rFonts w:eastAsia="Malgun Gothic"/>
          <w:color w:val="000000"/>
          <w:lang w:val="nl-BE" w:eastAsia="ko-KR"/>
        </w:rPr>
        <w:t>De belangrijkste inhoudelijke verandering</w:t>
      </w:r>
      <w:ins w:id="481" w:author="Nicholas Peeters" w:date="2014-08-05T18:21:00Z">
        <w:r w:rsidR="00D9018D">
          <w:rPr>
            <w:rFonts w:hint="eastAsia"/>
            <w:color w:val="000000"/>
            <w:lang w:val="nl-BE"/>
          </w:rPr>
          <w:t>en</w:t>
        </w:r>
      </w:ins>
      <w:r>
        <w:rPr>
          <w:rFonts w:eastAsia="Malgun Gothic"/>
          <w:color w:val="000000"/>
          <w:lang w:val="nl-BE" w:eastAsia="ko-KR"/>
        </w:rPr>
        <w:t xml:space="preserve"> die gemaakt werden aan de Shōnenhō in 2000 worden in het boek </w:t>
      </w:r>
      <w:r>
        <w:rPr>
          <w:rFonts w:hint="eastAsia"/>
          <w:color w:val="000000"/>
          <w:lang w:val="nl-BE"/>
        </w:rPr>
        <w:t>ビギナーズ少年法</w:t>
      </w:r>
      <w:r>
        <w:rPr>
          <w:rFonts w:eastAsia="Malgun Gothic"/>
          <w:color w:val="000000"/>
          <w:lang w:val="nl-BE" w:eastAsia="ko-KR"/>
        </w:rPr>
        <w:t xml:space="preserve"> (</w:t>
      </w:r>
      <w:r>
        <w:rPr>
          <w:rFonts w:eastAsia="Malgun Gothic"/>
          <w:i/>
          <w:color w:val="000000"/>
          <w:lang w:val="nl-BE" w:eastAsia="ko-KR"/>
        </w:rPr>
        <w:t>Bigināzu Shōnenhō</w:t>
      </w:r>
      <w:r>
        <w:rPr>
          <w:rFonts w:eastAsia="Malgun Gothic"/>
          <w:color w:val="000000"/>
          <w:lang w:val="nl-BE" w:eastAsia="ko-KR"/>
        </w:rPr>
        <w:t>, 2009)</w:t>
      </w:r>
      <w:r w:rsidR="00841743">
        <w:rPr>
          <w:rFonts w:eastAsia="Malgun Gothic"/>
          <w:color w:val="000000"/>
          <w:lang w:val="nl-BE" w:eastAsia="ko-KR"/>
        </w:rPr>
        <w:t xml:space="preserve"> </w:t>
      </w:r>
      <w:r>
        <w:rPr>
          <w:rFonts w:eastAsia="Malgun Gothic"/>
          <w:color w:val="000000"/>
          <w:lang w:val="nl-BE" w:eastAsia="ko-KR"/>
        </w:rPr>
        <w:t xml:space="preserve">door </w:t>
      </w:r>
      <w:r>
        <w:rPr>
          <w:color w:val="000000"/>
          <w:lang w:val="nl-BE" w:eastAsia="ko-KR"/>
        </w:rPr>
        <w:t xml:space="preserve">Tadashi </w:t>
      </w:r>
      <w:r w:rsidRPr="008A4939">
        <w:rPr>
          <w:color w:val="000000"/>
          <w:lang w:val="nl-BE" w:eastAsia="ko-KR"/>
        </w:rPr>
        <w:t>Moriyama</w:t>
      </w:r>
      <w:r>
        <w:rPr>
          <w:color w:val="000000"/>
          <w:lang w:val="nl-BE" w:eastAsia="ko-KR"/>
        </w:rPr>
        <w:t xml:space="preserve"> en Hiroko</w:t>
      </w:r>
      <w:r w:rsidRPr="008A4939">
        <w:rPr>
          <w:color w:val="000000"/>
          <w:lang w:val="nl-BE" w:eastAsia="ko-KR"/>
        </w:rPr>
        <w:t xml:space="preserve"> Goto</w:t>
      </w:r>
      <w:r>
        <w:rPr>
          <w:color w:val="000000"/>
          <w:lang w:val="nl-BE" w:eastAsia="ko-KR"/>
        </w:rPr>
        <w:t xml:space="preserve"> ingedeeld in drie categoriën.</w:t>
      </w:r>
      <w:r w:rsidR="00841743">
        <w:rPr>
          <w:color w:val="000000"/>
          <w:lang w:val="nl-BE" w:eastAsia="ko-KR"/>
        </w:rPr>
        <w:t xml:space="preserve"> Deze indeling wordt ook door andere onderzoekers, zoals bijvoorbeeld Ryan Trevor, gehanteerd.</w:t>
      </w:r>
    </w:p>
    <w:p w:rsidR="0055328A" w:rsidRDefault="0055328A" w:rsidP="00FE6D85">
      <w:pPr>
        <w:spacing w:line="360" w:lineRule="auto"/>
        <w:jc w:val="both"/>
        <w:rPr>
          <w:color w:val="000000"/>
          <w:lang w:val="nl-BE" w:eastAsia="ko-KR"/>
        </w:rPr>
      </w:pPr>
      <w:r>
        <w:rPr>
          <w:color w:val="000000"/>
          <w:lang w:val="nl-BE" w:eastAsia="ko-KR"/>
        </w:rPr>
        <w:t>Ten eerste</w:t>
      </w:r>
      <w:ins w:id="482" w:author="Nicholas Peeters" w:date="2014-08-05T18:19:00Z">
        <w:r w:rsidR="00D9018D">
          <w:rPr>
            <w:rFonts w:hint="eastAsia"/>
            <w:color w:val="000000"/>
            <w:lang w:val="nl-BE"/>
          </w:rPr>
          <w:t xml:space="preserve"> werd er</w:t>
        </w:r>
      </w:ins>
      <w:del w:id="483" w:author="Nicholas Peeters" w:date="2014-08-05T18:19:00Z">
        <w:r w:rsidDel="00D9018D">
          <w:rPr>
            <w:color w:val="000000"/>
            <w:lang w:val="nl-BE" w:eastAsia="ko-KR"/>
          </w:rPr>
          <w:delText>,</w:delText>
        </w:r>
      </w:del>
      <w:r>
        <w:rPr>
          <w:color w:val="000000"/>
          <w:lang w:val="nl-BE" w:eastAsia="ko-KR"/>
        </w:rPr>
        <w:t xml:space="preserve"> een herziening </w:t>
      </w:r>
      <w:ins w:id="484" w:author="Nicholas Peeters" w:date="2014-08-05T18:19:00Z">
        <w:r w:rsidR="00D9018D">
          <w:rPr>
            <w:rFonts w:hint="eastAsia"/>
            <w:color w:val="000000"/>
            <w:lang w:val="nl-BE"/>
          </w:rPr>
          <w:t xml:space="preserve">doorgevoerd </w:t>
        </w:r>
      </w:ins>
      <w:r>
        <w:rPr>
          <w:color w:val="000000"/>
          <w:lang w:val="nl-BE" w:eastAsia="ko-KR"/>
        </w:rPr>
        <w:t xml:space="preserve">van de afhandeling van jeugddelinquenten, waarbij </w:t>
      </w:r>
      <w:del w:id="485" w:author="Nicholas Peeters" w:date="2014-08-07T18:05:00Z">
        <w:r w:rsidDel="0009357F">
          <w:rPr>
            <w:color w:val="000000"/>
            <w:lang w:val="nl-BE" w:eastAsia="ko-KR"/>
          </w:rPr>
          <w:delText>de</w:delText>
        </w:r>
      </w:del>
      <w:r>
        <w:rPr>
          <w:color w:val="000000"/>
          <w:lang w:val="nl-BE" w:eastAsia="ko-KR"/>
        </w:rPr>
        <w:t xml:space="preserve"> </w:t>
      </w:r>
      <w:del w:id="486" w:author="Nicholas Peeters" w:date="2014-08-05T18:20:00Z">
        <w:r w:rsidDel="00D9018D">
          <w:rPr>
            <w:color w:val="000000"/>
            <w:lang w:val="nl-BE" w:eastAsia="ko-KR"/>
          </w:rPr>
          <w:delText xml:space="preserve">verandering van </w:delText>
        </w:r>
      </w:del>
      <w:r>
        <w:rPr>
          <w:color w:val="000000"/>
          <w:lang w:val="nl-BE" w:eastAsia="ko-KR"/>
        </w:rPr>
        <w:t>de leeftijd van strafrechtelijke verantwoordelijk</w:t>
      </w:r>
      <w:ins w:id="487" w:author="Nicholas Peeters" w:date="2014-08-05T18:19:00Z">
        <w:r w:rsidR="00D9018D">
          <w:rPr>
            <w:rFonts w:hint="eastAsia"/>
            <w:color w:val="000000"/>
            <w:lang w:val="nl-BE"/>
          </w:rPr>
          <w:t>heid</w:t>
        </w:r>
      </w:ins>
      <w:r>
        <w:rPr>
          <w:color w:val="000000"/>
          <w:lang w:val="nl-BE" w:eastAsia="ko-KR"/>
        </w:rPr>
        <w:t xml:space="preserve"> van zestien naar veertien jaar</w:t>
      </w:r>
      <w:ins w:id="488" w:author="Nicholas Peeters" w:date="2014-08-05T18:20:00Z">
        <w:r w:rsidR="00D9018D">
          <w:rPr>
            <w:rFonts w:hint="eastAsia"/>
            <w:color w:val="000000"/>
            <w:lang w:val="nl-BE"/>
          </w:rPr>
          <w:t xml:space="preserve"> verlaagd werd</w:t>
        </w:r>
      </w:ins>
      <w:r w:rsidR="00841743">
        <w:rPr>
          <w:color w:val="000000"/>
          <w:lang w:val="nl-BE" w:eastAsia="ko-KR"/>
        </w:rPr>
        <w:t xml:space="preserve">. </w:t>
      </w:r>
      <w:del w:id="489" w:author="Nicholas Peeters" w:date="2014-08-05T18:20:00Z">
        <w:r w:rsidR="00841743" w:rsidDel="00D9018D">
          <w:rPr>
            <w:color w:val="000000"/>
            <w:lang w:val="nl-BE" w:eastAsia="ko-KR"/>
          </w:rPr>
          <w:delText>Ook werden na</w:delText>
        </w:r>
      </w:del>
      <w:ins w:id="490" w:author="Nicholas Peeters" w:date="2014-08-05T18:20:00Z">
        <w:r w:rsidR="00D9018D">
          <w:rPr>
            <w:rFonts w:hint="eastAsia"/>
            <w:color w:val="000000"/>
            <w:lang w:val="nl-BE"/>
          </w:rPr>
          <w:t>Na</w:t>
        </w:r>
      </w:ins>
      <w:r w:rsidR="00841743">
        <w:rPr>
          <w:color w:val="000000"/>
          <w:lang w:val="nl-BE" w:eastAsia="ko-KR"/>
        </w:rPr>
        <w:t xml:space="preserve"> de hervorming </w:t>
      </w:r>
      <w:ins w:id="491" w:author="Nicholas Peeters" w:date="2014-08-05T18:20:00Z">
        <w:r w:rsidR="00D9018D">
          <w:rPr>
            <w:rFonts w:hint="eastAsia"/>
            <w:color w:val="000000"/>
            <w:lang w:val="nl-BE"/>
          </w:rPr>
          <w:t xml:space="preserve">in 2000 werden </w:t>
        </w:r>
      </w:ins>
      <w:r w:rsidR="00841743">
        <w:rPr>
          <w:color w:val="000000"/>
          <w:lang w:val="nl-BE" w:eastAsia="ko-KR"/>
        </w:rPr>
        <w:t xml:space="preserve">jongeren vanaf zestien jaar, die een moord gepleegd hadden met voorbedachte rade, </w:t>
      </w:r>
      <w:ins w:id="492" w:author="Nicholas Peeters" w:date="2014-08-05T18:20:00Z">
        <w:r w:rsidR="00D9018D">
          <w:rPr>
            <w:rFonts w:hint="eastAsia"/>
            <w:color w:val="000000"/>
            <w:lang w:val="nl-BE"/>
          </w:rPr>
          <w:t xml:space="preserve">tevens </w:t>
        </w:r>
      </w:ins>
      <w:r w:rsidR="00841743">
        <w:rPr>
          <w:color w:val="000000"/>
          <w:lang w:val="nl-BE" w:eastAsia="ko-KR"/>
        </w:rPr>
        <w:t xml:space="preserve">automatisch doorgestuurd naar het strafrechtsysteem. Belangrijk bij deze aanpassingen is </w:t>
      </w:r>
      <w:ins w:id="493" w:author="Nicholas Peeters" w:date="2014-08-05T18:20:00Z">
        <w:r w:rsidR="00D9018D">
          <w:rPr>
            <w:rFonts w:hint="eastAsia"/>
            <w:color w:val="000000"/>
            <w:lang w:val="nl-BE"/>
          </w:rPr>
          <w:t xml:space="preserve">op te merken </w:t>
        </w:r>
      </w:ins>
      <w:r w:rsidR="00841743">
        <w:rPr>
          <w:color w:val="000000"/>
          <w:lang w:val="nl-BE" w:eastAsia="ko-KR"/>
        </w:rPr>
        <w:t xml:space="preserve">dat </w:t>
      </w:r>
      <w:ins w:id="494" w:author="Nicholas Peeters" w:date="2014-08-05T18:21:00Z">
        <w:r w:rsidR="00D9018D">
          <w:rPr>
            <w:rFonts w:hint="eastAsia"/>
            <w:color w:val="000000"/>
            <w:lang w:val="nl-BE"/>
          </w:rPr>
          <w:t xml:space="preserve">er </w:t>
        </w:r>
      </w:ins>
      <w:r w:rsidR="00841743">
        <w:rPr>
          <w:color w:val="000000"/>
          <w:lang w:val="nl-BE" w:eastAsia="ko-KR"/>
        </w:rPr>
        <w:t xml:space="preserve">een stijging plaatsvond van </w:t>
      </w:r>
      <w:del w:id="495" w:author="Nicholas Peeters" w:date="2014-08-05T18:21:00Z">
        <w:r w:rsidR="00841743" w:rsidDel="00D9018D">
          <w:rPr>
            <w:color w:val="000000"/>
            <w:lang w:val="nl-BE" w:eastAsia="ko-KR"/>
          </w:rPr>
          <w:delText xml:space="preserve">mogelijkheid dat een </w:delText>
        </w:r>
      </w:del>
      <w:r w:rsidR="00841743">
        <w:rPr>
          <w:color w:val="000000"/>
          <w:lang w:val="nl-BE" w:eastAsia="ko-KR"/>
        </w:rPr>
        <w:t>jongere</w:t>
      </w:r>
      <w:ins w:id="496" w:author="Nicholas Peeters" w:date="2014-08-05T18:22:00Z">
        <w:r w:rsidR="00D9018D">
          <w:rPr>
            <w:rFonts w:hint="eastAsia"/>
            <w:color w:val="000000"/>
            <w:lang w:val="nl-BE"/>
          </w:rPr>
          <w:t>n die</w:t>
        </w:r>
      </w:ins>
      <w:r w:rsidR="00841743">
        <w:rPr>
          <w:color w:val="000000"/>
          <w:lang w:val="nl-BE" w:eastAsia="ko-KR"/>
        </w:rPr>
        <w:t xml:space="preserve"> als volwasse</w:t>
      </w:r>
      <w:ins w:id="497" w:author="Nicholas Peeters" w:date="2014-08-05T18:22:00Z">
        <w:r w:rsidR="00D9018D">
          <w:rPr>
            <w:rFonts w:hint="eastAsia"/>
            <w:color w:val="000000"/>
            <w:lang w:val="nl-BE"/>
          </w:rPr>
          <w:t>nen</w:t>
        </w:r>
      </w:ins>
      <w:r w:rsidR="00841743">
        <w:rPr>
          <w:color w:val="000000"/>
          <w:lang w:val="nl-BE" w:eastAsia="ko-KR"/>
        </w:rPr>
        <w:t xml:space="preserve"> berecht werd</w:t>
      </w:r>
      <w:ins w:id="498" w:author="Nicholas Peeters" w:date="2014-08-05T18:22:00Z">
        <w:r w:rsidR="00D9018D">
          <w:rPr>
            <w:rFonts w:hint="eastAsia"/>
            <w:color w:val="000000"/>
            <w:lang w:val="nl-BE"/>
          </w:rPr>
          <w:t>en</w:t>
        </w:r>
      </w:ins>
      <w:r w:rsidR="00841743">
        <w:rPr>
          <w:color w:val="000000"/>
          <w:lang w:val="nl-BE" w:eastAsia="ko-KR"/>
        </w:rPr>
        <w:t>.</w:t>
      </w:r>
    </w:p>
    <w:p w:rsidR="00841743" w:rsidRDefault="00841743" w:rsidP="00FE6D85">
      <w:pPr>
        <w:spacing w:line="360" w:lineRule="auto"/>
        <w:jc w:val="both"/>
        <w:rPr>
          <w:color w:val="000000"/>
          <w:lang w:val="nl-BE" w:eastAsia="ko-KR"/>
        </w:rPr>
      </w:pPr>
      <w:r>
        <w:rPr>
          <w:color w:val="000000"/>
          <w:lang w:val="nl-BE" w:eastAsia="ko-KR"/>
        </w:rPr>
        <w:t>Ten tweede werden de onderzoeksprocedures van de familierechtbank herzien. Zo werd het bijvoorbe</w:t>
      </w:r>
      <w:r w:rsidR="00E50F33">
        <w:rPr>
          <w:color w:val="000000"/>
          <w:lang w:val="nl-BE" w:eastAsia="ko-KR"/>
        </w:rPr>
        <w:t>e</w:t>
      </w:r>
      <w:r>
        <w:rPr>
          <w:color w:val="000000"/>
          <w:lang w:val="nl-BE" w:eastAsia="ko-KR"/>
        </w:rPr>
        <w:t xml:space="preserve">ld mogelijk om bij horingen drie rechters aan te stellen en </w:t>
      </w:r>
      <w:del w:id="499" w:author="Nicholas Peeters" w:date="2014-08-05T18:22:00Z">
        <w:r w:rsidDel="00D9018D">
          <w:rPr>
            <w:color w:val="000000"/>
            <w:lang w:val="nl-BE" w:eastAsia="ko-KR"/>
          </w:rPr>
          <w:delText xml:space="preserve">indien nodig geachte </w:delText>
        </w:r>
      </w:del>
      <w:r>
        <w:rPr>
          <w:color w:val="000000"/>
          <w:lang w:val="nl-BE" w:eastAsia="ko-KR"/>
        </w:rPr>
        <w:t>de openbare aanklager in te schakelen bij belangrijke zaken. Ook werd de toegestane periode van voorlopige hechtenis verlengd en kreeg de openbare aanklager het recht in tussenberoep te gaan met betrekk</w:t>
      </w:r>
      <w:del w:id="500" w:author="Nicholas Peeters" w:date="2014-08-05T18:22:00Z">
        <w:r w:rsidDel="00D9018D">
          <w:rPr>
            <w:color w:val="000000"/>
            <w:lang w:val="nl-BE" w:eastAsia="ko-KR"/>
          </w:rPr>
          <w:delText>e</w:delText>
        </w:r>
      </w:del>
      <w:r>
        <w:rPr>
          <w:color w:val="000000"/>
          <w:lang w:val="nl-BE" w:eastAsia="ko-KR"/>
        </w:rPr>
        <w:t>ing tot de beslissingen van de familierechtbank. De aanpassingen we</w:t>
      </w:r>
      <w:r w:rsidR="00DC0811">
        <w:rPr>
          <w:color w:val="000000"/>
          <w:lang w:val="nl-BE" w:eastAsia="ko-KR"/>
        </w:rPr>
        <w:t>rden gemaakt met het oog</w:t>
      </w:r>
      <w:r>
        <w:rPr>
          <w:color w:val="000000"/>
          <w:lang w:val="nl-BE" w:eastAsia="ko-KR"/>
        </w:rPr>
        <w:t xml:space="preserve"> op een effici</w:t>
      </w:r>
      <w:ins w:id="501" w:author="Nicholas Peeters" w:date="2014-08-05T18:22:00Z">
        <w:r w:rsidR="00D9018D">
          <w:rPr>
            <w:rFonts w:ascii="Arial Narrow" w:hAnsi="Arial Narrow"/>
            <w:color w:val="000000"/>
            <w:lang w:val="nl-BE"/>
          </w:rPr>
          <w:t>ë</w:t>
        </w:r>
      </w:ins>
      <w:del w:id="502" w:author="Nicholas Peeters" w:date="2014-08-05T18:22:00Z">
        <w:r w:rsidDel="00D9018D">
          <w:rPr>
            <w:color w:val="000000"/>
            <w:lang w:val="nl-BE" w:eastAsia="ko-KR"/>
          </w:rPr>
          <w:delText>e</w:delText>
        </w:r>
      </w:del>
      <w:r>
        <w:rPr>
          <w:color w:val="000000"/>
          <w:lang w:val="nl-BE" w:eastAsia="ko-KR"/>
        </w:rPr>
        <w:t>nter en vlotter verloop van processen bij de familierechtbank.</w:t>
      </w:r>
    </w:p>
    <w:p w:rsidR="0055328A" w:rsidRDefault="00841743" w:rsidP="00FE6D85">
      <w:pPr>
        <w:pStyle w:val="NoSpacing"/>
        <w:spacing w:line="360" w:lineRule="auto"/>
        <w:jc w:val="both"/>
        <w:rPr>
          <w:lang w:val="nl-BE"/>
        </w:rPr>
      </w:pPr>
      <w:r>
        <w:rPr>
          <w:lang w:val="nl-BE" w:eastAsia="ko-KR"/>
        </w:rPr>
        <w:t xml:space="preserve">Ten derde werden veranderingen doorgevoerd in verband met </w:t>
      </w:r>
      <w:ins w:id="503" w:author="Nicholas Peeters" w:date="2014-08-05T18:23:00Z">
        <w:r w:rsidR="00D9018D">
          <w:rPr>
            <w:rFonts w:hint="eastAsia"/>
            <w:lang w:val="nl-BE"/>
          </w:rPr>
          <w:t xml:space="preserve">de </w:t>
        </w:r>
      </w:ins>
      <w:r>
        <w:rPr>
          <w:lang w:val="nl-BE" w:eastAsia="ko-KR"/>
        </w:rPr>
        <w:t>rechten van slachtoffers van jeugddeliquentie. Het werd mogelijk voor slachtoffers verklaringen af te leggen bij de fa</w:t>
      </w:r>
      <w:r w:rsidR="00DC0811">
        <w:rPr>
          <w:lang w:val="nl-BE" w:eastAsia="ko-KR"/>
        </w:rPr>
        <w:t>milierechtbank en toegang te vragen tot documenten in</w:t>
      </w:r>
      <w:ins w:id="504" w:author="Nicholas Peeters" w:date="2014-08-05T18:23:00Z">
        <w:r w:rsidR="00D9018D">
          <w:rPr>
            <w:rFonts w:hint="eastAsia"/>
            <w:lang w:val="nl-BE"/>
          </w:rPr>
          <w:t xml:space="preserve"> </w:t>
        </w:r>
      </w:ins>
      <w:r w:rsidR="00DC0811">
        <w:rPr>
          <w:lang w:val="nl-BE" w:eastAsia="ko-KR"/>
        </w:rPr>
        <w:t xml:space="preserve">verband met de zaak. Ook kregen ze het recht om de rechtbank te vragen naar informatie omtrent de zaak en persoonlijke informatie van de dader. Deze veranderingen werden gemaakt vanuit de overtuiging dat er </w:t>
      </w:r>
      <w:del w:id="505" w:author="Nicholas Peeters" w:date="2014-08-05T18:23:00Z">
        <w:r w:rsidR="00DC0811" w:rsidDel="00D9018D">
          <w:rPr>
            <w:lang w:val="nl-BE" w:eastAsia="ko-KR"/>
          </w:rPr>
          <w:delText xml:space="preserve">een </w:delText>
        </w:r>
      </w:del>
      <w:r w:rsidR="00DC0811">
        <w:rPr>
          <w:lang w:val="nl-BE" w:eastAsia="ko-KR"/>
        </w:rPr>
        <w:t xml:space="preserve">nood was aan meer </w:t>
      </w:r>
      <w:del w:id="506" w:author="Nicholas Peeters" w:date="2014-08-05T18:23:00Z">
        <w:r w:rsidR="00DC0811" w:rsidDel="00D9018D">
          <w:rPr>
            <w:lang w:val="nl-BE" w:eastAsia="ko-KR"/>
          </w:rPr>
          <w:delText xml:space="preserve">consideratie </w:delText>
        </w:r>
      </w:del>
      <w:ins w:id="507" w:author="Nicholas Peeters" w:date="2014-08-05T18:23:00Z">
        <w:r w:rsidR="00D9018D">
          <w:rPr>
            <w:rFonts w:hint="eastAsia"/>
            <w:lang w:val="nl-BE"/>
          </w:rPr>
          <w:t>aandacht</w:t>
        </w:r>
        <w:r w:rsidR="00D9018D">
          <w:rPr>
            <w:lang w:val="nl-BE" w:eastAsia="ko-KR"/>
          </w:rPr>
          <w:t xml:space="preserve"> </w:t>
        </w:r>
      </w:ins>
      <w:r w:rsidR="00DC0811">
        <w:rPr>
          <w:lang w:val="nl-BE" w:eastAsia="ko-KR"/>
        </w:rPr>
        <w:t>voor de slachtoffers van jeugddelinquentie.</w:t>
      </w:r>
      <w:r w:rsidR="00DC0811">
        <w:rPr>
          <w:lang w:val="nl-BE" w:eastAsia="ko-KR"/>
        </w:rPr>
        <w:br/>
      </w:r>
      <w:r w:rsidR="00DC0811">
        <w:rPr>
          <w:lang w:val="nl-BE" w:eastAsia="ko-KR"/>
        </w:rPr>
        <w:br/>
        <w:t xml:space="preserve">Schwarzenegger vindt dat er nog een belangrijke vierde categorie is, namelijk de mogelijkheid tot beroep. </w:t>
      </w:r>
      <w:r w:rsidR="0055328A" w:rsidRPr="008A4939">
        <w:rPr>
          <w:lang w:val="nl-BE"/>
        </w:rPr>
        <w:t xml:space="preserve">In zaken waarbij een </w:t>
      </w:r>
      <w:r w:rsidR="0055328A" w:rsidRPr="009A39FF">
        <w:rPr>
          <w:lang w:val="nl-BE"/>
        </w:rPr>
        <w:t>openbare aanklager</w:t>
      </w:r>
      <w:r w:rsidR="0055328A" w:rsidRPr="008A4939">
        <w:rPr>
          <w:lang w:val="nl-BE"/>
        </w:rPr>
        <w:t xml:space="preserve"> aangesteld is, heeft deze het recht een klacht in </w:t>
      </w:r>
      <w:r w:rsidR="0055328A" w:rsidRPr="008A4939">
        <w:rPr>
          <w:lang w:val="nl-BE"/>
        </w:rPr>
        <w:lastRenderedPageBreak/>
        <w:t xml:space="preserve">te </w:t>
      </w:r>
      <w:r w:rsidR="0055328A" w:rsidRPr="009A39FF">
        <w:rPr>
          <w:lang w:val="nl-BE"/>
        </w:rPr>
        <w:t xml:space="preserve">dienen bij het </w:t>
      </w:r>
      <w:r w:rsidR="0055328A">
        <w:rPr>
          <w:lang w:val="nl-BE"/>
        </w:rPr>
        <w:t xml:space="preserve">Opperste Gerechtshof </w:t>
      </w:r>
      <w:r w:rsidR="0055328A" w:rsidRPr="009A39FF">
        <w:rPr>
          <w:lang w:val="nl-BE"/>
        </w:rPr>
        <w:t>wanneer hij vindt dat de beoordeling van de familierechtbank</w:t>
      </w:r>
      <w:r w:rsidR="00DC0811">
        <w:rPr>
          <w:lang w:val="nl-BE"/>
        </w:rPr>
        <w:t xml:space="preserve"> fouten bevat.</w:t>
      </w:r>
    </w:p>
    <w:p w:rsidR="00DC0811" w:rsidRDefault="00DC0811" w:rsidP="00FE6D85">
      <w:pPr>
        <w:pStyle w:val="NoSpacing"/>
        <w:spacing w:line="360" w:lineRule="auto"/>
        <w:jc w:val="both"/>
        <w:rPr>
          <w:lang w:val="nl-BE"/>
        </w:rPr>
      </w:pPr>
    </w:p>
    <w:p w:rsidR="00DC0811" w:rsidRDefault="00DC0811" w:rsidP="00FE6D85">
      <w:pPr>
        <w:pStyle w:val="NoSpacing"/>
        <w:spacing w:line="360" w:lineRule="auto"/>
        <w:jc w:val="both"/>
        <w:rPr>
          <w:rFonts w:eastAsia="Malgun Gothic"/>
          <w:color w:val="000000"/>
          <w:lang w:val="nl-BE" w:eastAsia="ko-KR"/>
        </w:rPr>
      </w:pPr>
      <w:r>
        <w:rPr>
          <w:lang w:val="nl-BE"/>
        </w:rPr>
        <w:t>Voor het antwo</w:t>
      </w:r>
      <w:r w:rsidR="00DC667F">
        <w:rPr>
          <w:lang w:val="nl-BE"/>
        </w:rPr>
        <w:t>ord op de derde onderzoeksvraag</w:t>
      </w:r>
      <w:r>
        <w:rPr>
          <w:lang w:val="nl-BE"/>
        </w:rPr>
        <w:t xml:space="preserve"> omtrent de pr</w:t>
      </w:r>
      <w:r w:rsidR="00DC667F">
        <w:rPr>
          <w:lang w:val="nl-BE"/>
        </w:rPr>
        <w:t xml:space="preserve">obleempunten van de herziening </w:t>
      </w:r>
      <w:r w:rsidR="00E50F33">
        <w:rPr>
          <w:lang w:val="nl-BE"/>
        </w:rPr>
        <w:t>heb ik het werk</w:t>
      </w:r>
      <w:r>
        <w:rPr>
          <w:lang w:val="nl-BE"/>
        </w:rPr>
        <w:t xml:space="preserve"> </w:t>
      </w:r>
      <w:r w:rsidRPr="0059500E">
        <w:rPr>
          <w:color w:val="000000"/>
          <w:lang w:val="nl-BE"/>
        </w:rPr>
        <w:t>「改正」少年法を批判する</w:t>
      </w:r>
      <w:r>
        <w:rPr>
          <w:color w:val="000000"/>
          <w:lang w:val="nl-BE"/>
        </w:rPr>
        <w:t xml:space="preserve"> (</w:t>
      </w:r>
      <w:r>
        <w:rPr>
          <w:i/>
          <w:color w:val="000000"/>
          <w:lang w:val="nl-BE"/>
        </w:rPr>
        <w:t>“Kaisei” shōnenhō wo hihan suru</w:t>
      </w:r>
      <w:r>
        <w:rPr>
          <w:color w:val="000000"/>
          <w:lang w:val="nl-BE"/>
        </w:rPr>
        <w:t>, 2001)</w:t>
      </w:r>
      <w:r>
        <w:rPr>
          <w:rFonts w:eastAsia="Malgun Gothic"/>
          <w:color w:val="000000"/>
          <w:lang w:val="nl-BE" w:eastAsia="ko-KR"/>
        </w:rPr>
        <w:t xml:space="preserve"> </w:t>
      </w:r>
      <w:r w:rsidR="00DC667F">
        <w:rPr>
          <w:rFonts w:eastAsia="Malgun Gothic"/>
          <w:color w:val="000000"/>
          <w:lang w:val="nl-BE" w:eastAsia="ko-KR"/>
        </w:rPr>
        <w:t>,</w:t>
      </w:r>
      <w:r>
        <w:rPr>
          <w:rFonts w:eastAsia="Malgun Gothic"/>
          <w:color w:val="000000"/>
          <w:lang w:val="nl-BE" w:eastAsia="ko-KR"/>
        </w:rPr>
        <w:t xml:space="preserve"> door </w:t>
      </w:r>
      <w:ins w:id="508" w:author="Nicholas Peeters" w:date="2014-08-05T18:23:00Z">
        <w:r w:rsidR="00D9018D">
          <w:rPr>
            <w:rFonts w:hint="eastAsia"/>
            <w:color w:val="000000"/>
            <w:lang w:val="nl-BE"/>
          </w:rPr>
          <w:t xml:space="preserve"> de </w:t>
        </w:r>
      </w:ins>
      <w:r w:rsidR="00DC667F">
        <w:rPr>
          <w:rFonts w:eastAsia="Malgun Gothic"/>
          <w:color w:val="000000"/>
          <w:lang w:val="nl-BE" w:eastAsia="ko-KR"/>
        </w:rPr>
        <w:t xml:space="preserve">auteurs Dantō Shigemitsu, Toshikuni Murai en Toyoji </w:t>
      </w:r>
      <w:r w:rsidR="00E50F33">
        <w:rPr>
          <w:rFonts w:eastAsia="Malgun Gothic"/>
          <w:color w:val="000000"/>
          <w:lang w:val="nl-BE" w:eastAsia="ko-KR"/>
        </w:rPr>
        <w:t xml:space="preserve">Saitō, geraadpleegd. In dit boek </w:t>
      </w:r>
      <w:del w:id="509" w:author="Nicholas Peeters" w:date="2014-08-05T18:24:00Z">
        <w:r w:rsidR="00E50F33" w:rsidDel="00D9018D">
          <w:rPr>
            <w:rFonts w:eastAsia="Malgun Gothic"/>
            <w:color w:val="000000"/>
            <w:lang w:val="nl-BE" w:eastAsia="ko-KR"/>
          </w:rPr>
          <w:delText xml:space="preserve">werd </w:delText>
        </w:r>
      </w:del>
      <w:ins w:id="510" w:author="Nicholas Peeters" w:date="2014-08-05T18:24:00Z">
        <w:r w:rsidR="00D9018D">
          <w:rPr>
            <w:rFonts w:eastAsia="Malgun Gothic"/>
            <w:color w:val="000000"/>
            <w:lang w:val="nl-BE" w:eastAsia="ko-KR"/>
          </w:rPr>
          <w:t>w</w:t>
        </w:r>
        <w:r w:rsidR="00D9018D">
          <w:rPr>
            <w:rFonts w:hint="eastAsia"/>
            <w:color w:val="000000"/>
            <w:lang w:val="nl-BE"/>
          </w:rPr>
          <w:t>or</w:t>
        </w:r>
        <w:r w:rsidR="00D9018D">
          <w:rPr>
            <w:rFonts w:eastAsia="Malgun Gothic"/>
            <w:color w:val="000000"/>
            <w:lang w:val="nl-BE" w:eastAsia="ko-KR"/>
          </w:rPr>
          <w:t>d</w:t>
        </w:r>
        <w:r w:rsidR="00D9018D">
          <w:rPr>
            <w:rFonts w:hint="eastAsia"/>
            <w:color w:val="000000"/>
            <w:lang w:val="nl-BE"/>
          </w:rPr>
          <w:t>en</w:t>
        </w:r>
        <w:r w:rsidR="00D9018D">
          <w:rPr>
            <w:rFonts w:eastAsia="Malgun Gothic"/>
            <w:color w:val="000000"/>
            <w:lang w:val="nl-BE" w:eastAsia="ko-KR"/>
          </w:rPr>
          <w:t xml:space="preserve"> </w:t>
        </w:r>
      </w:ins>
      <w:r w:rsidR="006E2EC3">
        <w:rPr>
          <w:rFonts w:eastAsia="Malgun Gothic"/>
          <w:color w:val="000000"/>
          <w:lang w:val="nl-BE" w:eastAsia="ko-KR"/>
        </w:rPr>
        <w:t>door verschillende professoren</w:t>
      </w:r>
      <w:r w:rsidR="00DC667F">
        <w:rPr>
          <w:rFonts w:eastAsia="Malgun Gothic"/>
          <w:color w:val="000000"/>
          <w:lang w:val="nl-BE" w:eastAsia="ko-KR"/>
        </w:rPr>
        <w:t xml:space="preserve"> </w:t>
      </w:r>
      <w:del w:id="511" w:author="Nicholas Peeters" w:date="2014-08-05T18:24:00Z">
        <w:r w:rsidR="00E50F33" w:rsidDel="00D9018D">
          <w:rPr>
            <w:rFonts w:eastAsia="Malgun Gothic"/>
            <w:color w:val="000000"/>
            <w:lang w:val="nl-BE" w:eastAsia="ko-KR"/>
          </w:rPr>
          <w:delText xml:space="preserve">onder meer </w:delText>
        </w:r>
      </w:del>
      <w:r w:rsidR="00DC667F">
        <w:rPr>
          <w:rFonts w:eastAsia="Malgun Gothic"/>
          <w:color w:val="000000"/>
          <w:lang w:val="nl-BE" w:eastAsia="ko-KR"/>
        </w:rPr>
        <w:t xml:space="preserve">vijf grote probleempunten </w:t>
      </w:r>
      <w:r w:rsidR="00E50F33">
        <w:rPr>
          <w:rFonts w:eastAsia="Malgun Gothic"/>
          <w:color w:val="000000"/>
          <w:lang w:val="nl-BE" w:eastAsia="ko-KR"/>
        </w:rPr>
        <w:t>in verband met de herziening van de  Shōnenhō besproken</w:t>
      </w:r>
      <w:r w:rsidR="006E2EC3">
        <w:rPr>
          <w:rFonts w:eastAsia="Malgun Gothic"/>
          <w:color w:val="000000"/>
          <w:lang w:val="nl-BE" w:eastAsia="ko-KR"/>
        </w:rPr>
        <w:t>.</w:t>
      </w:r>
    </w:p>
    <w:p w:rsidR="006E2EC3" w:rsidRDefault="006E2EC3" w:rsidP="00FE6D85">
      <w:pPr>
        <w:pStyle w:val="NoSpacing"/>
        <w:spacing w:line="360" w:lineRule="auto"/>
        <w:jc w:val="both"/>
        <w:rPr>
          <w:rFonts w:eastAsia="Malgun Gothic"/>
          <w:color w:val="000000"/>
          <w:lang w:val="nl-BE" w:eastAsia="ko-KR"/>
        </w:rPr>
      </w:pPr>
    </w:p>
    <w:p w:rsidR="006E2EC3" w:rsidRDefault="00E50F33" w:rsidP="00FE6D85">
      <w:pPr>
        <w:pStyle w:val="NoSpacing"/>
        <w:spacing w:line="360" w:lineRule="auto"/>
        <w:jc w:val="both"/>
        <w:rPr>
          <w:rFonts w:eastAsia="Malgun Gothic"/>
          <w:color w:val="000000"/>
          <w:lang w:val="nl-BE" w:eastAsia="ko-KR"/>
        </w:rPr>
      </w:pPr>
      <w:r>
        <w:rPr>
          <w:rFonts w:eastAsia="Malgun Gothic"/>
          <w:color w:val="000000"/>
          <w:lang w:val="nl-BE" w:eastAsia="ko-KR"/>
        </w:rPr>
        <w:t>Ten eerste</w:t>
      </w:r>
      <w:r w:rsidR="006E2EC3">
        <w:rPr>
          <w:rFonts w:eastAsia="Malgun Gothic"/>
          <w:color w:val="000000"/>
          <w:lang w:val="nl-BE" w:eastAsia="ko-KR"/>
        </w:rPr>
        <w:t xml:space="preserve"> wordt door Shinichi Ishizuka aangehaald dat een aan</w:t>
      </w:r>
      <w:r>
        <w:rPr>
          <w:rFonts w:eastAsia="Malgun Gothic"/>
          <w:color w:val="000000"/>
          <w:lang w:val="nl-BE" w:eastAsia="ko-KR"/>
        </w:rPr>
        <w:t xml:space="preserve">tal van de veranderingen die doorgevoerd </w:t>
      </w:r>
      <w:r w:rsidR="006E2EC3">
        <w:rPr>
          <w:rFonts w:eastAsia="Malgun Gothic"/>
          <w:color w:val="000000"/>
          <w:lang w:val="nl-BE" w:eastAsia="ko-KR"/>
        </w:rPr>
        <w:t>werden niet gebaseerd zijn op de realiteit. Er werd uit gegaan van: een stijging van het aantal misdaden door minderjarigen, een verandering naar meer gewelddadige misdaden en een daling in de leeftijd van de daders. Volgens Ishizuka zijn deze veronderstelling</w:t>
      </w:r>
      <w:ins w:id="512" w:author="Nicholas Peeters" w:date="2014-08-05T18:25:00Z">
        <w:r w:rsidR="00D9018D">
          <w:rPr>
            <w:rFonts w:hint="eastAsia"/>
            <w:color w:val="000000"/>
            <w:lang w:val="nl-BE"/>
          </w:rPr>
          <w:t>en</w:t>
        </w:r>
      </w:ins>
      <w:r w:rsidR="006E2EC3">
        <w:rPr>
          <w:rFonts w:eastAsia="Malgun Gothic"/>
          <w:color w:val="000000"/>
          <w:lang w:val="nl-BE" w:eastAsia="ko-KR"/>
        </w:rPr>
        <w:t xml:space="preserve"> echter gecre</w:t>
      </w:r>
      <w:r>
        <w:rPr>
          <w:rFonts w:eastAsia="Malgun Gothic"/>
          <w:color w:val="000000"/>
          <w:lang w:val="nl-BE" w:eastAsia="ko-KR"/>
        </w:rPr>
        <w:t>ë</w:t>
      </w:r>
      <w:r w:rsidR="006E2EC3">
        <w:rPr>
          <w:rFonts w:eastAsia="Malgun Gothic"/>
          <w:color w:val="000000"/>
          <w:lang w:val="nl-BE" w:eastAsia="ko-KR"/>
        </w:rPr>
        <w:t>erd en verspreid door</w:t>
      </w:r>
      <w:r w:rsidR="00FE6D85">
        <w:rPr>
          <w:rFonts w:eastAsia="Malgun Gothic"/>
          <w:color w:val="000000"/>
          <w:lang w:val="nl-BE" w:eastAsia="ko-KR"/>
        </w:rPr>
        <w:t xml:space="preserve"> de media en </w:t>
      </w:r>
      <w:del w:id="513" w:author="Nicholas Peeters" w:date="2014-08-05T18:25:00Z">
        <w:r w:rsidR="00FE6D85" w:rsidDel="00D9018D">
          <w:rPr>
            <w:rFonts w:eastAsia="Malgun Gothic"/>
            <w:color w:val="000000"/>
            <w:lang w:val="nl-BE" w:eastAsia="ko-KR"/>
          </w:rPr>
          <w:delText>heeft er</w:delText>
        </w:r>
      </w:del>
      <w:ins w:id="514" w:author="Nicholas Peeters" w:date="2014-08-05T18:25:00Z">
        <w:r w:rsidR="00D9018D">
          <w:rPr>
            <w:rFonts w:hint="eastAsia"/>
            <w:color w:val="000000"/>
            <w:lang w:val="nl-BE"/>
          </w:rPr>
          <w:t>zijn er</w:t>
        </w:r>
      </w:ins>
      <w:ins w:id="515" w:author="Nicholas Peeters" w:date="2014-08-07T18:08:00Z">
        <w:r w:rsidR="0009357F">
          <w:rPr>
            <w:rFonts w:hint="eastAsia"/>
            <w:color w:val="000000"/>
            <w:lang w:val="nl-BE"/>
          </w:rPr>
          <w:t xml:space="preserve"> </w:t>
        </w:r>
      </w:ins>
      <w:del w:id="516" w:author="Nicholas Peeters" w:date="2014-08-07T18:08:00Z">
        <w:r w:rsidR="00FE6D85" w:rsidDel="0009357F">
          <w:rPr>
            <w:rFonts w:eastAsia="Malgun Gothic"/>
            <w:color w:val="000000"/>
            <w:lang w:val="nl-BE" w:eastAsia="ko-KR"/>
          </w:rPr>
          <w:delText>,</w:delText>
        </w:r>
        <w:commentRangeStart w:id="517"/>
        <w:r w:rsidR="00FE6D85" w:rsidDel="0009357F">
          <w:rPr>
            <w:rFonts w:eastAsia="Malgun Gothic"/>
            <w:color w:val="000000"/>
            <w:lang w:val="nl-BE" w:eastAsia="ko-KR"/>
          </w:rPr>
          <w:delText xml:space="preserve"> wanneer men factoren als perioden van strengere politiecontrole in acht neemt,</w:delText>
        </w:r>
      </w:del>
      <w:commentRangeEnd w:id="517"/>
      <w:r w:rsidR="0009357F">
        <w:rPr>
          <w:rStyle w:val="CommentReference"/>
        </w:rPr>
        <w:commentReference w:id="517"/>
      </w:r>
      <w:del w:id="518" w:author="Nicholas Peeters" w:date="2014-08-07T18:08:00Z">
        <w:r w:rsidR="00FE6D85" w:rsidDel="0009357F">
          <w:rPr>
            <w:rFonts w:eastAsia="Malgun Gothic"/>
            <w:color w:val="000000"/>
            <w:lang w:val="nl-BE" w:eastAsia="ko-KR"/>
          </w:rPr>
          <w:delText xml:space="preserve"> </w:delText>
        </w:r>
      </w:del>
      <w:del w:id="519" w:author="Nicholas Peeters" w:date="2014-08-05T18:25:00Z">
        <w:r w:rsidR="00FE6D85" w:rsidDel="00D9018D">
          <w:rPr>
            <w:rFonts w:eastAsia="Malgun Gothic"/>
            <w:color w:val="000000"/>
            <w:lang w:val="nl-BE" w:eastAsia="ko-KR"/>
          </w:rPr>
          <w:delText>in realiteit</w:delText>
        </w:r>
      </w:del>
      <w:ins w:id="520" w:author="Nicholas Peeters" w:date="2014-08-05T18:25:00Z">
        <w:r w:rsidR="00D9018D">
          <w:rPr>
            <w:rFonts w:hint="eastAsia"/>
            <w:color w:val="000000"/>
            <w:lang w:val="nl-BE"/>
          </w:rPr>
          <w:t>in de praktijk</w:t>
        </w:r>
      </w:ins>
      <w:r w:rsidR="00FE6D85">
        <w:rPr>
          <w:rFonts w:eastAsia="Malgun Gothic"/>
          <w:color w:val="000000"/>
          <w:lang w:val="nl-BE" w:eastAsia="ko-KR"/>
        </w:rPr>
        <w:t xml:space="preserve"> geen extreme verandering</w:t>
      </w:r>
      <w:ins w:id="521" w:author="Nicholas Peeters" w:date="2014-08-05T18:26:00Z">
        <w:r w:rsidR="00D9018D">
          <w:rPr>
            <w:rFonts w:hint="eastAsia"/>
            <w:color w:val="000000"/>
            <w:lang w:val="nl-BE"/>
          </w:rPr>
          <w:t>en</w:t>
        </w:r>
      </w:ins>
      <w:r w:rsidR="00FE6D85">
        <w:rPr>
          <w:rFonts w:eastAsia="Malgun Gothic"/>
          <w:color w:val="000000"/>
          <w:lang w:val="nl-BE" w:eastAsia="ko-KR"/>
        </w:rPr>
        <w:t xml:space="preserve"> </w:t>
      </w:r>
      <w:del w:id="522" w:author="Nicholas Peeters" w:date="2014-08-05T18:25:00Z">
        <w:r w:rsidR="00FE6D85" w:rsidDel="00D9018D">
          <w:rPr>
            <w:rFonts w:eastAsia="Malgun Gothic"/>
            <w:color w:val="000000"/>
            <w:lang w:val="nl-BE" w:eastAsia="ko-KR"/>
          </w:rPr>
          <w:delText>plaatsgevonden</w:delText>
        </w:r>
      </w:del>
      <w:ins w:id="523" w:author="Nicholas Peeters" w:date="2014-08-05T18:26:00Z">
        <w:r w:rsidR="00D9018D">
          <w:rPr>
            <w:rFonts w:hint="eastAsia"/>
            <w:color w:val="000000"/>
            <w:lang w:val="nl-BE"/>
          </w:rPr>
          <w:t>waar te nemen</w:t>
        </w:r>
      </w:ins>
      <w:r w:rsidR="00FE6D85">
        <w:rPr>
          <w:rFonts w:eastAsia="Malgun Gothic"/>
          <w:color w:val="000000"/>
          <w:lang w:val="nl-BE" w:eastAsia="ko-KR"/>
        </w:rPr>
        <w:t>.</w:t>
      </w:r>
      <w:r w:rsidR="00FE6D85">
        <w:rPr>
          <w:rFonts w:eastAsia="Malgun Gothic"/>
          <w:color w:val="000000"/>
          <w:lang w:val="nl-BE" w:eastAsia="ko-KR"/>
        </w:rPr>
        <w:br/>
      </w:r>
    </w:p>
    <w:p w:rsidR="00FE6D85" w:rsidRPr="00154DF4" w:rsidRDefault="001768E9" w:rsidP="00522755">
      <w:pPr>
        <w:pStyle w:val="NoSpacing"/>
        <w:spacing w:line="360" w:lineRule="auto"/>
        <w:rPr>
          <w:lang w:val="nl-BE" w:eastAsia="ko-KR"/>
        </w:rPr>
      </w:pPr>
      <w:ins w:id="524" w:author="Nicholas Peeters" w:date="2014-08-05T18:27:00Z">
        <w:r>
          <w:rPr>
            <w:rFonts w:hint="eastAsia"/>
            <w:lang w:val="nl-BE"/>
          </w:rPr>
          <w:t>Satoshi Mishima wijst op e</w:t>
        </w:r>
      </w:ins>
      <w:del w:id="525" w:author="Nicholas Peeters" w:date="2014-08-05T18:27:00Z">
        <w:r w:rsidR="00FE6D85" w:rsidDel="001768E9">
          <w:rPr>
            <w:lang w:val="nl-BE" w:eastAsia="ko-KR"/>
          </w:rPr>
          <w:delText>E</w:delText>
        </w:r>
      </w:del>
      <w:r w:rsidR="00FE6D85">
        <w:rPr>
          <w:lang w:val="nl-BE" w:eastAsia="ko-KR"/>
        </w:rPr>
        <w:t>en tweede probleempunt</w:t>
      </w:r>
      <w:ins w:id="526" w:author="Nicholas Peeters" w:date="2014-08-05T18:27:00Z">
        <w:r>
          <w:rPr>
            <w:rFonts w:hint="eastAsia"/>
            <w:lang w:val="nl-BE"/>
          </w:rPr>
          <w:t xml:space="preserve"> </w:t>
        </w:r>
      </w:ins>
      <w:ins w:id="527" w:author="Nicholas Peeters" w:date="2014-08-05T18:28:00Z">
        <w:r>
          <w:rPr>
            <w:rFonts w:hint="eastAsia"/>
            <w:lang w:val="nl-BE"/>
          </w:rPr>
          <w:t>, namelijk</w:t>
        </w:r>
      </w:ins>
      <w:del w:id="528" w:author="Nicholas Peeters" w:date="2014-08-05T18:27:00Z">
        <w:r w:rsidR="00FE6D85" w:rsidDel="001768E9">
          <w:rPr>
            <w:lang w:val="nl-BE" w:eastAsia="ko-KR"/>
          </w:rPr>
          <w:delText xml:space="preserve">, omtrent </w:delText>
        </w:r>
      </w:del>
      <w:r w:rsidR="00FE6D85">
        <w:rPr>
          <w:lang w:val="nl-BE" w:eastAsia="ko-KR"/>
        </w:rPr>
        <w:t xml:space="preserve">de leeftijd van uithandengeving en de minimumleeftijd van de </w:t>
      </w:r>
      <w:commentRangeStart w:id="529"/>
      <w:r w:rsidR="00FE6D85" w:rsidRPr="0009357F">
        <w:rPr>
          <w:highlight w:val="yellow"/>
          <w:lang w:val="nl-BE" w:eastAsia="ko-KR"/>
          <w:rPrChange w:id="530" w:author="Nicholas Peeters" w:date="2014-08-07T18:10:00Z">
            <w:rPr>
              <w:lang w:val="nl-BE" w:eastAsia="ko-KR"/>
            </w:rPr>
          </w:rPrChange>
        </w:rPr>
        <w:t>Shōnenhō</w:t>
      </w:r>
      <w:commentRangeEnd w:id="529"/>
      <w:r w:rsidR="0009357F">
        <w:rPr>
          <w:rStyle w:val="CommentReference"/>
        </w:rPr>
        <w:commentReference w:id="529"/>
      </w:r>
      <w:del w:id="531" w:author="Nicholas Peeters" w:date="2014-08-05T18:28:00Z">
        <w:r w:rsidR="00FE6D85" w:rsidDel="001768E9">
          <w:rPr>
            <w:lang w:val="nl-BE" w:eastAsia="ko-KR"/>
          </w:rPr>
          <w:delText>, wordt geduid door Satoshi Mishima</w:delText>
        </w:r>
      </w:del>
      <w:r w:rsidR="00FE6D85">
        <w:rPr>
          <w:lang w:val="nl-BE" w:eastAsia="ko-KR"/>
        </w:rPr>
        <w:t xml:space="preserve">. Door </w:t>
      </w:r>
      <w:r w:rsidR="00E50F33">
        <w:rPr>
          <w:lang w:val="nl-BE" w:eastAsia="ko-KR"/>
        </w:rPr>
        <w:t xml:space="preserve">in 2000 </w:t>
      </w:r>
      <w:r w:rsidR="00FE6D85">
        <w:rPr>
          <w:lang w:val="nl-BE" w:eastAsia="ko-KR"/>
        </w:rPr>
        <w:t>de leeftijd voor uithandengeving van zestien naar veertien jaar te verlagen, werd er voor gezorgd dat zestienjarige zware criminelen automatisch door zouden stromen na</w:t>
      </w:r>
      <w:r w:rsidR="008B2554">
        <w:rPr>
          <w:lang w:val="nl-BE" w:eastAsia="ko-KR"/>
        </w:rPr>
        <w:t>ar het gewone strafrechtsysteem en dat ook zware criminele</w:t>
      </w:r>
      <w:ins w:id="532" w:author="Nicholas Peeters" w:date="2014-08-07T18:12:00Z">
        <w:r w:rsidR="0009357F">
          <w:rPr>
            <w:rFonts w:hint="eastAsia"/>
            <w:lang w:val="nl-BE"/>
          </w:rPr>
          <w:t>n</w:t>
        </w:r>
      </w:ins>
      <w:r w:rsidR="008B2554">
        <w:rPr>
          <w:lang w:val="nl-BE" w:eastAsia="ko-KR"/>
        </w:rPr>
        <w:t xml:space="preserve"> vanaf veertien jaar (meteen ook de minimumleeftijd</w:t>
      </w:r>
      <w:r w:rsidR="008B2554" w:rsidRPr="008B2554">
        <w:rPr>
          <w:lang w:val="nl-BE" w:eastAsia="ko-KR"/>
        </w:rPr>
        <w:t xml:space="preserve"> </w:t>
      </w:r>
      <w:r w:rsidR="008B2554">
        <w:rPr>
          <w:lang w:val="nl-BE" w:eastAsia="ko-KR"/>
        </w:rPr>
        <w:t xml:space="preserve">van de </w:t>
      </w:r>
      <w:r w:rsidR="008B2554" w:rsidRPr="0009357F">
        <w:rPr>
          <w:highlight w:val="yellow"/>
          <w:lang w:val="nl-BE" w:eastAsia="ko-KR"/>
          <w:rPrChange w:id="533" w:author="Nicholas Peeters" w:date="2014-08-07T18:10:00Z">
            <w:rPr>
              <w:lang w:val="nl-BE" w:eastAsia="ko-KR"/>
            </w:rPr>
          </w:rPrChange>
        </w:rPr>
        <w:t>Shōnenhō</w:t>
      </w:r>
      <w:r w:rsidR="008B2554">
        <w:rPr>
          <w:lang w:val="nl-BE" w:eastAsia="ko-KR"/>
        </w:rPr>
        <w:t>) als volwassene</w:t>
      </w:r>
      <w:ins w:id="534" w:author="Nicholas Peeters" w:date="2014-08-07T18:12:00Z">
        <w:r w:rsidR="0009357F">
          <w:rPr>
            <w:rFonts w:hint="eastAsia"/>
            <w:lang w:val="nl-BE"/>
          </w:rPr>
          <w:t>n</w:t>
        </w:r>
      </w:ins>
      <w:r w:rsidR="008B2554">
        <w:rPr>
          <w:lang w:val="nl-BE" w:eastAsia="ko-KR"/>
        </w:rPr>
        <w:t xml:space="preserve"> berecht konden worden.</w:t>
      </w:r>
      <w:r w:rsidR="00FE6D85">
        <w:rPr>
          <w:lang w:val="nl-BE" w:eastAsia="ko-KR"/>
        </w:rPr>
        <w:t xml:space="preserve"> </w:t>
      </w:r>
      <w:r w:rsidR="008B2554">
        <w:rPr>
          <w:lang w:val="nl-BE" w:eastAsia="ko-KR"/>
        </w:rPr>
        <w:t>Hij benadrukt het feit dat door deze verandering het aantal minderjarigen dat in aanmerking komt voor uithandengeving in de praktijk aanzienlijk zou stijgen en dat dit niet in overeenstemming is met het Kinderrechtenverdrag dat Japan ondertekende in 1994.</w:t>
      </w:r>
    </w:p>
    <w:p w:rsidR="008B2554" w:rsidRDefault="008B2554" w:rsidP="00522755">
      <w:pPr>
        <w:pStyle w:val="NoSpacing"/>
        <w:spacing w:line="360" w:lineRule="auto"/>
        <w:jc w:val="both"/>
        <w:rPr>
          <w:lang w:val="nl-BE" w:eastAsia="ko-KR"/>
        </w:rPr>
      </w:pPr>
    </w:p>
    <w:p w:rsidR="00F77CEB" w:rsidRDefault="008B2554" w:rsidP="00522755">
      <w:pPr>
        <w:pStyle w:val="NoSpacing"/>
        <w:spacing w:line="360" w:lineRule="auto"/>
        <w:jc w:val="both"/>
        <w:rPr>
          <w:lang w:val="nl-BE"/>
        </w:rPr>
      </w:pPr>
      <w:r>
        <w:rPr>
          <w:lang w:val="nl-BE" w:eastAsia="ko-KR"/>
        </w:rPr>
        <w:t>Ten derde</w:t>
      </w:r>
      <w:del w:id="535" w:author="Nicholas Peeters" w:date="2014-08-05T18:28:00Z">
        <w:r w:rsidDel="001768E9">
          <w:rPr>
            <w:lang w:val="nl-BE" w:eastAsia="ko-KR"/>
          </w:rPr>
          <w:delText>,</w:delText>
        </w:r>
      </w:del>
      <w:r>
        <w:rPr>
          <w:lang w:val="nl-BE" w:eastAsia="ko-KR"/>
        </w:rPr>
        <w:t xml:space="preserve"> pleit Toshikuni Murai </w:t>
      </w:r>
      <w:ins w:id="536" w:author="Nicholas Peeters" w:date="2014-08-05T18:29:00Z">
        <w:r w:rsidR="001768E9">
          <w:rPr>
            <w:rFonts w:hint="eastAsia"/>
            <w:lang w:val="nl-BE"/>
          </w:rPr>
          <w:t>er</w:t>
        </w:r>
      </w:ins>
      <w:ins w:id="537" w:author="Nicholas Peeters" w:date="2014-08-05T18:28:00Z">
        <w:r w:rsidR="001768E9">
          <w:rPr>
            <w:rFonts w:hint="eastAsia"/>
            <w:lang w:val="nl-BE"/>
          </w:rPr>
          <w:t xml:space="preserve">voor </w:t>
        </w:r>
      </w:ins>
      <w:r>
        <w:rPr>
          <w:lang w:val="nl-BE" w:eastAsia="ko-KR"/>
        </w:rPr>
        <w:t>dat niet een hervorming van de Shōnenhō, maar</w:t>
      </w:r>
      <w:del w:id="538" w:author="Nicholas Peeters" w:date="2014-08-05T18:30:00Z">
        <w:r w:rsidDel="001768E9">
          <w:rPr>
            <w:lang w:val="nl-BE" w:eastAsia="ko-KR"/>
          </w:rPr>
          <w:delText xml:space="preserve"> op </w:delText>
        </w:r>
      </w:del>
      <w:r>
        <w:rPr>
          <w:lang w:val="nl-BE" w:eastAsia="ko-KR"/>
        </w:rPr>
        <w:t xml:space="preserve">andere </w:t>
      </w:r>
      <w:del w:id="539" w:author="Nicholas Peeters" w:date="2014-08-05T18:30:00Z">
        <w:r w:rsidDel="001768E9">
          <w:rPr>
            <w:lang w:val="nl-BE" w:eastAsia="ko-KR"/>
          </w:rPr>
          <w:delText xml:space="preserve">vlakken </w:delText>
        </w:r>
      </w:del>
      <w:del w:id="540" w:author="Nicholas Peeters" w:date="2014-08-05T18:29:00Z">
        <w:r w:rsidDel="001768E9">
          <w:rPr>
            <w:lang w:val="nl-BE" w:eastAsia="ko-KR"/>
          </w:rPr>
          <w:delText xml:space="preserve">maatregelen </w:delText>
        </w:r>
      </w:del>
      <w:ins w:id="541" w:author="Nicholas Peeters" w:date="2014-08-05T18:29:00Z">
        <w:r w:rsidR="001768E9">
          <w:rPr>
            <w:rFonts w:hint="eastAsia"/>
            <w:lang w:val="nl-BE"/>
          </w:rPr>
          <w:t>hervormingen</w:t>
        </w:r>
        <w:r w:rsidR="001768E9">
          <w:rPr>
            <w:lang w:val="nl-BE" w:eastAsia="ko-KR"/>
          </w:rPr>
          <w:t xml:space="preserve"> </w:t>
        </w:r>
      </w:ins>
      <w:r>
        <w:rPr>
          <w:lang w:val="nl-BE" w:eastAsia="ko-KR"/>
        </w:rPr>
        <w:t xml:space="preserve">nodig zijn. Veel van de criminele jongeren zijn in het verleden het slachtoffer geweest </w:t>
      </w:r>
      <w:del w:id="542" w:author="Nicholas Peeters" w:date="2014-08-05T18:29:00Z">
        <w:r w:rsidDel="001768E9">
          <w:rPr>
            <w:lang w:val="nl-BE" w:eastAsia="ko-KR"/>
          </w:rPr>
          <w:delText xml:space="preserve"> </w:delText>
        </w:r>
      </w:del>
      <w:r>
        <w:rPr>
          <w:lang w:val="nl-BE" w:eastAsia="ko-KR"/>
        </w:rPr>
        <w:t xml:space="preserve">van pestgedrag en mishandeling en zijn daarom niet in staat </w:t>
      </w:r>
      <w:r>
        <w:rPr>
          <w:lang w:val="nl-BE" w:eastAsia="ko-KR"/>
        </w:rPr>
        <w:lastRenderedPageBreak/>
        <w:t>zichzelf en anderen te respecteren. Daarom</w:t>
      </w:r>
      <w:ins w:id="543" w:author="Nicholas Peeters" w:date="2014-08-05T18:30:00Z">
        <w:r w:rsidR="001768E9">
          <w:rPr>
            <w:rFonts w:hint="eastAsia"/>
            <w:lang w:val="nl-BE"/>
          </w:rPr>
          <w:t xml:space="preserve"> </w:t>
        </w:r>
      </w:ins>
      <w:del w:id="544" w:author="Nicholas Peeters" w:date="2014-08-05T18:30:00Z">
        <w:r w:rsidDel="001768E9">
          <w:rPr>
            <w:lang w:val="nl-BE" w:eastAsia="ko-KR"/>
          </w:rPr>
          <w:delText xml:space="preserve">, zegt Murai, </w:delText>
        </w:r>
      </w:del>
      <w:r>
        <w:rPr>
          <w:lang w:val="nl-BE" w:eastAsia="ko-KR"/>
        </w:rPr>
        <w:t xml:space="preserve">moet er </w:t>
      </w:r>
      <w:ins w:id="545" w:author="Nicholas Peeters" w:date="2014-08-05T18:30:00Z">
        <w:r w:rsidR="001768E9">
          <w:rPr>
            <w:rFonts w:hint="eastAsia"/>
            <w:lang w:val="nl-BE"/>
          </w:rPr>
          <w:t xml:space="preserve">volgens Murai </w:t>
        </w:r>
      </w:ins>
      <w:r>
        <w:rPr>
          <w:lang w:val="nl-BE" w:eastAsia="ko-KR"/>
        </w:rPr>
        <w:t>meer gedaan worden om de jongeren weer zelfrespec</w:t>
      </w:r>
      <w:r w:rsidR="00F77CEB">
        <w:rPr>
          <w:lang w:val="nl-BE" w:eastAsia="ko-KR"/>
        </w:rPr>
        <w:t xml:space="preserve">t te geven. Hij </w:t>
      </w:r>
      <w:del w:id="546" w:author="Nicholas Peeters" w:date="2014-08-05T18:30:00Z">
        <w:r w:rsidR="00F77CEB" w:rsidDel="001768E9">
          <w:rPr>
            <w:lang w:val="nl-BE" w:eastAsia="ko-KR"/>
          </w:rPr>
          <w:delText xml:space="preserve">geeft </w:delText>
        </w:r>
      </w:del>
      <w:r w:rsidR="00F77CEB">
        <w:rPr>
          <w:lang w:val="nl-BE" w:eastAsia="ko-KR"/>
        </w:rPr>
        <w:t xml:space="preserve">noemt </w:t>
      </w:r>
      <w:del w:id="547" w:author="Nicholas Peeters" w:date="2014-08-05T18:30:00Z">
        <w:r w:rsidR="00F77CEB" w:rsidDel="001768E9">
          <w:rPr>
            <w:lang w:val="nl-BE" w:eastAsia="ko-KR"/>
          </w:rPr>
          <w:delText xml:space="preserve">hier </w:delText>
        </w:r>
      </w:del>
      <w:ins w:id="548" w:author="Nicholas Peeters" w:date="2014-08-05T18:30:00Z">
        <w:r w:rsidR="001768E9">
          <w:rPr>
            <w:rFonts w:hint="eastAsia"/>
            <w:lang w:val="nl-BE"/>
          </w:rPr>
          <w:t xml:space="preserve">in deze context </w:t>
        </w:r>
      </w:ins>
      <w:r w:rsidR="00F77CEB">
        <w:rPr>
          <w:lang w:val="nl-BE" w:eastAsia="ko-KR"/>
        </w:rPr>
        <w:t xml:space="preserve">drie belangrijke maatregelen: </w:t>
      </w:r>
      <w:ins w:id="549" w:author="Nicholas Peeters" w:date="2014-08-05T18:30:00Z">
        <w:r w:rsidR="001768E9">
          <w:rPr>
            <w:rFonts w:hint="eastAsia"/>
            <w:lang w:val="nl-BE"/>
          </w:rPr>
          <w:t>m</w:t>
        </w:r>
      </w:ins>
      <w:del w:id="550" w:author="Nicholas Peeters" w:date="2014-08-05T18:30:00Z">
        <w:r w:rsidR="00F77CEB" w:rsidDel="001768E9">
          <w:rPr>
            <w:lang w:val="nl-BE" w:eastAsia="ko-KR"/>
          </w:rPr>
          <w:delText>M</w:delText>
        </w:r>
      </w:del>
      <w:r w:rsidR="00F77CEB">
        <w:rPr>
          <w:lang w:val="nl-BE" w:eastAsia="ko-KR"/>
        </w:rPr>
        <w:t xml:space="preserve">eer personeel </w:t>
      </w:r>
      <w:r w:rsidR="00E50F33">
        <w:rPr>
          <w:lang w:val="nl-BE" w:eastAsia="ko-KR"/>
        </w:rPr>
        <w:t xml:space="preserve">bij de familierechtbank </w:t>
      </w:r>
      <w:r w:rsidR="00F77CEB">
        <w:rPr>
          <w:lang w:val="nl-BE" w:eastAsia="ko-KR"/>
        </w:rPr>
        <w:t>uit professionele instellingen die zich bezighouden met problemen omtrent jeugdcriminaliteit, een verbetering van de behandeling van jongeren in instellingen en het creeëren van sociale voo</w:t>
      </w:r>
      <w:ins w:id="551" w:author="Nicholas Peeters" w:date="2014-08-07T18:13:00Z">
        <w:r w:rsidR="00714CA2">
          <w:rPr>
            <w:rFonts w:hint="eastAsia"/>
            <w:lang w:val="nl-BE"/>
          </w:rPr>
          <w:t>r</w:t>
        </w:r>
      </w:ins>
      <w:r w:rsidR="00F77CEB">
        <w:rPr>
          <w:lang w:val="nl-BE" w:eastAsia="ko-KR"/>
        </w:rPr>
        <w:t>zieningen binnen de samenleving die de herintegratie van jeuddelinquenten ondersteunen. Het is belangrijk dat</w:t>
      </w:r>
      <w:ins w:id="552" w:author="Nicholas Peeters" w:date="2014-08-05T18:31:00Z">
        <w:r w:rsidR="001768E9">
          <w:rPr>
            <w:rFonts w:hint="eastAsia"/>
            <w:lang w:val="nl-BE"/>
          </w:rPr>
          <w:t xml:space="preserve"> </w:t>
        </w:r>
      </w:ins>
      <w:del w:id="553" w:author="Nicholas Peeters" w:date="2014-08-05T18:31:00Z">
        <w:r w:rsidR="00F77CEB" w:rsidDel="001768E9">
          <w:rPr>
            <w:lang w:val="nl-BE" w:eastAsia="ko-KR"/>
          </w:rPr>
          <w:delText xml:space="preserve"> men</w:delText>
        </w:r>
        <w:r w:rsidR="00F77CEB" w:rsidDel="001768E9">
          <w:rPr>
            <w:lang w:val="nl-BE"/>
          </w:rPr>
          <w:delText xml:space="preserve"> </w:delText>
        </w:r>
      </w:del>
      <w:r w:rsidR="00F77CEB">
        <w:rPr>
          <w:lang w:val="nl-BE"/>
        </w:rPr>
        <w:t>men de precieze oorzaken van het misdrijf achterhaalt, gerichte maatregelen neemt en de terugkeer van de jongeren naar de maatschappij prioriteit geeft.</w:t>
      </w:r>
    </w:p>
    <w:p w:rsidR="00F77CEB" w:rsidRPr="00F77CEB" w:rsidRDefault="00F77CEB" w:rsidP="00522755">
      <w:pPr>
        <w:pStyle w:val="NoSpacing"/>
        <w:spacing w:line="360" w:lineRule="auto"/>
        <w:jc w:val="both"/>
        <w:rPr>
          <w:lang w:val="nl-BE"/>
        </w:rPr>
      </w:pPr>
    </w:p>
    <w:p w:rsidR="00F77CEB" w:rsidRDefault="00F77CEB" w:rsidP="00522755">
      <w:pPr>
        <w:pStyle w:val="NoSpacing"/>
        <w:spacing w:line="360" w:lineRule="auto"/>
        <w:jc w:val="both"/>
        <w:rPr>
          <w:lang w:val="nl-BE" w:eastAsia="ko-KR"/>
        </w:rPr>
      </w:pPr>
      <w:r>
        <w:rPr>
          <w:lang w:val="nl-BE" w:eastAsia="ko-KR"/>
        </w:rPr>
        <w:t>Ten vierde</w:t>
      </w:r>
      <w:del w:id="554" w:author="Nicholas Peeters" w:date="2014-08-05T18:31:00Z">
        <w:r w:rsidDel="001768E9">
          <w:rPr>
            <w:lang w:val="nl-BE" w:eastAsia="ko-KR"/>
          </w:rPr>
          <w:delText>,</w:delText>
        </w:r>
      </w:del>
      <w:r>
        <w:rPr>
          <w:lang w:val="nl-BE" w:eastAsia="ko-KR"/>
        </w:rPr>
        <w:t xml:space="preserve"> wordt door Hiroyuki Kuzuno het probleem rond berichtgeving en rechten van de jongeren aangehaald. In tegenstelling tot bij meerderjarige daders werden in </w:t>
      </w:r>
      <w:ins w:id="555" w:author="Nicholas Peeters" w:date="2014-08-07T18:13:00Z">
        <w:r w:rsidR="00714CA2">
          <w:rPr>
            <w:rFonts w:hint="eastAsia"/>
            <w:lang w:val="nl-BE"/>
          </w:rPr>
          <w:t>a</w:t>
        </w:r>
      </w:ins>
      <w:del w:id="556" w:author="Nicholas Peeters" w:date="2014-08-07T18:13:00Z">
        <w:r w:rsidDel="00714CA2">
          <w:rPr>
            <w:lang w:val="nl-BE" w:eastAsia="ko-KR"/>
          </w:rPr>
          <w:delText>A</w:delText>
        </w:r>
      </w:del>
      <w:r>
        <w:rPr>
          <w:lang w:val="nl-BE" w:eastAsia="ko-KR"/>
        </w:rPr>
        <w:t xml:space="preserve">rtikel 61 van de oorspronkelijke </w:t>
      </w:r>
      <w:r w:rsidRPr="00714CA2">
        <w:rPr>
          <w:highlight w:val="yellow"/>
          <w:lang w:val="nl-BE" w:eastAsia="ko-KR"/>
          <w:rPrChange w:id="557" w:author="Nicholas Peeters" w:date="2014-08-07T18:14:00Z">
            <w:rPr>
              <w:lang w:val="nl-BE" w:eastAsia="ko-KR"/>
            </w:rPr>
          </w:rPrChange>
        </w:rPr>
        <w:t>Shōnenhō</w:t>
      </w:r>
      <w:r>
        <w:rPr>
          <w:lang w:val="nl-BE" w:eastAsia="ko-KR"/>
        </w:rPr>
        <w:t xml:space="preserve"> de i</w:t>
      </w:r>
      <w:del w:id="558" w:author="Nicholas Peeters" w:date="2014-08-05T18:31:00Z">
        <w:r w:rsidDel="001768E9">
          <w:rPr>
            <w:lang w:val="nl-BE" w:eastAsia="ko-KR"/>
          </w:rPr>
          <w:delText>n</w:delText>
        </w:r>
      </w:del>
      <w:r>
        <w:rPr>
          <w:lang w:val="nl-BE" w:eastAsia="ko-KR"/>
        </w:rPr>
        <w:t>dent</w:t>
      </w:r>
      <w:ins w:id="559" w:author="Nicholas Peeters" w:date="2014-08-05T18:31:00Z">
        <w:r w:rsidR="001768E9">
          <w:rPr>
            <w:rFonts w:hint="eastAsia"/>
            <w:lang w:val="nl-BE"/>
          </w:rPr>
          <w:t>it</w:t>
        </w:r>
      </w:ins>
      <w:r>
        <w:rPr>
          <w:lang w:val="nl-BE" w:eastAsia="ko-KR"/>
        </w:rPr>
        <w:t>eit en persoonlijke gegevens van minderjarigen beschermd. Het doel van deze wet was ervoor zorgen dat de jongeren zonder problemen kon</w:t>
      </w:r>
      <w:r w:rsidR="00E50F33">
        <w:rPr>
          <w:lang w:val="nl-BE" w:eastAsia="ko-KR"/>
        </w:rPr>
        <w:t>den</w:t>
      </w:r>
      <w:r>
        <w:rPr>
          <w:lang w:val="nl-BE" w:eastAsia="ko-KR"/>
        </w:rPr>
        <w:t xml:space="preserve"> terugkeren naar de samenleving. Deze wet kwam echter onder vuur te liggen en </w:t>
      </w:r>
      <w:r w:rsidR="00E50F33">
        <w:rPr>
          <w:lang w:val="nl-BE" w:eastAsia="ko-KR"/>
        </w:rPr>
        <w:t xml:space="preserve">bij de hervorming </w:t>
      </w:r>
      <w:r>
        <w:rPr>
          <w:lang w:val="nl-BE" w:eastAsia="ko-KR"/>
        </w:rPr>
        <w:t xml:space="preserve">in 2000 </w:t>
      </w:r>
      <w:r w:rsidR="00E50F33">
        <w:rPr>
          <w:lang w:val="nl-BE" w:eastAsia="ko-KR"/>
        </w:rPr>
        <w:t xml:space="preserve">werd </w:t>
      </w:r>
      <w:ins w:id="560" w:author="Nicholas Peeters" w:date="2014-08-05T18:32:00Z">
        <w:r w:rsidR="001768E9">
          <w:rPr>
            <w:rFonts w:hint="eastAsia"/>
            <w:lang w:val="nl-BE"/>
          </w:rPr>
          <w:t>a</w:t>
        </w:r>
      </w:ins>
      <w:del w:id="561" w:author="Nicholas Peeters" w:date="2014-08-05T18:32:00Z">
        <w:r w:rsidDel="001768E9">
          <w:rPr>
            <w:lang w:val="nl-BE" w:eastAsia="ko-KR"/>
          </w:rPr>
          <w:delText>A</w:delText>
        </w:r>
      </w:del>
      <w:r>
        <w:rPr>
          <w:lang w:val="nl-BE" w:eastAsia="ko-KR"/>
        </w:rPr>
        <w:t xml:space="preserve">rtikel 61 herzien: er werd beslist dat </w:t>
      </w:r>
      <w:ins w:id="562" w:author="Nicholas Peeters" w:date="2014-08-05T18:32:00Z">
        <w:r w:rsidR="001768E9">
          <w:rPr>
            <w:rFonts w:hint="eastAsia"/>
            <w:lang w:val="nl-BE"/>
          </w:rPr>
          <w:t xml:space="preserve">er </w:t>
        </w:r>
      </w:ins>
      <w:r>
        <w:rPr>
          <w:lang w:val="nl-BE" w:eastAsia="ko-KR"/>
        </w:rPr>
        <w:t>bij zware misdr</w:t>
      </w:r>
      <w:r w:rsidR="00E50F33">
        <w:rPr>
          <w:lang w:val="nl-BE" w:eastAsia="ko-KR"/>
        </w:rPr>
        <w:t>ijven van maatschappelijk belang</w:t>
      </w:r>
      <w:del w:id="563" w:author="Nicholas Peeters" w:date="2014-08-05T18:32:00Z">
        <w:r w:rsidDel="001768E9">
          <w:rPr>
            <w:lang w:val="nl-BE" w:eastAsia="ko-KR"/>
          </w:rPr>
          <w:delText>,</w:delText>
        </w:r>
      </w:del>
      <w:r>
        <w:rPr>
          <w:lang w:val="nl-BE" w:eastAsia="ko-KR"/>
        </w:rPr>
        <w:t xml:space="preserve"> een uitzondering gemaakt mag worden. Kuzuno bekritiseert deze aanpassing en stelt dat het vrijgeven </w:t>
      </w:r>
      <w:r w:rsidR="00E50F33">
        <w:rPr>
          <w:lang w:val="nl-BE" w:eastAsia="ko-KR"/>
        </w:rPr>
        <w:t>van persoonlijke informatie van de dader er</w:t>
      </w:r>
      <w:del w:id="564" w:author="Nicholas Peeters" w:date="2014-08-05T18:32:00Z">
        <w:r w:rsidR="00E50F33" w:rsidDel="001768E9">
          <w:rPr>
            <w:lang w:val="nl-BE" w:eastAsia="ko-KR"/>
          </w:rPr>
          <w:delText xml:space="preserve"> </w:delText>
        </w:r>
      </w:del>
      <w:r w:rsidR="00E50F33">
        <w:rPr>
          <w:lang w:val="nl-BE" w:eastAsia="ko-KR"/>
        </w:rPr>
        <w:t>voor zorgt dat deze</w:t>
      </w:r>
      <w:r>
        <w:rPr>
          <w:lang w:val="nl-BE" w:eastAsia="ko-KR"/>
        </w:rPr>
        <w:t xml:space="preserve"> door de samenleving een negatieve stempel opgeplakt krijg</w:t>
      </w:r>
      <w:ins w:id="565" w:author="Nicholas Peeters" w:date="2014-08-07T18:14:00Z">
        <w:r w:rsidR="00714CA2">
          <w:rPr>
            <w:rFonts w:hint="eastAsia"/>
            <w:lang w:val="nl-BE"/>
          </w:rPr>
          <w:t>t</w:t>
        </w:r>
      </w:ins>
      <w:del w:id="566" w:author="Nicholas Peeters" w:date="2014-08-07T18:14:00Z">
        <w:r w:rsidDel="00714CA2">
          <w:rPr>
            <w:lang w:val="nl-BE" w:eastAsia="ko-KR"/>
          </w:rPr>
          <w:delText>en</w:delText>
        </w:r>
      </w:del>
      <w:r>
        <w:rPr>
          <w:lang w:val="nl-BE" w:eastAsia="ko-KR"/>
        </w:rPr>
        <w:t xml:space="preserve">. Dit bemoeilijkt het terugkeren van de jongeren naar de samenleving en zorgt in veel gevallen voor </w:t>
      </w:r>
      <w:r w:rsidRPr="00714CA2">
        <w:rPr>
          <w:highlight w:val="yellow"/>
          <w:lang w:val="nl-BE" w:eastAsia="ko-KR"/>
          <w:rPrChange w:id="567" w:author="Nicholas Peeters" w:date="2014-08-07T18:14:00Z">
            <w:rPr>
              <w:lang w:val="nl-BE" w:eastAsia="ko-KR"/>
            </w:rPr>
          </w:rPrChange>
        </w:rPr>
        <w:t>hervallen</w:t>
      </w:r>
      <w:r w:rsidR="00CA3BD5">
        <w:rPr>
          <w:lang w:val="nl-BE" w:eastAsia="ko-KR"/>
        </w:rPr>
        <w:t>.</w:t>
      </w:r>
    </w:p>
    <w:p w:rsidR="00CA3BD5" w:rsidRDefault="00CA3BD5" w:rsidP="00522755">
      <w:pPr>
        <w:pStyle w:val="NoSpacing"/>
        <w:spacing w:line="360" w:lineRule="auto"/>
        <w:jc w:val="both"/>
        <w:rPr>
          <w:lang w:val="nl-BE" w:eastAsia="ko-KR"/>
        </w:rPr>
      </w:pPr>
    </w:p>
    <w:p w:rsidR="00522755" w:rsidRDefault="00522755" w:rsidP="00522755">
      <w:pPr>
        <w:pStyle w:val="NoSpacing"/>
        <w:spacing w:line="360" w:lineRule="auto"/>
        <w:jc w:val="both"/>
        <w:rPr>
          <w:lang w:val="nl-BE"/>
        </w:rPr>
      </w:pPr>
      <w:r>
        <w:rPr>
          <w:lang w:val="nl-BE" w:eastAsia="ko-KR"/>
        </w:rPr>
        <w:t xml:space="preserve">Als laatste is er het probleem in verband met slachtofferhulp dat wordt uiteengezet door </w:t>
      </w:r>
      <w:r>
        <w:rPr>
          <w:lang w:val="nl-BE"/>
        </w:rPr>
        <w:t>Nīkura Osamu. Hij stelt dat er een manier moet gevonden worden waarop de jongere opnieuw op een positieve manier met andere mensen, inclusief het slachtoffer, kan omgaan. Rechten van de slachtoffer</w:t>
      </w:r>
      <w:ins w:id="568" w:author="Nicholas Peeters" w:date="2014-08-05T18:33:00Z">
        <w:r w:rsidR="001768E9">
          <w:rPr>
            <w:rFonts w:hint="eastAsia"/>
            <w:lang w:val="nl-BE"/>
          </w:rPr>
          <w:t>s</w:t>
        </w:r>
      </w:ins>
      <w:r>
        <w:rPr>
          <w:lang w:val="nl-BE"/>
        </w:rPr>
        <w:t xml:space="preserve"> moeten niet enkel gewaardborgd worden in de wet, want dit zal hen niet verlossen van hun leed.</w:t>
      </w:r>
      <w:r w:rsidRPr="00522755">
        <w:rPr>
          <w:lang w:val="nl-BE"/>
        </w:rPr>
        <w:t xml:space="preserve"> </w:t>
      </w:r>
      <w:r>
        <w:rPr>
          <w:lang w:val="nl-BE"/>
        </w:rPr>
        <w:t>De jongere onder druk zetten en zich doen verontschuldigen, hem doen boeten voor zijn daden, is waarschijnlijk niet het resultaat waar de slachtoffers echt naar zoeken, zegt Nīkura. Een oprechte uiting van spijt, gebaseerd op wederzijds respect, is wat de slachtoffers rust zal doen vinden en hiervoor moet opnieuw de band tussen de jongere</w:t>
      </w:r>
      <w:del w:id="569" w:author="Nicholas Peeters" w:date="2014-08-05T18:33:00Z">
        <w:r w:rsidDel="001768E9">
          <w:rPr>
            <w:lang w:val="nl-BE"/>
          </w:rPr>
          <w:delText>n</w:delText>
        </w:r>
      </w:del>
      <w:ins w:id="570" w:author="Nicholas Peeters" w:date="2014-08-05T18:33:00Z">
        <w:r w:rsidR="001768E9">
          <w:rPr>
            <w:rFonts w:hint="eastAsia"/>
            <w:lang w:val="nl-BE"/>
          </w:rPr>
          <w:t xml:space="preserve"> in kwestie</w:t>
        </w:r>
      </w:ins>
      <w:r>
        <w:rPr>
          <w:lang w:val="nl-BE"/>
        </w:rPr>
        <w:t xml:space="preserve"> en de samenleving gesmeed worden.</w:t>
      </w:r>
    </w:p>
    <w:p w:rsidR="00522755" w:rsidRPr="001768E9" w:rsidRDefault="00522755" w:rsidP="00522755">
      <w:pPr>
        <w:pStyle w:val="NoSpacing"/>
        <w:spacing w:line="360" w:lineRule="auto"/>
        <w:jc w:val="both"/>
        <w:rPr>
          <w:lang w:val="nl-BE"/>
        </w:rPr>
      </w:pPr>
    </w:p>
    <w:p w:rsidR="00522755" w:rsidRDefault="005A3F70" w:rsidP="00522755">
      <w:pPr>
        <w:pStyle w:val="NoSpacing"/>
        <w:spacing w:line="360" w:lineRule="auto"/>
        <w:jc w:val="both"/>
        <w:rPr>
          <w:lang w:val="nl-BE"/>
        </w:rPr>
      </w:pPr>
      <w:r>
        <w:rPr>
          <w:lang w:val="nl-BE"/>
        </w:rPr>
        <w:lastRenderedPageBreak/>
        <w:t xml:space="preserve">De </w:t>
      </w:r>
      <w:del w:id="571" w:author="Nicholas Peeters" w:date="2014-08-05T18:33:00Z">
        <w:r w:rsidDel="001768E9">
          <w:rPr>
            <w:lang w:val="nl-BE"/>
          </w:rPr>
          <w:delText xml:space="preserve">professoren </w:delText>
        </w:r>
      </w:del>
      <w:ins w:id="572" w:author="Nicholas Peeters" w:date="2014-08-05T18:33:00Z">
        <w:r w:rsidR="001768E9">
          <w:rPr>
            <w:rFonts w:hint="eastAsia"/>
            <w:lang w:val="nl-BE"/>
          </w:rPr>
          <w:t>onderzoekers</w:t>
        </w:r>
        <w:r w:rsidR="001768E9">
          <w:rPr>
            <w:lang w:val="nl-BE"/>
          </w:rPr>
          <w:t xml:space="preserve"> </w:t>
        </w:r>
      </w:ins>
      <w:r>
        <w:rPr>
          <w:lang w:val="nl-BE"/>
        </w:rPr>
        <w:t xml:space="preserve">in </w:t>
      </w:r>
      <w:del w:id="573" w:author="Nicholas Peeters" w:date="2014-08-05T18:34:00Z">
        <w:r w:rsidDel="001768E9">
          <w:rPr>
            <w:lang w:val="nl-BE"/>
          </w:rPr>
          <w:delText xml:space="preserve">bovenstaand </w:delText>
        </w:r>
      </w:del>
      <w:ins w:id="574" w:author="Nicholas Peeters" w:date="2014-08-05T18:34:00Z">
        <w:r w:rsidR="001768E9">
          <w:rPr>
            <w:lang w:val="nl-BE"/>
          </w:rPr>
          <w:t>boven</w:t>
        </w:r>
        <w:r w:rsidR="001768E9">
          <w:rPr>
            <w:rFonts w:hint="eastAsia"/>
            <w:lang w:val="nl-BE"/>
          </w:rPr>
          <w:t>vermeld</w:t>
        </w:r>
        <w:r w:rsidR="001768E9">
          <w:rPr>
            <w:lang w:val="nl-BE"/>
          </w:rPr>
          <w:t xml:space="preserve"> </w:t>
        </w:r>
      </w:ins>
      <w:r>
        <w:rPr>
          <w:lang w:val="nl-BE"/>
        </w:rPr>
        <w:t>werk zijn voorstander</w:t>
      </w:r>
      <w:ins w:id="575" w:author="Nicholas Peeters" w:date="2014-08-05T18:35:00Z">
        <w:r w:rsidR="001768E9">
          <w:rPr>
            <w:rFonts w:hint="eastAsia"/>
            <w:lang w:val="nl-BE"/>
          </w:rPr>
          <w:t>s</w:t>
        </w:r>
      </w:ins>
      <w:r>
        <w:rPr>
          <w:lang w:val="nl-BE"/>
        </w:rPr>
        <w:t xml:space="preserve"> van de filosofie van heropvoeding die centraal stond in de oorspronkelijke </w:t>
      </w:r>
      <w:r w:rsidRPr="00714CA2">
        <w:rPr>
          <w:highlight w:val="yellow"/>
          <w:lang w:val="nl-BE"/>
          <w:rPrChange w:id="576" w:author="Nicholas Peeters" w:date="2014-08-07T18:15:00Z">
            <w:rPr>
              <w:lang w:val="nl-BE"/>
            </w:rPr>
          </w:rPrChange>
        </w:rPr>
        <w:t>Shōnenhō</w:t>
      </w:r>
      <w:r>
        <w:rPr>
          <w:lang w:val="nl-BE"/>
        </w:rPr>
        <w:t xml:space="preserve"> en stellen dat de herziening gebaseerd op een strikter beleid negatieve gevolgen zal hebben voor het probleem rond jeugdcriminaliteit. Het beleid van strengere straffen werd echter verdergezet bij herzieningen van de Shōnenhō in 2007 en 2008.  Dit zijn allemaal erg recente ontwikkelingen en omdat verschillende factoren in acht genomen moeten worden is het dus </w:t>
      </w:r>
      <w:r w:rsidR="00E50F33">
        <w:rPr>
          <w:lang w:val="nl-BE"/>
        </w:rPr>
        <w:t xml:space="preserve">op dit moment </w:t>
      </w:r>
      <w:r>
        <w:rPr>
          <w:lang w:val="nl-BE"/>
        </w:rPr>
        <w:t xml:space="preserve">nog niet mogelijk de invloed van de grote hervorming van de </w:t>
      </w:r>
      <w:r w:rsidRPr="00714CA2">
        <w:rPr>
          <w:highlight w:val="yellow"/>
          <w:lang w:val="nl-BE"/>
          <w:rPrChange w:id="577" w:author="Nicholas Peeters" w:date="2014-08-07T18:15:00Z">
            <w:rPr>
              <w:lang w:val="nl-BE"/>
            </w:rPr>
          </w:rPrChange>
        </w:rPr>
        <w:t>Shōnenhō</w:t>
      </w:r>
      <w:r>
        <w:rPr>
          <w:lang w:val="nl-BE"/>
        </w:rPr>
        <w:t xml:space="preserve"> in 2000 op de jeugdcriminalteit co</w:t>
      </w:r>
      <w:r w:rsidR="00914CB9">
        <w:rPr>
          <w:lang w:val="nl-BE"/>
        </w:rPr>
        <w:t xml:space="preserve">rrect in te schatten.  In de toekomst zal </w:t>
      </w:r>
      <w:r w:rsidR="00E50F33">
        <w:rPr>
          <w:lang w:val="nl-BE"/>
        </w:rPr>
        <w:t xml:space="preserve">hier </w:t>
      </w:r>
      <w:r w:rsidR="00914CB9">
        <w:rPr>
          <w:lang w:val="nl-BE"/>
        </w:rPr>
        <w:t>ongetwijfeld onderzoek</w:t>
      </w:r>
      <w:r w:rsidR="00E50F33">
        <w:rPr>
          <w:lang w:val="nl-BE"/>
        </w:rPr>
        <w:t xml:space="preserve"> naar</w:t>
      </w:r>
      <w:r w:rsidR="00914CB9">
        <w:rPr>
          <w:lang w:val="nl-BE"/>
        </w:rPr>
        <w:t xml:space="preserve"> uitgevoerd worden en zal hopelijk duidelijk worden wat voor impact deze overgang naar een strikt beleid met strenge straffen gehad heeft op de Japanse jeugdcriminaliteit en wat voor verdere maatregelen of wendingen genomen moeten worden.</w:t>
      </w:r>
    </w:p>
    <w:p w:rsidR="00522755" w:rsidRDefault="00522755" w:rsidP="00522755">
      <w:pPr>
        <w:jc w:val="both"/>
        <w:rPr>
          <w:lang w:val="nl-BE"/>
        </w:rPr>
      </w:pPr>
      <w:r>
        <w:rPr>
          <w:lang w:val="nl-BE"/>
        </w:rPr>
        <w:br w:type="page"/>
      </w:r>
    </w:p>
    <w:p w:rsidR="00195C9B" w:rsidRPr="00E91181" w:rsidRDefault="00B24E46" w:rsidP="00195C9B">
      <w:pPr>
        <w:spacing w:line="360" w:lineRule="auto"/>
        <w:jc w:val="both"/>
        <w:rPr>
          <w:rFonts w:eastAsia="Malgun Gothic"/>
          <w:b/>
          <w:color w:val="000000"/>
          <w:lang w:val="nl-BE" w:eastAsia="ko-KR"/>
        </w:rPr>
      </w:pPr>
      <w:r w:rsidRPr="00E91181">
        <w:rPr>
          <w:rFonts w:eastAsia="Malgun Gothic"/>
          <w:b/>
          <w:color w:val="000000"/>
          <w:lang w:val="nl-BE" w:eastAsia="ko-KR"/>
        </w:rPr>
        <w:lastRenderedPageBreak/>
        <w:t>7 Bibliografie</w:t>
      </w:r>
    </w:p>
    <w:p w:rsidR="009B1CC3" w:rsidRPr="00E91181" w:rsidRDefault="009B1CC3" w:rsidP="009B1CC3">
      <w:pPr>
        <w:spacing w:line="360" w:lineRule="auto"/>
        <w:jc w:val="both"/>
        <w:rPr>
          <w:rFonts w:eastAsia="Malgun Gothic"/>
          <w:b/>
          <w:color w:val="000000"/>
          <w:lang w:val="nl-BE" w:eastAsia="ko-KR"/>
        </w:rPr>
      </w:pPr>
      <w:r w:rsidRPr="00E91181">
        <w:rPr>
          <w:rFonts w:eastAsia="Malgun Gothic"/>
          <w:b/>
          <w:color w:val="000000"/>
          <w:lang w:val="nl-BE" w:eastAsia="ko-KR"/>
        </w:rPr>
        <w:t>7.1 Geschreven bronnen</w:t>
      </w:r>
    </w:p>
    <w:p w:rsidR="009B1CC3" w:rsidRDefault="009B1CC3" w:rsidP="009B1CC3">
      <w:pPr>
        <w:pStyle w:val="NoSpacing"/>
        <w:spacing w:line="360" w:lineRule="auto"/>
        <w:jc w:val="both"/>
        <w:rPr>
          <w:lang w:eastAsia="ko-KR"/>
        </w:rPr>
      </w:pPr>
      <w:r w:rsidRPr="004E0809">
        <w:rPr>
          <w:b/>
          <w:highlight w:val="yellow"/>
          <w:lang w:val="nl-BE" w:eastAsia="ko-KR"/>
          <w:rPrChange w:id="578" w:author="Nicholas Peeters" w:date="2014-08-07T18:16:00Z">
            <w:rPr>
              <w:b/>
              <w:lang w:val="nl-BE" w:eastAsia="ko-KR"/>
            </w:rPr>
          </w:rPrChange>
        </w:rPr>
        <w:t>Ryan, Trevor.</w:t>
      </w:r>
      <w:r w:rsidRPr="0055328A">
        <w:rPr>
          <w:lang w:val="nl-BE" w:eastAsia="ko-KR"/>
        </w:rPr>
        <w:t xml:space="preserve"> </w:t>
      </w:r>
      <w:r w:rsidRPr="00DC667F">
        <w:rPr>
          <w:lang w:eastAsia="ko-KR"/>
        </w:rPr>
        <w:t xml:space="preserve">2005. “Creating ‘problem kids’: Juvenile crime in Japan and revisions of </w:t>
      </w:r>
      <w:r w:rsidRPr="00B20085">
        <w:rPr>
          <w:lang w:eastAsia="ko-KR"/>
        </w:rPr>
        <w:t xml:space="preserve">the Juvenile Act”. </w:t>
      </w:r>
      <w:r w:rsidRPr="00B20085">
        <w:rPr>
          <w:i/>
          <w:lang w:eastAsia="ko-KR"/>
        </w:rPr>
        <w:t>Journal of Japanese Law</w:t>
      </w:r>
      <w:r w:rsidRPr="00B20085">
        <w:rPr>
          <w:lang w:eastAsia="ko-KR"/>
        </w:rPr>
        <w:t xml:space="preserve"> 19: 153-188.</w:t>
      </w:r>
    </w:p>
    <w:p w:rsidR="009B1CC3" w:rsidRDefault="009B1CC3" w:rsidP="009B1CC3">
      <w:pPr>
        <w:pStyle w:val="NoSpacing"/>
        <w:spacing w:line="360" w:lineRule="auto"/>
        <w:jc w:val="both"/>
      </w:pPr>
    </w:p>
    <w:p w:rsidR="009B1CC3" w:rsidRPr="004906AF" w:rsidRDefault="009B1CC3" w:rsidP="009B1CC3">
      <w:pPr>
        <w:pStyle w:val="NoSpacing"/>
        <w:spacing w:line="360" w:lineRule="auto"/>
        <w:jc w:val="both"/>
        <w:rPr>
          <w:lang w:eastAsia="ko-KR"/>
        </w:rPr>
      </w:pPr>
      <w:proofErr w:type="spellStart"/>
      <w:r w:rsidRPr="00EB4401">
        <w:rPr>
          <w:b/>
        </w:rPr>
        <w:t>Kōbe</w:t>
      </w:r>
      <w:proofErr w:type="spellEnd"/>
      <w:r w:rsidRPr="00EB4401">
        <w:rPr>
          <w:b/>
        </w:rPr>
        <w:t xml:space="preserve"> </w:t>
      </w:r>
      <w:proofErr w:type="spellStart"/>
      <w:r w:rsidRPr="00EB4401">
        <w:rPr>
          <w:b/>
        </w:rPr>
        <w:t>shōgakusei</w:t>
      </w:r>
      <w:proofErr w:type="spellEnd"/>
      <w:r w:rsidRPr="00EB4401">
        <w:rPr>
          <w:b/>
        </w:rPr>
        <w:t xml:space="preserve"> </w:t>
      </w:r>
      <w:proofErr w:type="spellStart"/>
      <w:r w:rsidRPr="00EB4401">
        <w:rPr>
          <w:b/>
        </w:rPr>
        <w:t>satsujin</w:t>
      </w:r>
      <w:proofErr w:type="spellEnd"/>
      <w:r w:rsidRPr="00EB4401">
        <w:rPr>
          <w:b/>
        </w:rPr>
        <w:t xml:space="preserve"> </w:t>
      </w:r>
      <w:proofErr w:type="spellStart"/>
      <w:r w:rsidRPr="00EB4401">
        <w:rPr>
          <w:b/>
        </w:rPr>
        <w:t>jiken</w:t>
      </w:r>
      <w:proofErr w:type="spellEnd"/>
      <w:r>
        <w:rPr>
          <w:b/>
        </w:rPr>
        <w:t xml:space="preserve"> </w:t>
      </w:r>
      <w:proofErr w:type="spellStart"/>
      <w:r>
        <w:rPr>
          <w:b/>
        </w:rPr>
        <w:t>wo</w:t>
      </w:r>
      <w:proofErr w:type="spellEnd"/>
      <w:r>
        <w:rPr>
          <w:b/>
        </w:rPr>
        <w:t xml:space="preserve"> </w:t>
      </w:r>
      <w:proofErr w:type="spellStart"/>
      <w:r>
        <w:rPr>
          <w:b/>
        </w:rPr>
        <w:t>kangaeru</w:t>
      </w:r>
      <w:proofErr w:type="spellEnd"/>
      <w:r>
        <w:rPr>
          <w:b/>
        </w:rPr>
        <w:t xml:space="preserve"> </w:t>
      </w:r>
      <w:proofErr w:type="spellStart"/>
      <w:r>
        <w:rPr>
          <w:b/>
        </w:rPr>
        <w:t>kai</w:t>
      </w:r>
      <w:commentRangeStart w:id="579"/>
      <w:proofErr w:type="spellEnd"/>
      <w:r w:rsidRPr="00EB4401">
        <w:t xml:space="preserve"> </w:t>
      </w:r>
      <w:r w:rsidRPr="00185137">
        <w:t>(</w:t>
      </w:r>
      <w:r>
        <w:rPr>
          <w:rFonts w:hint="eastAsia"/>
        </w:rPr>
        <w:t>神戸小学生殺人事件を考える会</w:t>
      </w:r>
      <w:r w:rsidRPr="00185137">
        <w:t xml:space="preserve">). </w:t>
      </w:r>
      <w:r w:rsidRPr="00185137">
        <w:rPr>
          <w:lang w:eastAsia="ko-KR"/>
        </w:rPr>
        <w:t>1997.</w:t>
      </w:r>
      <w:r w:rsidRPr="00185137">
        <w:t xml:space="preserve"> </w:t>
      </w:r>
      <w:r>
        <w:rPr>
          <w:rFonts w:hint="eastAsia"/>
          <w:lang w:val="nl-BE"/>
        </w:rPr>
        <w:t>『神戸小学生殺人事件</w:t>
      </w:r>
      <w:r w:rsidRPr="00185137">
        <w:t xml:space="preserve">: </w:t>
      </w:r>
      <w:r>
        <w:rPr>
          <w:rFonts w:hint="eastAsia"/>
          <w:lang w:val="nl-BE"/>
        </w:rPr>
        <w:t>わたしはこう思う～</w:t>
      </w:r>
      <w:r w:rsidRPr="00185137">
        <w:rPr>
          <w:rFonts w:hint="eastAsia"/>
        </w:rPr>
        <w:t>455</w:t>
      </w:r>
      <w:r>
        <w:rPr>
          <w:rFonts w:hint="eastAsia"/>
          <w:lang w:val="nl-BE"/>
        </w:rPr>
        <w:t>人の声』</w:t>
      </w:r>
      <w:r w:rsidRPr="00185137">
        <w:t>(</w:t>
      </w:r>
      <w:proofErr w:type="spellStart"/>
      <w:r w:rsidRPr="00185137">
        <w:rPr>
          <w:i/>
        </w:rPr>
        <w:t>Kōbe</w:t>
      </w:r>
      <w:proofErr w:type="spellEnd"/>
      <w:r w:rsidRPr="00185137">
        <w:rPr>
          <w:i/>
        </w:rPr>
        <w:t xml:space="preserve"> </w:t>
      </w:r>
      <w:proofErr w:type="spellStart"/>
      <w:r w:rsidRPr="00185137">
        <w:rPr>
          <w:i/>
        </w:rPr>
        <w:t>shōgakusei</w:t>
      </w:r>
      <w:proofErr w:type="spellEnd"/>
      <w:r w:rsidRPr="00185137">
        <w:rPr>
          <w:i/>
        </w:rPr>
        <w:t xml:space="preserve"> </w:t>
      </w:r>
      <w:proofErr w:type="spellStart"/>
      <w:r w:rsidRPr="00185137">
        <w:rPr>
          <w:i/>
        </w:rPr>
        <w:t>satsujin</w:t>
      </w:r>
      <w:proofErr w:type="spellEnd"/>
      <w:r w:rsidRPr="00185137">
        <w:rPr>
          <w:i/>
        </w:rPr>
        <w:t xml:space="preserve"> </w:t>
      </w:r>
      <w:proofErr w:type="spellStart"/>
      <w:r w:rsidRPr="00185137">
        <w:rPr>
          <w:i/>
        </w:rPr>
        <w:t>jiken</w:t>
      </w:r>
      <w:proofErr w:type="spellEnd"/>
      <w:r w:rsidRPr="00185137">
        <w:rPr>
          <w:i/>
        </w:rPr>
        <w:t xml:space="preserve">: </w:t>
      </w:r>
      <w:proofErr w:type="spellStart"/>
      <w:r w:rsidRPr="00185137">
        <w:rPr>
          <w:i/>
        </w:rPr>
        <w:t>Watashi</w:t>
      </w:r>
      <w:proofErr w:type="spellEnd"/>
      <w:r w:rsidRPr="00185137">
        <w:rPr>
          <w:i/>
        </w:rPr>
        <w:t xml:space="preserve"> ha </w:t>
      </w:r>
      <w:proofErr w:type="spellStart"/>
      <w:r w:rsidRPr="00185137">
        <w:rPr>
          <w:i/>
        </w:rPr>
        <w:t>kō</w:t>
      </w:r>
      <w:proofErr w:type="spellEnd"/>
      <w:r w:rsidRPr="00185137">
        <w:rPr>
          <w:i/>
        </w:rPr>
        <w:t xml:space="preserve"> </w:t>
      </w:r>
      <w:proofErr w:type="spellStart"/>
      <w:r w:rsidRPr="00185137">
        <w:rPr>
          <w:i/>
        </w:rPr>
        <w:t>omou</w:t>
      </w:r>
      <w:proofErr w:type="spellEnd"/>
      <w:r>
        <w:rPr>
          <w:rFonts w:hint="eastAsia"/>
          <w:lang w:val="nl-BE"/>
        </w:rPr>
        <w:t>～</w:t>
      </w:r>
      <w:r w:rsidRPr="00185137">
        <w:rPr>
          <w:i/>
        </w:rPr>
        <w:t xml:space="preserve">455 </w:t>
      </w:r>
      <w:proofErr w:type="spellStart"/>
      <w:r w:rsidRPr="00185137">
        <w:rPr>
          <w:i/>
        </w:rPr>
        <w:t>nin</w:t>
      </w:r>
      <w:proofErr w:type="spellEnd"/>
      <w:r w:rsidRPr="00185137">
        <w:rPr>
          <w:i/>
        </w:rPr>
        <w:t xml:space="preserve"> no </w:t>
      </w:r>
      <w:proofErr w:type="spellStart"/>
      <w:r w:rsidRPr="00185137">
        <w:rPr>
          <w:i/>
        </w:rPr>
        <w:t>koe</w:t>
      </w:r>
      <w:proofErr w:type="spellEnd"/>
      <w:r w:rsidRPr="00185137">
        <w:t xml:space="preserve">). </w:t>
      </w:r>
      <w:proofErr w:type="spellStart"/>
      <w:r w:rsidRPr="004906AF">
        <w:t>Tokio</w:t>
      </w:r>
      <w:proofErr w:type="spellEnd"/>
      <w:r w:rsidRPr="004906AF">
        <w:t xml:space="preserve">: </w:t>
      </w:r>
      <w:proofErr w:type="spellStart"/>
      <w:r w:rsidRPr="004906AF">
        <w:t>Dōbunshoin</w:t>
      </w:r>
      <w:proofErr w:type="spellEnd"/>
      <w:r w:rsidRPr="004906AF">
        <w:t xml:space="preserve"> (</w:t>
      </w:r>
      <w:r>
        <w:rPr>
          <w:rFonts w:hint="eastAsia"/>
          <w:lang w:val="nl-BE"/>
        </w:rPr>
        <w:t>同文書院</w:t>
      </w:r>
      <w:r w:rsidRPr="004906AF">
        <w:t>)</w:t>
      </w:r>
      <w:r w:rsidRPr="004906AF">
        <w:rPr>
          <w:lang w:eastAsia="ko-KR"/>
        </w:rPr>
        <w:t>.</w:t>
      </w:r>
      <w:commentRangeEnd w:id="579"/>
      <w:r w:rsidR="004E0809">
        <w:rPr>
          <w:rStyle w:val="CommentReference"/>
        </w:rPr>
        <w:commentReference w:id="579"/>
      </w:r>
    </w:p>
    <w:p w:rsidR="009B1CC3" w:rsidRDefault="009B1CC3" w:rsidP="009B1CC3">
      <w:pPr>
        <w:pStyle w:val="NoSpacing"/>
        <w:spacing w:line="360" w:lineRule="auto"/>
        <w:jc w:val="both"/>
        <w:rPr>
          <w:b/>
          <w:lang w:eastAsia="ko-KR"/>
        </w:rPr>
      </w:pPr>
    </w:p>
    <w:p w:rsidR="009B1CC3" w:rsidRPr="009B1CC3" w:rsidRDefault="009B1CC3" w:rsidP="009B1CC3">
      <w:pPr>
        <w:pStyle w:val="NoSpacing"/>
        <w:spacing w:line="360" w:lineRule="auto"/>
        <w:jc w:val="both"/>
        <w:rPr>
          <w:lang w:eastAsia="ko-KR"/>
        </w:rPr>
      </w:pPr>
      <w:proofErr w:type="spellStart"/>
      <w:r w:rsidRPr="00185137">
        <w:rPr>
          <w:b/>
          <w:lang w:eastAsia="ko-KR"/>
        </w:rPr>
        <w:t>Nobuhito</w:t>
      </w:r>
      <w:proofErr w:type="spellEnd"/>
      <w:r w:rsidRPr="00185137">
        <w:rPr>
          <w:b/>
          <w:lang w:eastAsia="ko-KR"/>
        </w:rPr>
        <w:t xml:space="preserve">, </w:t>
      </w:r>
      <w:proofErr w:type="spellStart"/>
      <w:r w:rsidRPr="00185137">
        <w:rPr>
          <w:b/>
          <w:lang w:eastAsia="ko-KR"/>
        </w:rPr>
        <w:t>Yoshinaka</w:t>
      </w:r>
      <w:proofErr w:type="spellEnd"/>
      <w:r w:rsidRPr="00185137">
        <w:rPr>
          <w:b/>
          <w:lang w:eastAsia="ko-KR"/>
        </w:rPr>
        <w:t>.</w:t>
      </w:r>
      <w:r w:rsidRPr="00185137">
        <w:rPr>
          <w:lang w:eastAsia="ko-KR"/>
        </w:rPr>
        <w:t xml:space="preserve"> 2010. “Recent changes in youth justice in Japan”. </w:t>
      </w:r>
      <w:r w:rsidRPr="009B1CC3">
        <w:rPr>
          <w:i/>
          <w:lang w:eastAsia="ko-KR"/>
        </w:rPr>
        <w:t xml:space="preserve">Hiroshima </w:t>
      </w:r>
      <w:proofErr w:type="spellStart"/>
      <w:r w:rsidRPr="009B1CC3">
        <w:rPr>
          <w:i/>
          <w:lang w:eastAsia="ko-KR"/>
        </w:rPr>
        <w:t>Hōgaku</w:t>
      </w:r>
      <w:proofErr w:type="spellEnd"/>
      <w:r w:rsidRPr="009B1CC3">
        <w:rPr>
          <w:lang w:eastAsia="ko-KR"/>
        </w:rPr>
        <w:t xml:space="preserve"> 33(4): 27-32.</w:t>
      </w:r>
    </w:p>
    <w:p w:rsidR="009B1CC3" w:rsidRDefault="009B1CC3" w:rsidP="009B1CC3">
      <w:pPr>
        <w:pStyle w:val="NoSpacing"/>
        <w:spacing w:line="360" w:lineRule="auto"/>
        <w:jc w:val="both"/>
        <w:rPr>
          <w:b/>
          <w:lang w:eastAsia="ko-KR"/>
        </w:rPr>
      </w:pPr>
    </w:p>
    <w:p w:rsidR="009B1CC3" w:rsidRDefault="009B1CC3" w:rsidP="009B1CC3">
      <w:pPr>
        <w:pStyle w:val="NoSpacing"/>
        <w:spacing w:line="360" w:lineRule="auto"/>
        <w:jc w:val="both"/>
        <w:rPr>
          <w:lang w:eastAsia="ko-KR"/>
        </w:rPr>
      </w:pPr>
      <w:r w:rsidRPr="00B20085">
        <w:rPr>
          <w:b/>
          <w:lang w:eastAsia="ko-KR"/>
        </w:rPr>
        <w:t>Schwarzenegger, Christian.</w:t>
      </w:r>
      <w:r w:rsidRPr="00B20085">
        <w:rPr>
          <w:lang w:eastAsia="ko-KR"/>
        </w:rPr>
        <w:t xml:space="preserve"> 2003. Debate about the reform of the juvenile law in Japan. In </w:t>
      </w:r>
      <w:proofErr w:type="spellStart"/>
      <w:r w:rsidRPr="00B20085">
        <w:rPr>
          <w:lang w:eastAsia="ko-KR"/>
        </w:rPr>
        <w:t>Foljanty-Jost</w:t>
      </w:r>
      <w:proofErr w:type="spellEnd"/>
      <w:r w:rsidRPr="00B20085">
        <w:rPr>
          <w:lang w:eastAsia="ko-KR"/>
        </w:rPr>
        <w:t xml:space="preserve">, G. (Editor), </w:t>
      </w:r>
      <w:r w:rsidRPr="00B20085">
        <w:rPr>
          <w:i/>
          <w:lang w:eastAsia="ko-KR"/>
        </w:rPr>
        <w:t>Juvenile delinquency in Japan: Reconsidering the crisis</w:t>
      </w:r>
      <w:r w:rsidRPr="00B20085">
        <w:rPr>
          <w:lang w:eastAsia="ko-KR"/>
        </w:rPr>
        <w:t xml:space="preserve">, </w:t>
      </w:r>
      <w:proofErr w:type="spellStart"/>
      <w:r w:rsidRPr="00B20085">
        <w:rPr>
          <w:lang w:eastAsia="ko-KR"/>
        </w:rPr>
        <w:t>Koninklijke</w:t>
      </w:r>
      <w:proofErr w:type="spellEnd"/>
      <w:r w:rsidRPr="00B20085">
        <w:rPr>
          <w:lang w:eastAsia="ko-KR"/>
        </w:rPr>
        <w:t xml:space="preserve"> Brill NV, 173-198.</w:t>
      </w:r>
    </w:p>
    <w:p w:rsidR="009B1CC3" w:rsidRDefault="009B1CC3" w:rsidP="009B1CC3">
      <w:pPr>
        <w:pStyle w:val="NoSpacing"/>
        <w:spacing w:line="360" w:lineRule="auto"/>
        <w:jc w:val="both"/>
        <w:rPr>
          <w:b/>
        </w:rPr>
      </w:pPr>
    </w:p>
    <w:p w:rsidR="009B1CC3" w:rsidRPr="004906AF" w:rsidRDefault="009B1CC3" w:rsidP="009B1CC3">
      <w:pPr>
        <w:pStyle w:val="NoSpacing"/>
        <w:spacing w:line="360" w:lineRule="auto"/>
        <w:jc w:val="both"/>
        <w:rPr>
          <w:lang w:eastAsia="ko-KR"/>
        </w:rPr>
      </w:pPr>
      <w:proofErr w:type="spellStart"/>
      <w:r>
        <w:rPr>
          <w:b/>
        </w:rPr>
        <w:t>Ōba</w:t>
      </w:r>
      <w:proofErr w:type="spellEnd"/>
      <w:r>
        <w:rPr>
          <w:b/>
        </w:rPr>
        <w:t xml:space="preserve">, </w:t>
      </w:r>
      <w:proofErr w:type="spellStart"/>
      <w:r>
        <w:rPr>
          <w:b/>
        </w:rPr>
        <w:t>Eri</w:t>
      </w:r>
      <w:proofErr w:type="spellEnd"/>
      <w:r>
        <w:rPr>
          <w:b/>
        </w:rPr>
        <w:t xml:space="preserve"> (</w:t>
      </w:r>
      <w:r>
        <w:rPr>
          <w:rFonts w:hint="eastAsia"/>
          <w:b/>
        </w:rPr>
        <w:t>大庭絵里</w:t>
      </w:r>
      <w:r>
        <w:rPr>
          <w:b/>
        </w:rPr>
        <w:t>)</w:t>
      </w:r>
      <w:r w:rsidRPr="00185137">
        <w:rPr>
          <w:b/>
        </w:rPr>
        <w:t>.</w:t>
      </w:r>
      <w:r>
        <w:rPr>
          <w:b/>
        </w:rPr>
        <w:t xml:space="preserve"> </w:t>
      </w:r>
      <w:r w:rsidRPr="00185137">
        <w:rPr>
          <w:b/>
        </w:rPr>
        <w:t xml:space="preserve"> </w:t>
      </w:r>
      <w:r>
        <w:t>199</w:t>
      </w:r>
      <w:r>
        <w:rPr>
          <w:rFonts w:hint="eastAsia"/>
        </w:rPr>
        <w:t>0</w:t>
      </w:r>
      <w:r w:rsidRPr="00185137">
        <w:t xml:space="preserve">. </w:t>
      </w:r>
      <w:r>
        <w:rPr>
          <w:rFonts w:hint="eastAsia"/>
        </w:rPr>
        <w:t>『犯罪</w:t>
      </w:r>
      <w:r>
        <w:rPr>
          <w:rFonts w:hint="eastAsia"/>
          <w:lang w:val="nl-BE"/>
        </w:rPr>
        <w:t>・非行の「区悪」イメージの社会的構成</w:t>
      </w:r>
      <w:r>
        <w:rPr>
          <w:rFonts w:hint="eastAsia"/>
        </w:rPr>
        <w:t>』</w:t>
      </w:r>
      <w:r w:rsidRPr="00185137">
        <w:t>(</w:t>
      </w:r>
      <w:proofErr w:type="spellStart"/>
      <w:r w:rsidRPr="00185137">
        <w:rPr>
          <w:i/>
        </w:rPr>
        <w:t>Hanzai</w:t>
      </w:r>
      <w:proofErr w:type="spellEnd"/>
      <w:r>
        <w:rPr>
          <w:rFonts w:hint="eastAsia"/>
          <w:i/>
          <w:lang w:val="nl-BE"/>
        </w:rPr>
        <w:t>・</w:t>
      </w:r>
      <w:proofErr w:type="spellStart"/>
      <w:r w:rsidRPr="00185137">
        <w:rPr>
          <w:i/>
        </w:rPr>
        <w:t>hikō</w:t>
      </w:r>
      <w:proofErr w:type="spellEnd"/>
      <w:r w:rsidRPr="00185137">
        <w:rPr>
          <w:i/>
          <w:lang w:eastAsia="ko-KR"/>
        </w:rPr>
        <w:t xml:space="preserve"> no “</w:t>
      </w:r>
      <w:proofErr w:type="spellStart"/>
      <w:r w:rsidRPr="00185137">
        <w:rPr>
          <w:i/>
          <w:lang w:eastAsia="ko-KR"/>
        </w:rPr>
        <w:t>Kuaku</w:t>
      </w:r>
      <w:proofErr w:type="spellEnd"/>
      <w:r w:rsidRPr="00185137">
        <w:rPr>
          <w:i/>
          <w:lang w:eastAsia="ko-KR"/>
        </w:rPr>
        <w:t xml:space="preserve">” </w:t>
      </w:r>
      <w:proofErr w:type="spellStart"/>
      <w:r w:rsidRPr="00185137">
        <w:rPr>
          <w:i/>
          <w:lang w:eastAsia="ko-KR"/>
        </w:rPr>
        <w:t>imēji</w:t>
      </w:r>
      <w:proofErr w:type="spellEnd"/>
      <w:r w:rsidRPr="00185137">
        <w:rPr>
          <w:i/>
          <w:lang w:eastAsia="ko-KR"/>
        </w:rPr>
        <w:t xml:space="preserve"> no </w:t>
      </w:r>
      <w:proofErr w:type="spellStart"/>
      <w:r w:rsidRPr="00185137">
        <w:rPr>
          <w:i/>
          <w:lang w:eastAsia="ko-KR"/>
        </w:rPr>
        <w:t>shakaiteki</w:t>
      </w:r>
      <w:proofErr w:type="spellEnd"/>
      <w:r w:rsidRPr="00185137">
        <w:rPr>
          <w:i/>
          <w:lang w:eastAsia="ko-KR"/>
        </w:rPr>
        <w:t xml:space="preserve"> </w:t>
      </w:r>
      <w:proofErr w:type="spellStart"/>
      <w:r w:rsidRPr="00185137">
        <w:rPr>
          <w:i/>
          <w:lang w:eastAsia="ko-KR"/>
        </w:rPr>
        <w:t>k</w:t>
      </w:r>
      <w:r>
        <w:rPr>
          <w:i/>
          <w:lang w:eastAsia="ko-KR"/>
        </w:rPr>
        <w:t>ōsei</w:t>
      </w:r>
      <w:proofErr w:type="spellEnd"/>
      <w:r w:rsidRPr="00185137">
        <w:t>)</w:t>
      </w:r>
      <w:r>
        <w:t xml:space="preserve">. In </w:t>
      </w:r>
      <w:proofErr w:type="spellStart"/>
      <w:r>
        <w:t>Hirota</w:t>
      </w:r>
      <w:proofErr w:type="spellEnd"/>
      <w:r>
        <w:t xml:space="preserve">, </w:t>
      </w:r>
      <w:proofErr w:type="spellStart"/>
      <w:r>
        <w:t>Teruyuki</w:t>
      </w:r>
      <w:proofErr w:type="spellEnd"/>
      <w:r>
        <w:t xml:space="preserve"> (</w:t>
      </w:r>
      <w:r>
        <w:rPr>
          <w:rFonts w:hint="eastAsia"/>
        </w:rPr>
        <w:t>広田照幸</w:t>
      </w:r>
      <w:r w:rsidRPr="00AB6041">
        <w:rPr>
          <w:lang w:eastAsia="ko-KR"/>
        </w:rPr>
        <w:t>, supervisor) en Kitazawa, Takeshi (</w:t>
      </w:r>
      <w:r>
        <w:rPr>
          <w:rFonts w:hint="eastAsia"/>
          <w:lang w:val="nl-BE"/>
        </w:rPr>
        <w:t>北澤毅</w:t>
      </w:r>
      <w:r w:rsidRPr="00AB6041">
        <w:rPr>
          <w:lang w:eastAsia="ko-KR"/>
        </w:rPr>
        <w:t>, editor)</w:t>
      </w:r>
      <w:r>
        <w:rPr>
          <w:lang w:eastAsia="ko-KR"/>
        </w:rPr>
        <w:t xml:space="preserve">. 2007. </w:t>
      </w:r>
      <w:r>
        <w:rPr>
          <w:rFonts w:hint="eastAsia"/>
        </w:rPr>
        <w:t>『非行・少年犯罪』</w:t>
      </w:r>
      <w:r w:rsidRPr="00AB6041">
        <w:rPr>
          <w:lang w:eastAsia="ko-KR"/>
        </w:rPr>
        <w:t>(</w:t>
      </w:r>
      <w:proofErr w:type="spellStart"/>
      <w:r w:rsidRPr="00AB6041">
        <w:rPr>
          <w:i/>
          <w:lang w:eastAsia="ko-KR"/>
        </w:rPr>
        <w:t>Hikō</w:t>
      </w:r>
      <w:proofErr w:type="spellEnd"/>
      <w:r>
        <w:rPr>
          <w:rFonts w:hint="eastAsia"/>
          <w:i/>
          <w:lang w:val="nl-BE"/>
        </w:rPr>
        <w:t>・</w:t>
      </w:r>
      <w:proofErr w:type="spellStart"/>
      <w:r w:rsidRPr="00AB6041">
        <w:rPr>
          <w:i/>
        </w:rPr>
        <w:t>shōnen</w:t>
      </w:r>
      <w:proofErr w:type="spellEnd"/>
      <w:r w:rsidRPr="00AB6041">
        <w:rPr>
          <w:i/>
        </w:rPr>
        <w:t xml:space="preserve"> </w:t>
      </w:r>
      <w:proofErr w:type="spellStart"/>
      <w:r w:rsidRPr="00AB6041">
        <w:rPr>
          <w:i/>
        </w:rPr>
        <w:t>hanzai</w:t>
      </w:r>
      <w:proofErr w:type="spellEnd"/>
      <w:r w:rsidRPr="00AB6041">
        <w:rPr>
          <w:lang w:eastAsia="ko-KR"/>
        </w:rPr>
        <w:t xml:space="preserve">). </w:t>
      </w:r>
      <w:proofErr w:type="spellStart"/>
      <w:r>
        <w:rPr>
          <w:lang w:eastAsia="ko-KR"/>
        </w:rPr>
        <w:t>Tokio</w:t>
      </w:r>
      <w:proofErr w:type="spellEnd"/>
      <w:r>
        <w:rPr>
          <w:lang w:eastAsia="ko-KR"/>
        </w:rPr>
        <w:t>: Nihon Tosho Center (</w:t>
      </w:r>
      <w:r>
        <w:rPr>
          <w:rFonts w:hint="eastAsia"/>
        </w:rPr>
        <w:t>日本図書センター</w:t>
      </w:r>
      <w:r>
        <w:rPr>
          <w:lang w:eastAsia="ko-KR"/>
        </w:rPr>
        <w:t>)</w:t>
      </w:r>
      <w:r w:rsidRPr="004906AF">
        <w:rPr>
          <w:lang w:eastAsia="ko-KR"/>
        </w:rPr>
        <w:t>, 199-210.</w:t>
      </w:r>
    </w:p>
    <w:p w:rsidR="009B1CC3" w:rsidRDefault="009B1CC3" w:rsidP="009B1CC3">
      <w:pPr>
        <w:pStyle w:val="NoSpacing"/>
        <w:spacing w:line="360" w:lineRule="auto"/>
        <w:jc w:val="both"/>
        <w:rPr>
          <w:b/>
        </w:rPr>
      </w:pPr>
    </w:p>
    <w:p w:rsidR="009B1CC3" w:rsidRPr="009B1CC3" w:rsidRDefault="009B1CC3" w:rsidP="009B1CC3">
      <w:pPr>
        <w:pStyle w:val="NoSpacing"/>
        <w:spacing w:line="360" w:lineRule="auto"/>
        <w:jc w:val="both"/>
        <w:rPr>
          <w:lang w:eastAsia="ko-KR"/>
        </w:rPr>
      </w:pPr>
      <w:proofErr w:type="spellStart"/>
      <w:proofErr w:type="gramStart"/>
      <w:r w:rsidRPr="00B20085">
        <w:rPr>
          <w:b/>
        </w:rPr>
        <w:t>Izumida</w:t>
      </w:r>
      <w:proofErr w:type="spellEnd"/>
      <w:r w:rsidRPr="00B20085">
        <w:rPr>
          <w:b/>
        </w:rPr>
        <w:t>-Tyson, Masumi.</w:t>
      </w:r>
      <w:proofErr w:type="gramEnd"/>
      <w:r w:rsidRPr="00B20085">
        <w:rPr>
          <w:b/>
        </w:rPr>
        <w:t xml:space="preserve"> </w:t>
      </w:r>
      <w:r w:rsidRPr="00B20085">
        <w:t xml:space="preserve">2000. “Revising </w:t>
      </w:r>
      <w:proofErr w:type="spellStart"/>
      <w:r w:rsidR="00D06F1A">
        <w:t>Shōnenhō</w:t>
      </w:r>
      <w:proofErr w:type="spellEnd"/>
      <w:r w:rsidRPr="00B20085">
        <w:t xml:space="preserve">: A Call to a Reform That Makes the Already Effective Japanese Juvenile System Even More Effective.” </w:t>
      </w:r>
      <w:r w:rsidRPr="00B20085">
        <w:rPr>
          <w:i/>
        </w:rPr>
        <w:t xml:space="preserve">Vanderbilt Journal of Transnational Law </w:t>
      </w:r>
      <w:r w:rsidRPr="00B20085">
        <w:t>33: 741-755.</w:t>
      </w:r>
    </w:p>
    <w:p w:rsidR="009B1CC3" w:rsidRPr="0055328A" w:rsidRDefault="009B1CC3" w:rsidP="009B1CC3">
      <w:pPr>
        <w:pStyle w:val="NoSpacing"/>
        <w:spacing w:line="360" w:lineRule="auto"/>
        <w:jc w:val="both"/>
      </w:pPr>
    </w:p>
    <w:p w:rsidR="009B1CC3" w:rsidRPr="0055328A" w:rsidRDefault="009B1CC3" w:rsidP="009B1CC3">
      <w:pPr>
        <w:pStyle w:val="NoSpacing"/>
        <w:spacing w:line="360" w:lineRule="auto"/>
        <w:jc w:val="both"/>
        <w:rPr>
          <w:lang w:eastAsia="ko-KR"/>
        </w:rPr>
      </w:pPr>
      <w:r w:rsidRPr="0055328A">
        <w:rPr>
          <w:b/>
          <w:lang w:eastAsia="ko-KR"/>
        </w:rPr>
        <w:t>Moriyama, Tadashi (</w:t>
      </w:r>
      <w:r w:rsidRPr="00B20085">
        <w:rPr>
          <w:rFonts w:ascii="MS Gothic" w:eastAsia="MS Gothic" w:hAnsi="MS Gothic" w:cs="MS Gothic" w:hint="eastAsia"/>
          <w:b/>
          <w:lang w:val="nl-BE" w:eastAsia="ko-KR"/>
        </w:rPr>
        <w:t>守山正</w:t>
      </w:r>
      <w:r w:rsidRPr="0055328A">
        <w:rPr>
          <w:b/>
          <w:lang w:eastAsia="ko-KR"/>
        </w:rPr>
        <w:t xml:space="preserve">) en </w:t>
      </w:r>
      <w:proofErr w:type="spellStart"/>
      <w:r w:rsidRPr="0055328A">
        <w:rPr>
          <w:b/>
          <w:lang w:eastAsia="ko-KR"/>
        </w:rPr>
        <w:t>Gotō</w:t>
      </w:r>
      <w:proofErr w:type="spellEnd"/>
      <w:r w:rsidRPr="0055328A">
        <w:rPr>
          <w:b/>
          <w:lang w:eastAsia="ko-KR"/>
        </w:rPr>
        <w:t>, Hiroko (</w:t>
      </w:r>
      <w:r w:rsidRPr="00B20085">
        <w:rPr>
          <w:rFonts w:ascii="MS Gothic" w:eastAsia="MS Gothic" w:hAnsi="MS Gothic" w:cs="MS Gothic" w:hint="eastAsia"/>
          <w:b/>
          <w:lang w:val="nl-BE" w:eastAsia="ko-KR"/>
        </w:rPr>
        <w:t>後藤弘子</w:t>
      </w:r>
      <w:r w:rsidRPr="0055328A">
        <w:rPr>
          <w:b/>
          <w:lang w:eastAsia="ko-KR"/>
        </w:rPr>
        <w:t xml:space="preserve">). </w:t>
      </w:r>
      <w:r w:rsidRPr="0055328A">
        <w:t xml:space="preserve">2009. </w:t>
      </w:r>
      <w:r w:rsidRPr="00B20085">
        <w:rPr>
          <w:rFonts w:hint="eastAsia"/>
          <w:lang w:val="nl-BE"/>
        </w:rPr>
        <w:t>『ビギナーズ少年法』</w:t>
      </w:r>
      <w:r w:rsidRPr="0055328A">
        <w:t>(</w:t>
      </w:r>
      <w:proofErr w:type="spellStart"/>
      <w:r w:rsidRPr="0055328A">
        <w:rPr>
          <w:i/>
        </w:rPr>
        <w:t>Bigināzu</w:t>
      </w:r>
      <w:proofErr w:type="spellEnd"/>
      <w:r w:rsidRPr="0055328A">
        <w:rPr>
          <w:i/>
        </w:rPr>
        <w:t xml:space="preserve"> </w:t>
      </w:r>
      <w:proofErr w:type="spellStart"/>
      <w:r w:rsidRPr="0055328A">
        <w:rPr>
          <w:i/>
        </w:rPr>
        <w:t>Shōnenhō</w:t>
      </w:r>
      <w:proofErr w:type="spellEnd"/>
      <w:r w:rsidRPr="0055328A">
        <w:t xml:space="preserve">, Ned.: </w:t>
      </w:r>
      <w:proofErr w:type="spellStart"/>
      <w:r w:rsidRPr="0055328A">
        <w:t>Jeugdrecht</w:t>
      </w:r>
      <w:proofErr w:type="spellEnd"/>
      <w:r w:rsidRPr="0055328A">
        <w:t xml:space="preserve"> </w:t>
      </w:r>
      <w:proofErr w:type="spellStart"/>
      <w:r w:rsidRPr="0055328A">
        <w:t>voor</w:t>
      </w:r>
      <w:proofErr w:type="spellEnd"/>
      <w:r w:rsidRPr="0055328A">
        <w:t xml:space="preserve"> Beginners). </w:t>
      </w:r>
      <w:proofErr w:type="spellStart"/>
      <w:r w:rsidRPr="0055328A">
        <w:t>Tokio</w:t>
      </w:r>
      <w:proofErr w:type="spellEnd"/>
      <w:r w:rsidRPr="0055328A">
        <w:t xml:space="preserve">: </w:t>
      </w:r>
      <w:proofErr w:type="spellStart"/>
      <w:r w:rsidRPr="0055328A">
        <w:t>Seibundoh</w:t>
      </w:r>
      <w:proofErr w:type="spellEnd"/>
      <w:r w:rsidRPr="0055328A">
        <w:t xml:space="preserve"> Publishing (</w:t>
      </w:r>
      <w:r w:rsidRPr="00B20085">
        <w:rPr>
          <w:rFonts w:hint="eastAsia"/>
          <w:lang w:val="nl-BE"/>
        </w:rPr>
        <w:t>成文堂</w:t>
      </w:r>
      <w:r w:rsidRPr="0055328A">
        <w:t>)</w:t>
      </w:r>
      <w:r w:rsidRPr="0055328A">
        <w:rPr>
          <w:lang w:eastAsia="ko-KR"/>
        </w:rPr>
        <w:t>.</w:t>
      </w:r>
    </w:p>
    <w:p w:rsidR="009B1CC3" w:rsidRPr="0055328A" w:rsidRDefault="009B1CC3" w:rsidP="009B1CC3">
      <w:pPr>
        <w:pStyle w:val="NoSpacing"/>
        <w:spacing w:line="360" w:lineRule="auto"/>
        <w:jc w:val="both"/>
        <w:rPr>
          <w:lang w:eastAsia="ko-KR"/>
        </w:rPr>
      </w:pPr>
    </w:p>
    <w:p w:rsidR="009B1CC3" w:rsidRPr="00C63935" w:rsidRDefault="009B1CC3" w:rsidP="009B1CC3">
      <w:pPr>
        <w:pStyle w:val="NoSpacing"/>
        <w:spacing w:line="360" w:lineRule="auto"/>
        <w:jc w:val="both"/>
        <w:rPr>
          <w:lang w:eastAsia="ko-KR"/>
        </w:rPr>
      </w:pPr>
      <w:proofErr w:type="spellStart"/>
      <w:r w:rsidRPr="0055328A">
        <w:rPr>
          <w:b/>
          <w:lang w:eastAsia="ko-KR"/>
        </w:rPr>
        <w:lastRenderedPageBreak/>
        <w:t>Dantō</w:t>
      </w:r>
      <w:proofErr w:type="spellEnd"/>
      <w:r w:rsidRPr="0055328A">
        <w:rPr>
          <w:b/>
          <w:lang w:eastAsia="ko-KR"/>
        </w:rPr>
        <w:t>, Shigemitsu (</w:t>
      </w:r>
      <w:r w:rsidRPr="00B20085">
        <w:rPr>
          <w:rFonts w:ascii="MS Gothic" w:eastAsia="MS Gothic" w:hAnsi="MS Gothic" w:cs="MS Gothic" w:hint="eastAsia"/>
          <w:b/>
          <w:lang w:val="nl-BE" w:eastAsia="ko-KR"/>
        </w:rPr>
        <w:t>団藤重光</w:t>
      </w:r>
      <w:r w:rsidRPr="0055328A">
        <w:rPr>
          <w:b/>
          <w:lang w:eastAsia="ko-KR"/>
        </w:rPr>
        <w:t xml:space="preserve">), </w:t>
      </w:r>
      <w:proofErr w:type="spellStart"/>
      <w:r w:rsidRPr="0055328A">
        <w:rPr>
          <w:b/>
          <w:lang w:eastAsia="ko-KR"/>
        </w:rPr>
        <w:t>Murai</w:t>
      </w:r>
      <w:proofErr w:type="spellEnd"/>
      <w:r w:rsidRPr="0055328A">
        <w:rPr>
          <w:b/>
          <w:lang w:eastAsia="ko-KR"/>
        </w:rPr>
        <w:t xml:space="preserve">, </w:t>
      </w:r>
      <w:proofErr w:type="spellStart"/>
      <w:r w:rsidRPr="0055328A">
        <w:rPr>
          <w:b/>
          <w:lang w:eastAsia="ko-KR"/>
        </w:rPr>
        <w:t>Toshikuni</w:t>
      </w:r>
      <w:proofErr w:type="spellEnd"/>
      <w:r w:rsidRPr="0055328A">
        <w:rPr>
          <w:b/>
          <w:lang w:eastAsia="ko-KR"/>
        </w:rPr>
        <w:t xml:space="preserve"> (</w:t>
      </w:r>
      <w:r w:rsidRPr="00B20085">
        <w:rPr>
          <w:rFonts w:ascii="MS Gothic" w:eastAsia="MS Gothic" w:hAnsi="MS Gothic" w:cs="MS Gothic" w:hint="eastAsia"/>
          <w:b/>
          <w:lang w:val="nl-BE" w:eastAsia="ko-KR"/>
        </w:rPr>
        <w:t>村井敏邦</w:t>
      </w:r>
      <w:r w:rsidRPr="0055328A">
        <w:rPr>
          <w:rFonts w:ascii="MS Gothic" w:eastAsia="MS Gothic" w:hAnsi="MS Gothic" w:cs="MS Gothic"/>
          <w:b/>
          <w:lang w:eastAsia="ko-KR"/>
        </w:rPr>
        <w:t xml:space="preserve">) </w:t>
      </w:r>
      <w:r w:rsidRPr="0055328A">
        <w:rPr>
          <w:b/>
          <w:lang w:eastAsia="ko-KR"/>
        </w:rPr>
        <w:t xml:space="preserve">en </w:t>
      </w:r>
      <w:proofErr w:type="spellStart"/>
      <w:r w:rsidRPr="0055328A">
        <w:rPr>
          <w:b/>
          <w:lang w:eastAsia="ko-KR"/>
        </w:rPr>
        <w:t>Saitō</w:t>
      </w:r>
      <w:proofErr w:type="spellEnd"/>
      <w:r w:rsidRPr="0055328A">
        <w:rPr>
          <w:b/>
          <w:lang w:eastAsia="ko-KR"/>
        </w:rPr>
        <w:t xml:space="preserve">, </w:t>
      </w:r>
      <w:proofErr w:type="spellStart"/>
      <w:r w:rsidRPr="0055328A">
        <w:rPr>
          <w:b/>
          <w:lang w:eastAsia="ko-KR"/>
        </w:rPr>
        <w:t>Toyoji</w:t>
      </w:r>
      <w:proofErr w:type="spellEnd"/>
      <w:r w:rsidRPr="0055328A">
        <w:rPr>
          <w:b/>
          <w:lang w:eastAsia="ko-KR"/>
        </w:rPr>
        <w:t xml:space="preserve"> (</w:t>
      </w:r>
      <w:r w:rsidRPr="00B20085">
        <w:rPr>
          <w:rFonts w:ascii="MS Gothic" w:eastAsia="MS Gothic" w:hAnsi="MS Gothic" w:cs="MS Gothic" w:hint="eastAsia"/>
          <w:b/>
          <w:lang w:val="nl-BE" w:eastAsia="ko-KR"/>
        </w:rPr>
        <w:t>斉藤豊治</w:t>
      </w:r>
      <w:r w:rsidRPr="0055328A">
        <w:rPr>
          <w:b/>
          <w:lang w:eastAsia="ko-KR"/>
        </w:rPr>
        <w:t xml:space="preserve">). </w:t>
      </w:r>
      <w:r w:rsidRPr="00B20085">
        <w:rPr>
          <w:rFonts w:hint="eastAsia"/>
          <w:lang w:val="nl-BE"/>
        </w:rPr>
        <w:t>『「改正」少年法を批判する』</w:t>
      </w:r>
      <w:r w:rsidRPr="00C63935">
        <w:rPr>
          <w:lang w:eastAsia="ko-KR"/>
        </w:rPr>
        <w:t>(</w:t>
      </w:r>
      <w:r w:rsidRPr="00C63935">
        <w:rPr>
          <w:i/>
          <w:lang w:eastAsia="ko-KR"/>
        </w:rPr>
        <w:t>“</w:t>
      </w:r>
      <w:proofErr w:type="spellStart"/>
      <w:r w:rsidRPr="00C63935">
        <w:rPr>
          <w:i/>
          <w:lang w:eastAsia="ko-KR"/>
        </w:rPr>
        <w:t>Kaisei</w:t>
      </w:r>
      <w:proofErr w:type="spellEnd"/>
      <w:r w:rsidRPr="00C63935">
        <w:rPr>
          <w:i/>
          <w:lang w:eastAsia="ko-KR"/>
        </w:rPr>
        <w:t xml:space="preserve">” </w:t>
      </w:r>
      <w:proofErr w:type="spellStart"/>
      <w:r w:rsidRPr="00C63935">
        <w:rPr>
          <w:i/>
          <w:lang w:eastAsia="ko-KR"/>
        </w:rPr>
        <w:t>Shōnenhō</w:t>
      </w:r>
      <w:proofErr w:type="spellEnd"/>
      <w:r w:rsidRPr="00C63935">
        <w:rPr>
          <w:i/>
          <w:lang w:eastAsia="ko-KR"/>
        </w:rPr>
        <w:t xml:space="preserve"> </w:t>
      </w:r>
      <w:proofErr w:type="spellStart"/>
      <w:r w:rsidRPr="00C63935">
        <w:rPr>
          <w:i/>
          <w:lang w:eastAsia="ko-KR"/>
        </w:rPr>
        <w:t>wo</w:t>
      </w:r>
      <w:proofErr w:type="spellEnd"/>
      <w:r w:rsidRPr="00C63935">
        <w:rPr>
          <w:i/>
          <w:lang w:eastAsia="ko-KR"/>
        </w:rPr>
        <w:t xml:space="preserve"> </w:t>
      </w:r>
      <w:proofErr w:type="spellStart"/>
      <w:r w:rsidRPr="00C63935">
        <w:rPr>
          <w:i/>
          <w:lang w:eastAsia="ko-KR"/>
        </w:rPr>
        <w:t>Hihan</w:t>
      </w:r>
      <w:proofErr w:type="spellEnd"/>
      <w:r w:rsidRPr="00C63935">
        <w:rPr>
          <w:i/>
          <w:lang w:eastAsia="ko-KR"/>
        </w:rPr>
        <w:t xml:space="preserve"> </w:t>
      </w:r>
      <w:proofErr w:type="spellStart"/>
      <w:r w:rsidRPr="00C63935">
        <w:rPr>
          <w:i/>
          <w:lang w:eastAsia="ko-KR"/>
        </w:rPr>
        <w:t>suru</w:t>
      </w:r>
      <w:proofErr w:type="spellEnd"/>
      <w:r w:rsidRPr="00C63935">
        <w:rPr>
          <w:lang w:eastAsia="ko-KR"/>
        </w:rPr>
        <w:t xml:space="preserve">). </w:t>
      </w:r>
      <w:proofErr w:type="spellStart"/>
      <w:r w:rsidRPr="00C63935">
        <w:rPr>
          <w:lang w:eastAsia="ko-KR"/>
        </w:rPr>
        <w:t>Tokio</w:t>
      </w:r>
      <w:proofErr w:type="spellEnd"/>
      <w:r w:rsidRPr="00C63935">
        <w:rPr>
          <w:lang w:eastAsia="ko-KR"/>
        </w:rPr>
        <w:t xml:space="preserve">: Nippon </w:t>
      </w:r>
      <w:proofErr w:type="spellStart"/>
      <w:r w:rsidRPr="00C63935">
        <w:rPr>
          <w:lang w:eastAsia="ko-KR"/>
        </w:rPr>
        <w:t>Hyoron</w:t>
      </w:r>
      <w:proofErr w:type="spellEnd"/>
      <w:r w:rsidRPr="00C63935">
        <w:rPr>
          <w:lang w:eastAsia="ko-KR"/>
        </w:rPr>
        <w:t xml:space="preserve"> </w:t>
      </w:r>
      <w:proofErr w:type="spellStart"/>
      <w:r w:rsidRPr="00C63935">
        <w:rPr>
          <w:lang w:eastAsia="ko-KR"/>
        </w:rPr>
        <w:t>Sha</w:t>
      </w:r>
      <w:proofErr w:type="spellEnd"/>
      <w:r w:rsidRPr="00C63935">
        <w:rPr>
          <w:lang w:eastAsia="ko-KR"/>
        </w:rPr>
        <w:t xml:space="preserve"> (</w:t>
      </w:r>
      <w:r w:rsidRPr="00B20085">
        <w:rPr>
          <w:rFonts w:hint="eastAsia"/>
          <w:lang w:val="nl-BE"/>
        </w:rPr>
        <w:t>日本評論社</w:t>
      </w:r>
      <w:r w:rsidRPr="00C63935">
        <w:rPr>
          <w:lang w:eastAsia="ko-KR"/>
        </w:rPr>
        <w:t>).</w:t>
      </w:r>
    </w:p>
    <w:p w:rsidR="009B1CC3" w:rsidRPr="00C63935" w:rsidRDefault="009B1CC3" w:rsidP="009B1CC3">
      <w:pPr>
        <w:pStyle w:val="NoSpacing"/>
        <w:spacing w:line="360" w:lineRule="auto"/>
        <w:jc w:val="both"/>
      </w:pPr>
    </w:p>
    <w:p w:rsidR="009B1CC3" w:rsidRPr="00D70BBD" w:rsidRDefault="009B1CC3" w:rsidP="009B1CC3">
      <w:pPr>
        <w:pStyle w:val="NoSpacing"/>
        <w:spacing w:line="360" w:lineRule="auto"/>
        <w:jc w:val="both"/>
        <w:rPr>
          <w:lang w:eastAsia="ko-KR"/>
        </w:rPr>
      </w:pPr>
      <w:r w:rsidRPr="0055328A">
        <w:rPr>
          <w:b/>
        </w:rPr>
        <w:t>Japan Federation of Bar Associations (</w:t>
      </w:r>
      <w:r>
        <w:rPr>
          <w:rFonts w:hint="eastAsia"/>
          <w:b/>
        </w:rPr>
        <w:t>日本弁護士連合会</w:t>
      </w:r>
      <w:r w:rsidRPr="0055328A">
        <w:rPr>
          <w:b/>
          <w:lang w:eastAsia="ko-KR"/>
        </w:rPr>
        <w:t xml:space="preserve">). </w:t>
      </w:r>
      <w:r w:rsidRPr="0055328A">
        <w:t xml:space="preserve">2011. </w:t>
      </w:r>
      <w:r>
        <w:rPr>
          <w:rFonts w:hint="eastAsia"/>
        </w:rPr>
        <w:t>『</w:t>
      </w:r>
      <w:r w:rsidRPr="0055328A">
        <w:rPr>
          <w:rFonts w:hint="eastAsia"/>
        </w:rPr>
        <w:t>２００８</w:t>
      </w:r>
      <w:r>
        <w:rPr>
          <w:rFonts w:hint="eastAsia"/>
          <w:lang w:val="nl-BE"/>
        </w:rPr>
        <w:t>年「改正」少年法の実行</w:t>
      </w:r>
      <w:r w:rsidRPr="0055328A">
        <w:rPr>
          <w:rFonts w:hint="eastAsia"/>
        </w:rPr>
        <w:t>３</w:t>
      </w:r>
      <w:r>
        <w:rPr>
          <w:rFonts w:hint="eastAsia"/>
          <w:lang w:val="nl-BE"/>
        </w:rPr>
        <w:t>年後見直しに関する意見書</w:t>
      </w:r>
      <w:r>
        <w:rPr>
          <w:rFonts w:hint="eastAsia"/>
        </w:rPr>
        <w:t>』</w:t>
      </w:r>
      <w:r w:rsidRPr="0055328A">
        <w:rPr>
          <w:lang w:eastAsia="ko-KR"/>
        </w:rPr>
        <w:t>(</w:t>
      </w:r>
      <w:r w:rsidRPr="0055328A">
        <w:rPr>
          <w:i/>
          <w:lang w:eastAsia="ko-KR"/>
        </w:rPr>
        <w:t xml:space="preserve">2008 </w:t>
      </w:r>
      <w:proofErr w:type="spellStart"/>
      <w:r w:rsidRPr="0055328A">
        <w:rPr>
          <w:i/>
          <w:lang w:eastAsia="ko-KR"/>
        </w:rPr>
        <w:t>nen</w:t>
      </w:r>
      <w:proofErr w:type="spellEnd"/>
      <w:r w:rsidRPr="0055328A">
        <w:rPr>
          <w:i/>
          <w:lang w:eastAsia="ko-KR"/>
        </w:rPr>
        <w:t xml:space="preserve"> “</w:t>
      </w:r>
      <w:proofErr w:type="spellStart"/>
      <w:r w:rsidRPr="0055328A">
        <w:rPr>
          <w:i/>
          <w:lang w:eastAsia="ko-KR"/>
        </w:rPr>
        <w:t>kaisei</w:t>
      </w:r>
      <w:proofErr w:type="spellEnd"/>
      <w:r w:rsidRPr="0055328A">
        <w:rPr>
          <w:i/>
          <w:lang w:eastAsia="ko-KR"/>
        </w:rPr>
        <w:t xml:space="preserve">” </w:t>
      </w:r>
      <w:proofErr w:type="spellStart"/>
      <w:r w:rsidRPr="0055328A">
        <w:rPr>
          <w:i/>
          <w:lang w:eastAsia="ko-KR"/>
        </w:rPr>
        <w:t>shōnenhō</w:t>
      </w:r>
      <w:proofErr w:type="spellEnd"/>
      <w:r w:rsidRPr="0055328A">
        <w:rPr>
          <w:i/>
          <w:lang w:eastAsia="ko-KR"/>
        </w:rPr>
        <w:t xml:space="preserve"> no </w:t>
      </w:r>
      <w:proofErr w:type="spellStart"/>
      <w:r w:rsidRPr="0055328A">
        <w:rPr>
          <w:i/>
          <w:lang w:eastAsia="ko-KR"/>
        </w:rPr>
        <w:t>ji’kō</w:t>
      </w:r>
      <w:proofErr w:type="spellEnd"/>
      <w:r w:rsidRPr="0055328A">
        <w:rPr>
          <w:i/>
          <w:lang w:eastAsia="ko-KR"/>
        </w:rPr>
        <w:t xml:space="preserve"> 3 </w:t>
      </w:r>
      <w:proofErr w:type="spellStart"/>
      <w:r w:rsidRPr="0055328A">
        <w:rPr>
          <w:i/>
          <w:lang w:eastAsia="ko-KR"/>
        </w:rPr>
        <w:t>nen</w:t>
      </w:r>
      <w:proofErr w:type="spellEnd"/>
      <w:r w:rsidRPr="0055328A">
        <w:rPr>
          <w:i/>
          <w:lang w:eastAsia="ko-KR"/>
        </w:rPr>
        <w:t xml:space="preserve"> go </w:t>
      </w:r>
      <w:proofErr w:type="spellStart"/>
      <w:r w:rsidRPr="0055328A">
        <w:rPr>
          <w:i/>
          <w:lang w:eastAsia="ko-KR"/>
        </w:rPr>
        <w:t>minaoshi</w:t>
      </w:r>
      <w:proofErr w:type="spellEnd"/>
      <w:r w:rsidRPr="0055328A">
        <w:rPr>
          <w:i/>
          <w:lang w:eastAsia="ko-KR"/>
        </w:rPr>
        <w:t xml:space="preserve"> </w:t>
      </w:r>
      <w:proofErr w:type="spellStart"/>
      <w:r w:rsidRPr="0055328A">
        <w:rPr>
          <w:i/>
          <w:lang w:eastAsia="ko-KR"/>
        </w:rPr>
        <w:t>ni</w:t>
      </w:r>
      <w:proofErr w:type="spellEnd"/>
      <w:r w:rsidRPr="0055328A">
        <w:rPr>
          <w:i/>
          <w:lang w:eastAsia="ko-KR"/>
        </w:rPr>
        <w:t xml:space="preserve"> </w:t>
      </w:r>
      <w:proofErr w:type="spellStart"/>
      <w:r w:rsidRPr="0055328A">
        <w:rPr>
          <w:i/>
          <w:lang w:eastAsia="ko-KR"/>
        </w:rPr>
        <w:t>kansuru</w:t>
      </w:r>
      <w:proofErr w:type="spellEnd"/>
      <w:r w:rsidRPr="0055328A">
        <w:rPr>
          <w:i/>
          <w:lang w:eastAsia="ko-KR"/>
        </w:rPr>
        <w:t xml:space="preserve"> </w:t>
      </w:r>
      <w:proofErr w:type="spellStart"/>
      <w:r w:rsidRPr="0055328A">
        <w:rPr>
          <w:i/>
          <w:lang w:eastAsia="ko-KR"/>
        </w:rPr>
        <w:t>ikensho</w:t>
      </w:r>
      <w:proofErr w:type="spellEnd"/>
      <w:r w:rsidRPr="0055328A">
        <w:rPr>
          <w:lang w:eastAsia="ko-KR"/>
        </w:rPr>
        <w:t xml:space="preserve">). </w:t>
      </w:r>
      <w:proofErr w:type="spellStart"/>
      <w:proofErr w:type="gramStart"/>
      <w:r>
        <w:rPr>
          <w:i/>
          <w:lang w:eastAsia="ko-KR"/>
        </w:rPr>
        <w:t>Beleidsdocument</w:t>
      </w:r>
      <w:proofErr w:type="spellEnd"/>
      <w:r>
        <w:rPr>
          <w:lang w:eastAsia="ko-KR"/>
        </w:rPr>
        <w:t>.</w:t>
      </w:r>
      <w:proofErr w:type="gramEnd"/>
    </w:p>
    <w:p w:rsidR="009B1CC3" w:rsidRDefault="009B1CC3" w:rsidP="00195C9B">
      <w:pPr>
        <w:spacing w:line="360" w:lineRule="auto"/>
        <w:jc w:val="both"/>
        <w:rPr>
          <w:rFonts w:eastAsia="Malgun Gothic"/>
          <w:b/>
          <w:color w:val="000000"/>
          <w:lang w:eastAsia="ko-KR"/>
        </w:rPr>
      </w:pPr>
    </w:p>
    <w:p w:rsidR="009B1CC3" w:rsidRDefault="009B1CC3" w:rsidP="00195C9B">
      <w:pPr>
        <w:spacing w:line="360" w:lineRule="auto"/>
        <w:jc w:val="both"/>
        <w:rPr>
          <w:ins w:id="580" w:author="Nicholas Peeters" w:date="2014-08-05T18:35:00Z"/>
          <w:rFonts w:hint="eastAsia"/>
          <w:b/>
          <w:color w:val="000000"/>
        </w:rPr>
      </w:pPr>
      <w:r>
        <w:rPr>
          <w:rFonts w:eastAsia="Malgun Gothic"/>
          <w:b/>
          <w:color w:val="000000"/>
          <w:lang w:eastAsia="ko-KR"/>
        </w:rPr>
        <w:t xml:space="preserve">7.2 </w:t>
      </w:r>
      <w:proofErr w:type="spellStart"/>
      <w:r>
        <w:rPr>
          <w:rFonts w:eastAsia="Malgun Gothic"/>
          <w:b/>
          <w:color w:val="000000"/>
          <w:lang w:eastAsia="ko-KR"/>
        </w:rPr>
        <w:t>Digitale</w:t>
      </w:r>
      <w:proofErr w:type="spellEnd"/>
      <w:r>
        <w:rPr>
          <w:rFonts w:eastAsia="Malgun Gothic"/>
          <w:b/>
          <w:color w:val="000000"/>
          <w:lang w:eastAsia="ko-KR"/>
        </w:rPr>
        <w:t xml:space="preserve"> </w:t>
      </w:r>
      <w:proofErr w:type="spellStart"/>
      <w:r>
        <w:rPr>
          <w:rFonts w:eastAsia="Malgun Gothic"/>
          <w:b/>
          <w:color w:val="000000"/>
          <w:lang w:eastAsia="ko-KR"/>
        </w:rPr>
        <w:t>bronnen</w:t>
      </w:r>
      <w:proofErr w:type="spellEnd"/>
      <w:ins w:id="581" w:author="Nicholas Peeters" w:date="2014-08-05T18:35:00Z">
        <w:r w:rsidR="001768E9">
          <w:rPr>
            <w:rFonts w:hint="eastAsia"/>
            <w:b/>
            <w:color w:val="000000"/>
          </w:rPr>
          <w:t xml:space="preserve"> </w:t>
        </w:r>
      </w:ins>
    </w:p>
    <w:p w:rsidR="001768E9" w:rsidRPr="001768E9" w:rsidRDefault="001768E9" w:rsidP="00195C9B">
      <w:pPr>
        <w:spacing w:line="360" w:lineRule="auto"/>
        <w:jc w:val="both"/>
        <w:rPr>
          <w:rFonts w:hint="eastAsia"/>
          <w:b/>
          <w:color w:val="000000"/>
          <w:lang w:val="nl-BE"/>
          <w:rPrChange w:id="582" w:author="Nicholas Peeters" w:date="2014-08-05T18:35:00Z">
            <w:rPr>
              <w:rFonts w:eastAsia="Malgun Gothic"/>
              <w:b/>
              <w:color w:val="000000"/>
              <w:lang w:eastAsia="ko-KR"/>
            </w:rPr>
          </w:rPrChange>
        </w:rPr>
      </w:pPr>
      <w:ins w:id="583" w:author="Nicholas Peeters" w:date="2014-08-05T18:35:00Z">
        <w:r w:rsidRPr="001768E9">
          <w:rPr>
            <w:b/>
            <w:color w:val="000000"/>
          </w:rPr>
          <w:sym w:font="Wingdings" w:char="F0E0"/>
        </w:r>
        <w:r w:rsidRPr="001768E9">
          <w:rPr>
            <w:rFonts w:hint="eastAsia"/>
            <w:b/>
            <w:color w:val="000000"/>
            <w:lang w:val="nl-BE"/>
            <w:rPrChange w:id="584" w:author="Nicholas Peeters" w:date="2014-08-05T18:35:00Z">
              <w:rPr>
                <w:rFonts w:hint="eastAsia"/>
                <w:b/>
                <w:color w:val="000000"/>
              </w:rPr>
            </w:rPrChange>
          </w:rPr>
          <w:t xml:space="preserve"> pas je wel d</w:t>
        </w:r>
        <w:r>
          <w:rPr>
            <w:rFonts w:hint="eastAsia"/>
            <w:b/>
            <w:color w:val="000000"/>
            <w:lang w:val="nl-BE"/>
          </w:rPr>
          <w:t xml:space="preserve">e juiste </w:t>
        </w:r>
      </w:ins>
      <w:ins w:id="585" w:author="Nicholas Peeters" w:date="2014-08-05T18:36:00Z">
        <w:r>
          <w:rPr>
            <w:rFonts w:hint="eastAsia"/>
            <w:b/>
            <w:color w:val="000000"/>
            <w:lang w:val="nl-BE"/>
          </w:rPr>
          <w:t>manier toe om te verwijzen naar internetbronnen?</w:t>
        </w:r>
      </w:ins>
      <w:ins w:id="586" w:author="Nicholas Peeters" w:date="2014-08-07T18:18:00Z">
        <w:r w:rsidR="004E0809">
          <w:rPr>
            <w:rFonts w:hint="eastAsia"/>
            <w:b/>
            <w:color w:val="000000"/>
            <w:lang w:val="nl-BE"/>
          </w:rPr>
          <w:t xml:space="preserve"> Engelse vertaling Japanse bronnen?</w:t>
        </w:r>
      </w:ins>
    </w:p>
    <w:p w:rsidR="009B1CC3" w:rsidRDefault="009B1CC3" w:rsidP="009B1CC3">
      <w:pPr>
        <w:pStyle w:val="NoSpacing"/>
        <w:spacing w:line="360" w:lineRule="auto"/>
        <w:jc w:val="both"/>
        <w:rPr>
          <w:lang w:val="nl-BE"/>
        </w:rPr>
      </w:pPr>
      <w:r w:rsidRPr="001768E9">
        <w:rPr>
          <w:b/>
          <w:lang w:val="nl-BE"/>
          <w:rPrChange w:id="587" w:author="Nicholas Peeters" w:date="2014-08-05T18:35:00Z">
            <w:rPr>
              <w:b/>
            </w:rPr>
          </w:rPrChange>
        </w:rPr>
        <w:t xml:space="preserve">47 News. </w:t>
      </w:r>
      <w:r w:rsidRPr="009B1CC3">
        <w:t>“</w:t>
      </w:r>
      <w:r w:rsidRPr="00B20085">
        <w:rPr>
          <w:rFonts w:hint="eastAsia"/>
        </w:rPr>
        <w:t>長崎家裁決定詳報</w:t>
      </w:r>
      <w:r w:rsidRPr="009B1CC3">
        <w:rPr>
          <w:rFonts w:hint="eastAsia"/>
        </w:rPr>
        <w:t xml:space="preserve"> </w:t>
      </w:r>
      <w:r w:rsidRPr="00B20085">
        <w:rPr>
          <w:rFonts w:hint="eastAsia"/>
        </w:rPr>
        <w:t>小</w:t>
      </w:r>
      <w:r w:rsidRPr="009B1CC3">
        <w:rPr>
          <w:rFonts w:hint="eastAsia"/>
        </w:rPr>
        <w:t>６</w:t>
      </w:r>
      <w:r w:rsidRPr="00B20085">
        <w:rPr>
          <w:rFonts w:hint="eastAsia"/>
        </w:rPr>
        <w:t>女児事件</w:t>
      </w:r>
      <w:r w:rsidRPr="009B1CC3">
        <w:t xml:space="preserve"> (</w:t>
      </w:r>
      <w:r w:rsidRPr="009B1CC3">
        <w:rPr>
          <w:i/>
        </w:rPr>
        <w:t xml:space="preserve">Nagasaki Kasai </w:t>
      </w:r>
      <w:proofErr w:type="spellStart"/>
      <w:r w:rsidRPr="009B1CC3">
        <w:rPr>
          <w:i/>
        </w:rPr>
        <w:t>Ke’tei</w:t>
      </w:r>
      <w:proofErr w:type="spellEnd"/>
      <w:r w:rsidRPr="009B1CC3">
        <w:rPr>
          <w:i/>
        </w:rPr>
        <w:t xml:space="preserve"> </w:t>
      </w:r>
      <w:proofErr w:type="spellStart"/>
      <w:r w:rsidRPr="009B1CC3">
        <w:rPr>
          <w:i/>
        </w:rPr>
        <w:t>Shōhō</w:t>
      </w:r>
      <w:proofErr w:type="spellEnd"/>
      <w:r w:rsidRPr="009B1CC3">
        <w:rPr>
          <w:i/>
        </w:rPr>
        <w:t xml:space="preserve"> </w:t>
      </w:r>
      <w:proofErr w:type="spellStart"/>
      <w:r w:rsidRPr="009B1CC3">
        <w:rPr>
          <w:i/>
        </w:rPr>
        <w:t>Shō</w:t>
      </w:r>
      <w:proofErr w:type="spellEnd"/>
      <w:r w:rsidRPr="009B1CC3">
        <w:rPr>
          <w:i/>
        </w:rPr>
        <w:t xml:space="preserve"> 6 </w:t>
      </w:r>
      <w:proofErr w:type="spellStart"/>
      <w:r w:rsidRPr="009B1CC3">
        <w:rPr>
          <w:i/>
        </w:rPr>
        <w:t>Joji</w:t>
      </w:r>
      <w:proofErr w:type="spellEnd"/>
      <w:r w:rsidRPr="009B1CC3">
        <w:rPr>
          <w:i/>
        </w:rPr>
        <w:t xml:space="preserve"> </w:t>
      </w:r>
      <w:proofErr w:type="spellStart"/>
      <w:r w:rsidRPr="009B1CC3">
        <w:rPr>
          <w:i/>
        </w:rPr>
        <w:t>Jiken</w:t>
      </w:r>
      <w:proofErr w:type="spellEnd"/>
      <w:r w:rsidRPr="009B1CC3">
        <w:t xml:space="preserve">)”. </w:t>
      </w:r>
      <w:r w:rsidRPr="009B1CC3">
        <w:rPr>
          <w:i/>
          <w:lang w:val="nl-BE"/>
        </w:rPr>
        <w:t>Internet</w:t>
      </w:r>
      <w:r w:rsidRPr="009B1CC3">
        <w:rPr>
          <w:lang w:val="nl-BE"/>
        </w:rPr>
        <w:t xml:space="preserve">. Juni 2014. </w:t>
      </w:r>
      <w:r w:rsidRPr="00FF39E3">
        <w:rPr>
          <w:lang w:val="nl-BE"/>
        </w:rPr>
        <w:t>http://www.47news.jp/CN/200409/CN2004091501004484.html</w:t>
      </w:r>
    </w:p>
    <w:p w:rsidR="009B1CC3" w:rsidRDefault="009B1CC3" w:rsidP="009B1CC3">
      <w:pPr>
        <w:pStyle w:val="NoSpacing"/>
        <w:spacing w:line="360" w:lineRule="auto"/>
        <w:jc w:val="both"/>
        <w:rPr>
          <w:lang w:val="nl-BE"/>
        </w:rPr>
      </w:pPr>
    </w:p>
    <w:p w:rsidR="009B1CC3" w:rsidRDefault="009B1CC3" w:rsidP="009B1CC3">
      <w:pPr>
        <w:pStyle w:val="NoSpacing"/>
        <w:spacing w:line="360" w:lineRule="auto"/>
        <w:jc w:val="both"/>
        <w:rPr>
          <w:lang w:val="nl-BE"/>
        </w:rPr>
      </w:pPr>
      <w:proofErr w:type="gramStart"/>
      <w:r w:rsidRPr="009B1CC3">
        <w:rPr>
          <w:rFonts w:hint="eastAsia"/>
          <w:b/>
        </w:rPr>
        <w:t>Asia</w:t>
      </w:r>
      <w:r w:rsidRPr="009B1CC3">
        <w:rPr>
          <w:b/>
          <w:lang w:eastAsia="ko-KR"/>
        </w:rPr>
        <w:t>-Pacific Human Rights Information Center</w:t>
      </w:r>
      <w:r w:rsidRPr="009B1CC3">
        <w:rPr>
          <w:b/>
        </w:rPr>
        <w:t>.</w:t>
      </w:r>
      <w:proofErr w:type="gramEnd"/>
      <w:r w:rsidRPr="009B1CC3">
        <w:rPr>
          <w:b/>
        </w:rPr>
        <w:t xml:space="preserve"> </w:t>
      </w:r>
      <w:r w:rsidRPr="00B20085">
        <w:t xml:space="preserve">“Japan: Juvenile Law Amended Again”. </w:t>
      </w:r>
      <w:r w:rsidRPr="00B20085">
        <w:rPr>
          <w:i/>
          <w:lang w:val="nl-BE"/>
        </w:rPr>
        <w:t>Internet</w:t>
      </w:r>
      <w:r w:rsidRPr="00B20085">
        <w:rPr>
          <w:lang w:val="nl-BE"/>
        </w:rPr>
        <w:t xml:space="preserve">. Juni 2014. </w:t>
      </w:r>
      <w:r w:rsidRPr="009B1CC3">
        <w:rPr>
          <w:lang w:val="nl-BE"/>
        </w:rPr>
        <w:t>http://www.hurights.or.jp/archives/newsinbrief-en/section2/2007/06/japan-juvenile-law-amended-again.html</w:t>
      </w:r>
    </w:p>
    <w:p w:rsidR="009B1CC3" w:rsidRPr="00B20085" w:rsidRDefault="009B1CC3" w:rsidP="009B1CC3">
      <w:pPr>
        <w:pStyle w:val="NoSpacing"/>
        <w:spacing w:line="360" w:lineRule="auto"/>
        <w:jc w:val="both"/>
        <w:rPr>
          <w:lang w:val="nl-BE"/>
        </w:rPr>
      </w:pPr>
    </w:p>
    <w:p w:rsidR="009B1CC3" w:rsidRPr="00B20085" w:rsidRDefault="009B1CC3" w:rsidP="009B1CC3">
      <w:pPr>
        <w:pStyle w:val="NoSpacing"/>
        <w:spacing w:line="360" w:lineRule="auto"/>
        <w:jc w:val="both"/>
        <w:rPr>
          <w:lang w:val="nl-BE"/>
        </w:rPr>
      </w:pPr>
      <w:r w:rsidRPr="00B20085">
        <w:rPr>
          <w:b/>
        </w:rPr>
        <w:t xml:space="preserve">BBC News. </w:t>
      </w:r>
      <w:r w:rsidRPr="00B20085">
        <w:t xml:space="preserve">“Boy held over Japan child murder”. </w:t>
      </w:r>
      <w:r w:rsidRPr="00B20085">
        <w:rPr>
          <w:i/>
          <w:lang w:val="nl-BE"/>
        </w:rPr>
        <w:t>Internet</w:t>
      </w:r>
      <w:r w:rsidRPr="00B20085">
        <w:rPr>
          <w:lang w:val="nl-BE"/>
        </w:rPr>
        <w:t xml:space="preserve">. Juni 2014. </w:t>
      </w:r>
      <w:r w:rsidRPr="009B1CC3">
        <w:rPr>
          <w:lang w:val="nl-BE"/>
        </w:rPr>
        <w:t>http://news.bbc.co.uk/2/hi/asia-pacific/3052163.stm</w:t>
      </w:r>
    </w:p>
    <w:p w:rsidR="009B1CC3" w:rsidRPr="009B1CC3" w:rsidRDefault="009B1CC3" w:rsidP="009B1CC3">
      <w:pPr>
        <w:pStyle w:val="NoSpacing"/>
        <w:spacing w:line="360" w:lineRule="auto"/>
        <w:jc w:val="both"/>
        <w:rPr>
          <w:lang w:val="nl-BE"/>
        </w:rPr>
      </w:pPr>
    </w:p>
    <w:p w:rsidR="009B1CC3" w:rsidRPr="00C63935" w:rsidRDefault="009B1CC3" w:rsidP="009B1CC3">
      <w:pPr>
        <w:pStyle w:val="NoSpacing"/>
        <w:spacing w:line="360" w:lineRule="auto"/>
        <w:jc w:val="both"/>
        <w:rPr>
          <w:lang w:val="fr-FR" w:eastAsia="ko-KR"/>
        </w:rPr>
      </w:pPr>
      <w:proofErr w:type="gramStart"/>
      <w:r w:rsidRPr="00185137">
        <w:rPr>
          <w:b/>
        </w:rPr>
        <w:t>Center on Criminal an</w:t>
      </w:r>
      <w:r w:rsidRPr="00B20085">
        <w:rPr>
          <w:b/>
        </w:rPr>
        <w:t>d Juvenile Justice.</w:t>
      </w:r>
      <w:proofErr w:type="gramEnd"/>
      <w:r w:rsidRPr="00B20085">
        <w:rPr>
          <w:b/>
        </w:rPr>
        <w:t xml:space="preserve"> </w:t>
      </w:r>
      <w:r w:rsidRPr="00B20085">
        <w:t xml:space="preserve">“Juvenile Justice History.” </w:t>
      </w:r>
      <w:proofErr w:type="gramStart"/>
      <w:r w:rsidRPr="00B20085">
        <w:rPr>
          <w:i/>
        </w:rPr>
        <w:t>Internet.</w:t>
      </w:r>
      <w:proofErr w:type="gramEnd"/>
      <w:r w:rsidRPr="00B20085">
        <w:rPr>
          <w:i/>
        </w:rPr>
        <w:t xml:space="preserve"> </w:t>
      </w:r>
      <w:r w:rsidRPr="00C63935">
        <w:rPr>
          <w:lang w:val="fr-FR"/>
        </w:rPr>
        <w:t>Juni 2014.</w:t>
      </w:r>
      <w:r w:rsidRPr="00C63935">
        <w:rPr>
          <w:b/>
          <w:lang w:val="fr-FR"/>
        </w:rPr>
        <w:t xml:space="preserve"> </w:t>
      </w:r>
      <w:r w:rsidRPr="00C63935">
        <w:rPr>
          <w:lang w:val="fr-FR"/>
        </w:rPr>
        <w:t>http://www.cjcj.org/Education1/Juvenile-Justice-History.html</w:t>
      </w:r>
    </w:p>
    <w:p w:rsidR="009B1CC3" w:rsidRPr="00C63935" w:rsidRDefault="009B1CC3" w:rsidP="009B1CC3">
      <w:pPr>
        <w:pStyle w:val="NoSpacing"/>
        <w:spacing w:line="360" w:lineRule="auto"/>
        <w:jc w:val="both"/>
        <w:rPr>
          <w:b/>
          <w:lang w:val="fr-FR"/>
        </w:rPr>
      </w:pPr>
    </w:p>
    <w:p w:rsidR="009B1CC3" w:rsidRPr="0055328A" w:rsidRDefault="009B1CC3" w:rsidP="009B1CC3">
      <w:pPr>
        <w:pStyle w:val="NoSpacing"/>
        <w:spacing w:line="360" w:lineRule="auto"/>
        <w:jc w:val="both"/>
        <w:rPr>
          <w:lang w:val="nl-BE"/>
        </w:rPr>
      </w:pPr>
      <w:r w:rsidRPr="00C63935">
        <w:rPr>
          <w:b/>
          <w:lang w:val="fr-FR"/>
        </w:rPr>
        <w:t xml:space="preserve">The Asahi Shimbun. </w:t>
      </w:r>
      <w:r w:rsidRPr="00946E90">
        <w:t xml:space="preserve">“Murders of Kobe Schoolchildren shock nation”. </w:t>
      </w:r>
      <w:r w:rsidRPr="00B20085">
        <w:rPr>
          <w:i/>
          <w:lang w:val="nl-BE"/>
        </w:rPr>
        <w:t>Internet</w:t>
      </w:r>
      <w:r w:rsidRPr="00B20085">
        <w:rPr>
          <w:lang w:val="nl-BE"/>
        </w:rPr>
        <w:t xml:space="preserve">. </w:t>
      </w:r>
      <w:r w:rsidRPr="0055328A">
        <w:rPr>
          <w:lang w:val="nl-BE"/>
        </w:rPr>
        <w:t>Juni 2014. http://ajw.asahi.com/reliving_the_past/leaf/AJ201205270019</w:t>
      </w:r>
    </w:p>
    <w:p w:rsidR="009B1CC3" w:rsidRPr="00B20085" w:rsidRDefault="009B1CC3" w:rsidP="009B1CC3">
      <w:pPr>
        <w:pStyle w:val="NoSpacing"/>
        <w:spacing w:line="360" w:lineRule="auto"/>
        <w:jc w:val="both"/>
        <w:rPr>
          <w:lang w:val="nl-BE"/>
        </w:rPr>
      </w:pPr>
    </w:p>
    <w:p w:rsidR="009B1CC3" w:rsidRPr="00B20085" w:rsidRDefault="009B1CC3" w:rsidP="009B1CC3">
      <w:pPr>
        <w:pStyle w:val="NoSpacing"/>
        <w:spacing w:line="360" w:lineRule="auto"/>
        <w:jc w:val="both"/>
        <w:rPr>
          <w:lang w:val="nl-BE"/>
        </w:rPr>
      </w:pPr>
      <w:r w:rsidRPr="00B20085">
        <w:rPr>
          <w:b/>
          <w:lang w:val="nl-BE"/>
        </w:rPr>
        <w:lastRenderedPageBreak/>
        <w:t xml:space="preserve">Unicef. </w:t>
      </w:r>
      <w:r w:rsidRPr="00946E90">
        <w:rPr>
          <w:lang w:val="nl-BE"/>
        </w:rPr>
        <w:t>“</w:t>
      </w:r>
      <w:r w:rsidRPr="00B20085">
        <w:rPr>
          <w:rFonts w:hint="eastAsia"/>
        </w:rPr>
        <w:t>ユニセフについて</w:t>
      </w:r>
      <w:r w:rsidRPr="00B20085">
        <w:rPr>
          <w:lang w:val="nl-BE"/>
        </w:rPr>
        <w:t>(</w:t>
      </w:r>
      <w:r w:rsidRPr="00B20085">
        <w:rPr>
          <w:i/>
          <w:lang w:val="nl-BE"/>
        </w:rPr>
        <w:t>Yunisefu nitsuite</w:t>
      </w:r>
      <w:r w:rsidRPr="00B20085">
        <w:rPr>
          <w:lang w:val="nl-BE"/>
        </w:rPr>
        <w:t>)</w:t>
      </w:r>
      <w:r w:rsidRPr="00946E90">
        <w:rPr>
          <w:lang w:val="nl-BE"/>
        </w:rPr>
        <w:t xml:space="preserve">”. </w:t>
      </w:r>
      <w:r w:rsidRPr="00B20085">
        <w:rPr>
          <w:lang w:val="nl-BE"/>
        </w:rPr>
        <w:t xml:space="preserve">Internet. Juni 2014. </w:t>
      </w:r>
      <w:r w:rsidRPr="009B1CC3">
        <w:rPr>
          <w:lang w:val="nl-BE"/>
        </w:rPr>
        <w:t>http://www.unicef.or.jp/about_unicef/about_rig.html</w:t>
      </w:r>
    </w:p>
    <w:p w:rsidR="009B1CC3" w:rsidRPr="00B20085" w:rsidRDefault="009B1CC3" w:rsidP="009B1CC3">
      <w:pPr>
        <w:pStyle w:val="NoSpacing"/>
        <w:spacing w:line="360" w:lineRule="auto"/>
        <w:jc w:val="both"/>
        <w:rPr>
          <w:lang w:val="nl-BE"/>
        </w:rPr>
      </w:pPr>
    </w:p>
    <w:p w:rsidR="009B1CC3" w:rsidRPr="0055328A" w:rsidRDefault="009B1CC3" w:rsidP="009B1CC3">
      <w:pPr>
        <w:pStyle w:val="NoSpacing"/>
        <w:spacing w:line="360" w:lineRule="auto"/>
        <w:jc w:val="both"/>
        <w:rPr>
          <w:lang w:val="nl-BE"/>
        </w:rPr>
      </w:pPr>
      <w:r w:rsidRPr="0055328A">
        <w:rPr>
          <w:b/>
          <w:lang w:val="nl-BE"/>
        </w:rPr>
        <w:t>Wikipedia</w:t>
      </w:r>
      <w:r w:rsidRPr="0055328A">
        <w:rPr>
          <w:lang w:val="nl-BE"/>
        </w:rPr>
        <w:t xml:space="preserve">. </w:t>
      </w:r>
      <w:proofErr w:type="gramStart"/>
      <w:r w:rsidRPr="00C63935">
        <w:t>“Sasebo Slashing”.</w:t>
      </w:r>
      <w:proofErr w:type="gramEnd"/>
      <w:r w:rsidRPr="00C63935">
        <w:t xml:space="preserve"> </w:t>
      </w:r>
      <w:proofErr w:type="gramStart"/>
      <w:r w:rsidRPr="00C63935">
        <w:rPr>
          <w:i/>
        </w:rPr>
        <w:t>Internet</w:t>
      </w:r>
      <w:r w:rsidRPr="00C63935">
        <w:t>.</w:t>
      </w:r>
      <w:proofErr w:type="gramEnd"/>
      <w:r w:rsidRPr="00C63935">
        <w:t xml:space="preserve"> </w:t>
      </w:r>
      <w:r w:rsidRPr="0055328A">
        <w:rPr>
          <w:lang w:val="nl-BE"/>
        </w:rPr>
        <w:t>Juni 2014. http://en.wikipedia.org/wiki/Sasebo_slashing</w:t>
      </w:r>
    </w:p>
    <w:p w:rsidR="009B1CC3" w:rsidRPr="0055328A" w:rsidRDefault="009B1CC3" w:rsidP="009B1CC3">
      <w:pPr>
        <w:pStyle w:val="NoSpacing"/>
        <w:spacing w:line="360" w:lineRule="auto"/>
        <w:jc w:val="both"/>
        <w:rPr>
          <w:b/>
          <w:lang w:val="nl-BE" w:eastAsia="ko-KR"/>
        </w:rPr>
      </w:pPr>
    </w:p>
    <w:p w:rsidR="009B1CC3" w:rsidRPr="004906AF" w:rsidRDefault="009B1CC3" w:rsidP="009B1CC3">
      <w:pPr>
        <w:pStyle w:val="NoSpacing"/>
        <w:spacing w:line="360" w:lineRule="auto"/>
        <w:jc w:val="both"/>
        <w:rPr>
          <w:lang w:val="nl-BE"/>
        </w:rPr>
      </w:pPr>
      <w:r w:rsidRPr="004906AF">
        <w:rPr>
          <w:b/>
          <w:lang w:val="nl-BE"/>
        </w:rPr>
        <w:t xml:space="preserve">Wikipedia. </w:t>
      </w:r>
      <w:r w:rsidRPr="004906AF">
        <w:rPr>
          <w:lang w:val="nl-BE"/>
        </w:rPr>
        <w:t>“</w:t>
      </w:r>
      <w:r w:rsidRPr="00B20085">
        <w:rPr>
          <w:rFonts w:hint="eastAsia"/>
        </w:rPr>
        <w:t>保護観察</w:t>
      </w:r>
      <w:r w:rsidRPr="004906AF">
        <w:rPr>
          <w:lang w:val="nl-BE"/>
        </w:rPr>
        <w:t>(</w:t>
      </w:r>
      <w:r w:rsidRPr="004906AF">
        <w:rPr>
          <w:i/>
          <w:lang w:val="nl-BE" w:eastAsia="ko-KR"/>
        </w:rPr>
        <w:t>Hogo Kansatsu</w:t>
      </w:r>
      <w:r w:rsidRPr="004906AF">
        <w:rPr>
          <w:lang w:val="nl-BE" w:eastAsia="ko-KR"/>
        </w:rPr>
        <w:t xml:space="preserve">)”. </w:t>
      </w:r>
      <w:r w:rsidRPr="004906AF">
        <w:rPr>
          <w:i/>
          <w:lang w:val="nl-BE" w:eastAsia="ko-KR"/>
        </w:rPr>
        <w:t>Internet</w:t>
      </w:r>
      <w:r w:rsidRPr="004906AF">
        <w:rPr>
          <w:lang w:val="nl-BE" w:eastAsia="ko-KR"/>
        </w:rPr>
        <w:t>. Juni 2014. http://ja.wikipedia.org/wiki/</w:t>
      </w:r>
      <w:r w:rsidRPr="00B20085">
        <w:rPr>
          <w:rFonts w:hint="eastAsia"/>
        </w:rPr>
        <w:t>保護観察</w:t>
      </w:r>
    </w:p>
    <w:p w:rsidR="009B1CC3" w:rsidRPr="004906AF" w:rsidRDefault="009B1CC3" w:rsidP="009B1CC3">
      <w:pPr>
        <w:pStyle w:val="NoSpacing"/>
        <w:spacing w:line="360" w:lineRule="auto"/>
        <w:jc w:val="both"/>
        <w:rPr>
          <w:lang w:val="nl-BE"/>
        </w:rPr>
      </w:pPr>
    </w:p>
    <w:p w:rsidR="009B1CC3" w:rsidRDefault="009B1CC3" w:rsidP="009B1CC3">
      <w:pPr>
        <w:pStyle w:val="NoSpacing"/>
        <w:spacing w:line="360" w:lineRule="auto"/>
        <w:jc w:val="both"/>
        <w:rPr>
          <w:rFonts w:ascii="MS Gothic" w:eastAsia="MS Gothic" w:hAnsi="MS Gothic" w:cs="MS Gothic"/>
          <w:lang w:val="nl-BE" w:eastAsia="ko-KR"/>
        </w:rPr>
      </w:pPr>
      <w:r w:rsidRPr="004906AF">
        <w:rPr>
          <w:b/>
          <w:lang w:val="nl-BE"/>
        </w:rPr>
        <w:t xml:space="preserve">Wikipedia. </w:t>
      </w:r>
      <w:r w:rsidRPr="004906AF">
        <w:rPr>
          <w:lang w:val="nl-BE"/>
        </w:rPr>
        <w:t>“</w:t>
      </w:r>
      <w:r w:rsidRPr="00B20085">
        <w:rPr>
          <w:rFonts w:hint="eastAsia"/>
        </w:rPr>
        <w:t>神戸連続児童殺傷事件</w:t>
      </w:r>
      <w:r w:rsidRPr="004906AF">
        <w:rPr>
          <w:lang w:val="nl-BE"/>
        </w:rPr>
        <w:t>(</w:t>
      </w:r>
      <w:r w:rsidRPr="004906AF">
        <w:rPr>
          <w:i/>
          <w:lang w:val="nl-BE" w:eastAsia="ko-KR"/>
        </w:rPr>
        <w:t>Kōbe Renzoku Jidō Sa’shō Jiken</w:t>
      </w:r>
      <w:r w:rsidRPr="004906AF">
        <w:rPr>
          <w:lang w:val="nl-BE"/>
        </w:rPr>
        <w:t xml:space="preserve">)”. </w:t>
      </w:r>
      <w:r w:rsidRPr="00B20085">
        <w:rPr>
          <w:i/>
          <w:lang w:val="nl-BE"/>
        </w:rPr>
        <w:t>Internet</w:t>
      </w:r>
      <w:r w:rsidRPr="00B20085">
        <w:rPr>
          <w:lang w:val="nl-BE"/>
        </w:rPr>
        <w:t xml:space="preserve">. Juni 2014. </w:t>
      </w:r>
      <w:r w:rsidRPr="00B20085">
        <w:rPr>
          <w:lang w:val="nl-BE" w:eastAsia="ko-KR"/>
        </w:rPr>
        <w:t>http://ja.wikipedia.org/wiki/</w:t>
      </w:r>
      <w:r w:rsidRPr="00B20085">
        <w:rPr>
          <w:rFonts w:ascii="MS Gothic" w:eastAsia="MS Gothic" w:hAnsi="MS Gothic" w:cs="MS Gothic" w:hint="eastAsia"/>
          <w:lang w:val="nl-BE" w:eastAsia="ko-KR"/>
        </w:rPr>
        <w:t>神戸連続児童殺傷事件</w:t>
      </w:r>
    </w:p>
    <w:p w:rsidR="009B1CC3" w:rsidRPr="00B20085" w:rsidRDefault="009B1CC3" w:rsidP="009B1CC3">
      <w:pPr>
        <w:pStyle w:val="NoSpacing"/>
        <w:spacing w:line="360" w:lineRule="auto"/>
        <w:jc w:val="both"/>
        <w:rPr>
          <w:lang w:val="nl-BE"/>
        </w:rPr>
      </w:pPr>
    </w:p>
    <w:p w:rsidR="009B1CC3" w:rsidRPr="00B20085" w:rsidRDefault="009B1CC3" w:rsidP="009B1CC3">
      <w:pPr>
        <w:pStyle w:val="NoSpacing"/>
        <w:spacing w:line="360" w:lineRule="auto"/>
        <w:jc w:val="both"/>
        <w:rPr>
          <w:lang w:val="nl-BE"/>
        </w:rPr>
      </w:pPr>
      <w:r w:rsidRPr="00B20085">
        <w:rPr>
          <w:b/>
          <w:lang w:val="nl-BE"/>
        </w:rPr>
        <w:t>Wikipedia</w:t>
      </w:r>
      <w:r w:rsidRPr="00B20085">
        <w:rPr>
          <w:lang w:val="nl-BE"/>
        </w:rPr>
        <w:t>. “</w:t>
      </w:r>
      <w:r w:rsidRPr="00B20085">
        <w:rPr>
          <w:rFonts w:hint="eastAsia"/>
          <w:lang w:val="nl-BE"/>
        </w:rPr>
        <w:t>長崎男児誘拐殺人事件</w:t>
      </w:r>
      <w:r w:rsidRPr="00B20085">
        <w:rPr>
          <w:lang w:val="nl-BE"/>
        </w:rPr>
        <w:t xml:space="preserve"> (</w:t>
      </w:r>
      <w:r w:rsidRPr="00B20085">
        <w:rPr>
          <w:i/>
          <w:lang w:val="nl-BE"/>
        </w:rPr>
        <w:t>Nagasaki Danji Yūkai Satsujin Jiken</w:t>
      </w:r>
      <w:r w:rsidRPr="00B20085">
        <w:rPr>
          <w:lang w:val="nl-BE"/>
        </w:rPr>
        <w:t xml:space="preserve">). </w:t>
      </w:r>
      <w:r w:rsidRPr="00B20085">
        <w:rPr>
          <w:i/>
          <w:lang w:val="nl-BE"/>
        </w:rPr>
        <w:t>Internet</w:t>
      </w:r>
      <w:r w:rsidRPr="00B20085">
        <w:rPr>
          <w:lang w:val="nl-BE"/>
        </w:rPr>
        <w:t>. Juni 2014. http://ja.wikipedia.org/wiki/</w:t>
      </w:r>
      <w:r w:rsidRPr="00B20085">
        <w:rPr>
          <w:rFonts w:hint="eastAsia"/>
        </w:rPr>
        <w:t>長崎男児誘拐殺人事件</w:t>
      </w:r>
    </w:p>
    <w:p w:rsidR="009B1CC3" w:rsidRPr="009B1CC3" w:rsidRDefault="009B1CC3" w:rsidP="00195C9B">
      <w:pPr>
        <w:spacing w:line="360" w:lineRule="auto"/>
        <w:jc w:val="both"/>
        <w:rPr>
          <w:rFonts w:eastAsia="Malgun Gothic"/>
          <w:b/>
          <w:color w:val="000000"/>
          <w:lang w:val="nl-BE" w:eastAsia="ko-KR"/>
        </w:rPr>
      </w:pPr>
    </w:p>
    <w:sectPr w:rsidR="009B1CC3" w:rsidRPr="009B1CC3" w:rsidSect="0045065E">
      <w:footerReference w:type="default" r:id="rId10"/>
      <w:pgSz w:w="12240" w:h="15840"/>
      <w:pgMar w:top="1985" w:right="1701" w:bottom="1701"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Nicholas Peeters" w:date="2014-08-07T19:59:00Z" w:initials="NP">
    <w:p w:rsidR="009B6139" w:rsidRDefault="009B6139">
      <w:pPr>
        <w:pStyle w:val="CommentText"/>
      </w:pPr>
      <w:r>
        <w:rPr>
          <w:rStyle w:val="CommentReference"/>
        </w:rPr>
        <w:annotationRef/>
      </w:r>
      <w:r>
        <w:rPr>
          <w:rFonts w:hint="eastAsia"/>
        </w:rPr>
        <w:t>日本語要約？</w:t>
      </w:r>
    </w:p>
  </w:comment>
  <w:comment w:id="4" w:author="Nicholas Peeters" w:date="2014-08-07T19:59:00Z" w:initials="NP">
    <w:p w:rsidR="009B6139" w:rsidRDefault="009B6139">
      <w:pPr>
        <w:pStyle w:val="CommentText"/>
      </w:pPr>
      <w:r>
        <w:rPr>
          <w:rStyle w:val="CommentReference"/>
        </w:rPr>
        <w:annotationRef/>
      </w:r>
      <w:r>
        <w:rPr>
          <w:rFonts w:hint="eastAsia"/>
        </w:rPr>
        <w:t>学士論文？</w:t>
      </w:r>
    </w:p>
  </w:comment>
  <w:comment w:id="5" w:author="Nicholas Peeters" w:date="2014-08-07T19:59:00Z" w:initials="NP">
    <w:p w:rsidR="009B6139" w:rsidRPr="0059758C" w:rsidRDefault="009B6139">
      <w:pPr>
        <w:pStyle w:val="CommentText"/>
        <w:rPr>
          <w:lang w:val="nl-BE"/>
        </w:rPr>
      </w:pPr>
      <w:r>
        <w:rPr>
          <w:rStyle w:val="CommentReference"/>
        </w:rPr>
        <w:annotationRef/>
      </w:r>
      <w:r w:rsidRPr="0059758C">
        <w:rPr>
          <w:rFonts w:hint="eastAsia"/>
          <w:lang w:val="nl-BE"/>
        </w:rPr>
        <w:t>En dan? In andere woorden,</w:t>
      </w:r>
      <w:r>
        <w:rPr>
          <w:rFonts w:hint="eastAsia"/>
          <w:lang w:val="nl-BE"/>
        </w:rPr>
        <w:t xml:space="preserve"> wat wil je uiteindelijk bereiken of bewijzen? Hoe positioneren deze onderzoeksvragen zich in het huidige debat omtrent misdaad in Japan? Ook nog: binnen w</w:t>
      </w:r>
      <w:r w:rsidR="00D27195">
        <w:rPr>
          <w:rFonts w:hint="eastAsia"/>
          <w:lang w:val="nl-BE"/>
        </w:rPr>
        <w:t xml:space="preserve">elk onderzoeksgebied sluiten jouw </w:t>
      </w:r>
      <w:r>
        <w:rPr>
          <w:rFonts w:hint="eastAsia"/>
          <w:lang w:val="nl-BE"/>
        </w:rPr>
        <w:t>onderzoeksvragen aan?</w:t>
      </w:r>
    </w:p>
  </w:comment>
  <w:comment w:id="45" w:author="Nicholas Peeters" w:date="2014-08-07T19:59:00Z" w:initials="NP">
    <w:p w:rsidR="009B6139" w:rsidRPr="009B6139" w:rsidRDefault="009B6139">
      <w:pPr>
        <w:pStyle w:val="CommentText"/>
        <w:rPr>
          <w:lang w:val="nl-BE"/>
        </w:rPr>
      </w:pPr>
      <w:r>
        <w:rPr>
          <w:rStyle w:val="CommentReference"/>
        </w:rPr>
        <w:annotationRef/>
      </w:r>
      <w:r w:rsidRPr="009B6139">
        <w:rPr>
          <w:rFonts w:hint="eastAsia"/>
          <w:lang w:val="nl-BE"/>
        </w:rPr>
        <w:t>He</w:t>
      </w:r>
      <w:r>
        <w:rPr>
          <w:rFonts w:hint="eastAsia"/>
          <w:lang w:val="nl-BE"/>
        </w:rPr>
        <w:t xml:space="preserve">rformuleren? Dit blijft nog iets te vaag. Zonder al te veel in te gaan op </w:t>
      </w:r>
      <w:r w:rsidR="00D27195">
        <w:rPr>
          <w:rFonts w:hint="eastAsia"/>
          <w:lang w:val="nl-BE"/>
        </w:rPr>
        <w:t xml:space="preserve">de </w:t>
      </w:r>
      <w:r>
        <w:rPr>
          <w:rFonts w:hint="eastAsia"/>
          <w:lang w:val="nl-BE"/>
        </w:rPr>
        <w:t>details mag je hier gerust nog wat meer uitleg aan toevoegen.</w:t>
      </w:r>
    </w:p>
  </w:comment>
  <w:comment w:id="50" w:author="Nicholas Peeters" w:date="2014-08-07T19:59:00Z" w:initials="NP">
    <w:p w:rsidR="009B6139" w:rsidRPr="009B6139" w:rsidRDefault="009B6139">
      <w:pPr>
        <w:pStyle w:val="CommentText"/>
        <w:rPr>
          <w:lang w:val="nl-BE"/>
        </w:rPr>
      </w:pPr>
      <w:r>
        <w:rPr>
          <w:rStyle w:val="CommentReference"/>
        </w:rPr>
        <w:annotationRef/>
      </w:r>
      <w:r w:rsidRPr="009B6139">
        <w:rPr>
          <w:rFonts w:hint="eastAsia"/>
          <w:lang w:val="nl-BE"/>
        </w:rPr>
        <w:t>DIt is opnieuw w</w:t>
      </w:r>
      <w:r w:rsidR="00D27195">
        <w:rPr>
          <w:rFonts w:hint="eastAsia"/>
          <w:lang w:val="nl-BE"/>
        </w:rPr>
        <w:t xml:space="preserve">at vaag. Misschien kan je kort de structuur </w:t>
      </w:r>
      <w:r w:rsidR="00D27195">
        <w:rPr>
          <w:lang w:val="nl-BE"/>
        </w:rPr>
        <w:t>–</w:t>
      </w:r>
      <w:r w:rsidR="00D27195">
        <w:rPr>
          <w:rFonts w:hint="eastAsia"/>
          <w:lang w:val="nl-BE"/>
        </w:rPr>
        <w:t xml:space="preserve"> of de verschillende categori</w:t>
      </w:r>
      <w:r w:rsidR="00D27195">
        <w:rPr>
          <w:rFonts w:ascii="Arial Narrow" w:hAnsi="Arial Narrow"/>
          <w:lang w:val="nl-BE"/>
        </w:rPr>
        <w:t>ë</w:t>
      </w:r>
      <w:r w:rsidR="00D27195">
        <w:rPr>
          <w:rFonts w:hint="eastAsia"/>
          <w:lang w:val="nl-BE"/>
        </w:rPr>
        <w:t xml:space="preserve">n </w:t>
      </w:r>
      <w:r w:rsidR="00D27195">
        <w:rPr>
          <w:lang w:val="nl-BE"/>
        </w:rPr>
        <w:t>–</w:t>
      </w:r>
      <w:r w:rsidR="00D27195">
        <w:rPr>
          <w:rFonts w:hint="eastAsia"/>
          <w:lang w:val="nl-BE"/>
        </w:rPr>
        <w:t xml:space="preserve"> van deze indeling mee opnemen.</w:t>
      </w:r>
    </w:p>
  </w:comment>
  <w:comment w:id="51" w:author="Nicholas Peeters" w:date="2014-08-07T19:59:00Z" w:initials="NP">
    <w:p w:rsidR="009B6139" w:rsidRPr="00657A64" w:rsidRDefault="009B6139">
      <w:pPr>
        <w:pStyle w:val="CommentText"/>
        <w:rPr>
          <w:lang w:val="nl-BE"/>
        </w:rPr>
      </w:pPr>
      <w:r>
        <w:rPr>
          <w:rStyle w:val="CommentReference"/>
        </w:rPr>
        <w:annotationRef/>
      </w:r>
      <w:r w:rsidRPr="00657A64">
        <w:rPr>
          <w:rFonts w:hint="eastAsia"/>
          <w:lang w:val="nl-BE"/>
        </w:rPr>
        <w:t>B</w:t>
      </w:r>
      <w:r>
        <w:rPr>
          <w:rFonts w:hint="eastAsia"/>
          <w:lang w:val="nl-BE"/>
        </w:rPr>
        <w:t>ij een</w:t>
      </w:r>
      <w:r w:rsidRPr="00657A64">
        <w:rPr>
          <w:rFonts w:hint="eastAsia"/>
          <w:lang w:val="nl-BE"/>
        </w:rPr>
        <w:t xml:space="preserve"> eerste vermelding is h</w:t>
      </w:r>
      <w:r>
        <w:rPr>
          <w:rFonts w:hint="eastAsia"/>
          <w:lang w:val="nl-BE"/>
        </w:rPr>
        <w:t>et aangeraden om de volledige naam weer te geven. Nadien volstaat de achternaam</w:t>
      </w:r>
    </w:p>
  </w:comment>
  <w:comment w:id="53" w:author="Nicholas Peeters" w:date="2014-08-07T19:59:00Z" w:initials="NP">
    <w:p w:rsidR="009B6139" w:rsidRPr="009B6139" w:rsidRDefault="009B6139">
      <w:pPr>
        <w:pStyle w:val="CommentText"/>
        <w:rPr>
          <w:lang w:val="nl-BE"/>
        </w:rPr>
      </w:pPr>
      <w:r>
        <w:rPr>
          <w:rStyle w:val="CommentReference"/>
        </w:rPr>
        <w:annotationRef/>
      </w:r>
      <w:r w:rsidRPr="009B6139">
        <w:rPr>
          <w:rFonts w:hint="eastAsia"/>
          <w:lang w:val="nl-BE"/>
        </w:rPr>
        <w:t>Eng</w:t>
      </w:r>
      <w:r>
        <w:rPr>
          <w:rFonts w:hint="eastAsia"/>
          <w:lang w:val="nl-BE"/>
        </w:rPr>
        <w:t>else vertaling toevoegen? Verantwoord ook kort waarom je deze onderzoekers volgt</w:t>
      </w:r>
      <w:r w:rsidR="00D27195">
        <w:rPr>
          <w:rFonts w:hint="eastAsia"/>
          <w:lang w:val="nl-BE"/>
        </w:rPr>
        <w:t xml:space="preserve"> </w:t>
      </w:r>
      <w:r>
        <w:rPr>
          <w:rFonts w:hint="eastAsia"/>
          <w:lang w:val="nl-BE"/>
        </w:rPr>
        <w:t>en wat het belang</w:t>
      </w:r>
      <w:r w:rsidR="00D27195">
        <w:rPr>
          <w:rFonts w:hint="eastAsia"/>
          <w:lang w:val="nl-BE"/>
        </w:rPr>
        <w:t xml:space="preserve"> is geweest van deze publicatie  </w:t>
      </w:r>
      <w:r w:rsidR="00D27195" w:rsidRPr="00D27195">
        <w:rPr>
          <w:lang w:val="nl-BE"/>
        </w:rPr>
        <w:t>–</w:t>
      </w:r>
      <w:r w:rsidR="00D27195" w:rsidRPr="00D27195">
        <w:rPr>
          <w:rFonts w:hint="eastAsia"/>
          <w:lang w:val="nl-BE"/>
        </w:rPr>
        <w:t xml:space="preserve"> bijvoorbeeld door aan te geven dat het twee autoriteiten in je studiegebied betreft of omdat het een van de eerste (of enigste) publicaties betreft omtrent dit onderwerp</w:t>
      </w:r>
      <w:r w:rsidR="00D27195">
        <w:rPr>
          <w:rFonts w:hint="eastAsia"/>
          <w:lang w:val="nl-BE"/>
        </w:rPr>
        <w:t xml:space="preserve">. </w:t>
      </w:r>
    </w:p>
  </w:comment>
  <w:comment w:id="54" w:author="Nicholas Peeters" w:date="2014-08-07T19:59:00Z" w:initials="NP">
    <w:p w:rsidR="00D27195" w:rsidRPr="00D27195" w:rsidRDefault="00D27195">
      <w:pPr>
        <w:pStyle w:val="CommentText"/>
        <w:rPr>
          <w:lang w:val="nl-BE"/>
        </w:rPr>
      </w:pPr>
      <w:r>
        <w:rPr>
          <w:rStyle w:val="CommentReference"/>
        </w:rPr>
        <w:annotationRef/>
      </w:r>
      <w:r w:rsidRPr="00D27195">
        <w:rPr>
          <w:rFonts w:hint="eastAsia"/>
          <w:lang w:val="nl-BE"/>
        </w:rPr>
        <w:t>Engelse vertaling toevoegen? Dit o</w:t>
      </w:r>
      <w:r>
        <w:rPr>
          <w:rFonts w:hint="eastAsia"/>
          <w:lang w:val="nl-BE"/>
        </w:rPr>
        <w:t>mdat je paper in principe ook te begrijpen moet zijn door iemand die geen Japans kan. Ga op zoek naar de juiste manier om Japanse titels van boeken e.a. weer te geven in een niet-Japanstalige academische paper en pas dit consequent toe doorheen je paper, incl. je voetnoten en bibliografie.</w:t>
      </w:r>
    </w:p>
  </w:comment>
  <w:comment w:id="66" w:author="Nicholas Peeters" w:date="2014-08-07T19:59:00Z" w:initials="NP">
    <w:p w:rsidR="009B6139" w:rsidRPr="009B6139" w:rsidRDefault="009B6139">
      <w:pPr>
        <w:pStyle w:val="CommentText"/>
        <w:rPr>
          <w:lang w:val="nl-BE"/>
        </w:rPr>
      </w:pPr>
      <w:r>
        <w:rPr>
          <w:rStyle w:val="CommentReference"/>
        </w:rPr>
        <w:annotationRef/>
      </w:r>
      <w:r w:rsidR="00D27195" w:rsidRPr="00D27195">
        <w:rPr>
          <w:rFonts w:hint="eastAsia"/>
          <w:lang w:val="nl-BE"/>
        </w:rPr>
        <w:t>Op</w:t>
      </w:r>
      <w:r w:rsidR="00D27195">
        <w:rPr>
          <w:rFonts w:hint="eastAsia"/>
          <w:lang w:val="nl-BE"/>
        </w:rPr>
        <w:t xml:space="preserve"> het einde van je inleiding kan je misschien nog aangeven o</w:t>
      </w:r>
      <w:r w:rsidRPr="009B6139">
        <w:rPr>
          <w:rFonts w:hint="eastAsia"/>
          <w:lang w:val="nl-BE"/>
        </w:rPr>
        <w:t xml:space="preserve">p welke manier </w:t>
      </w:r>
      <w:r w:rsidR="00D27195">
        <w:rPr>
          <w:rFonts w:hint="eastAsia"/>
          <w:lang w:val="nl-BE"/>
        </w:rPr>
        <w:t>je met jouw onderzoek een bijdrage hoopt te leveren aan het bestaande onderzoeksveld.</w:t>
      </w:r>
    </w:p>
  </w:comment>
  <w:comment w:id="83" w:author="Nicholas Peeters" w:date="2014-08-07T19:59:00Z" w:initials="NP">
    <w:p w:rsidR="009B6139" w:rsidRDefault="009B6139">
      <w:pPr>
        <w:pStyle w:val="CommentText"/>
        <w:rPr>
          <w:rFonts w:hint="eastAsia"/>
          <w:lang w:val="nl-BE"/>
        </w:rPr>
      </w:pPr>
      <w:r>
        <w:rPr>
          <w:rStyle w:val="CommentReference"/>
        </w:rPr>
        <w:annotationRef/>
      </w:r>
      <w:r w:rsidRPr="00EE6AAF">
        <w:rPr>
          <w:rFonts w:hint="eastAsia"/>
          <w:lang w:val="nl-BE"/>
        </w:rPr>
        <w:t>We</w:t>
      </w:r>
      <w:r>
        <w:rPr>
          <w:rFonts w:hint="eastAsia"/>
          <w:lang w:val="nl-BE"/>
        </w:rPr>
        <w:t xml:space="preserve">l of geen hoofdletter? In dezelfde paragraaf hieronder gebruik je wel een hoofdletter. Ook in de rest van je paper vind ik geen consequent gebruik terug. </w:t>
      </w:r>
    </w:p>
    <w:p w:rsidR="009B6139" w:rsidRDefault="009B6139">
      <w:pPr>
        <w:pStyle w:val="CommentText"/>
        <w:rPr>
          <w:rFonts w:hint="eastAsia"/>
          <w:lang w:val="nl-BE"/>
        </w:rPr>
      </w:pPr>
      <w:r>
        <w:rPr>
          <w:rFonts w:hint="eastAsia"/>
          <w:lang w:val="nl-BE"/>
        </w:rPr>
        <w:t>In het algemeen wordt er geen hoofdletter gebruikt wanneer het een generische term betreft, maar w</w:t>
      </w:r>
      <w:r>
        <w:rPr>
          <w:rFonts w:ascii="Times New Roman" w:hAnsi="Times New Roman" w:cs="Times New Roman"/>
          <w:lang w:val="nl-BE"/>
        </w:rPr>
        <w:t>é</w:t>
      </w:r>
      <w:r>
        <w:rPr>
          <w:rFonts w:hint="eastAsia"/>
          <w:lang w:val="nl-BE"/>
        </w:rPr>
        <w:t>l wanneer je naar een unieke instelling verwijst.</w:t>
      </w:r>
    </w:p>
    <w:p w:rsidR="009B6139" w:rsidRDefault="009B6139">
      <w:pPr>
        <w:pStyle w:val="CommentText"/>
        <w:rPr>
          <w:rFonts w:hint="eastAsia"/>
          <w:lang w:val="nl-BE"/>
        </w:rPr>
      </w:pPr>
      <w:r w:rsidRPr="005A7241">
        <w:rPr>
          <w:rFonts w:hint="eastAsia"/>
          <w:lang w:val="nl-BE"/>
        </w:rPr>
        <w:t xml:space="preserve">Aangezien er in Japan </w:t>
      </w:r>
      <w:r>
        <w:rPr>
          <w:rFonts w:hint="eastAsia"/>
          <w:lang w:val="nl-BE"/>
        </w:rPr>
        <w:t xml:space="preserve">50 </w:t>
      </w:r>
      <w:r w:rsidR="004B7FC4">
        <w:rPr>
          <w:rFonts w:hint="eastAsia"/>
          <w:lang w:val="nl-BE"/>
        </w:rPr>
        <w:t xml:space="preserve"> </w:t>
      </w:r>
      <w:r>
        <w:rPr>
          <w:rFonts w:hint="eastAsia"/>
          <w:lang w:val="nl-BE"/>
        </w:rPr>
        <w:t xml:space="preserve">familierechtbanken </w:t>
      </w:r>
      <w:r w:rsidRPr="005A7241">
        <w:rPr>
          <w:rFonts w:hint="eastAsia"/>
          <w:lang w:val="nl-BE"/>
        </w:rPr>
        <w:t>zijn</w:t>
      </w:r>
      <w:r>
        <w:rPr>
          <w:rFonts w:hint="eastAsia"/>
          <w:lang w:val="nl-BE"/>
        </w:rPr>
        <w:t xml:space="preserve"> en je hier de algemene situatie beschrijft, zou ik in dit geval opteren voor een kleine letter.</w:t>
      </w:r>
    </w:p>
    <w:p w:rsidR="009B6139" w:rsidRPr="004B7FC4" w:rsidRDefault="009B6139">
      <w:pPr>
        <w:pStyle w:val="CommentText"/>
        <w:rPr>
          <w:rFonts w:hint="eastAsia"/>
          <w:lang w:val="nl-BE"/>
        </w:rPr>
      </w:pPr>
    </w:p>
    <w:p w:rsidR="009B6139" w:rsidRPr="005A7241" w:rsidRDefault="009B6139">
      <w:pPr>
        <w:pStyle w:val="CommentText"/>
        <w:rPr>
          <w:lang w:val="nl-BE"/>
        </w:rPr>
      </w:pPr>
      <w:r w:rsidRPr="005A7241">
        <w:rPr>
          <w:lang w:val="nl-BE"/>
        </w:rPr>
        <w:t>http://taaladvies.net/taal/advies/vraag/695/rechtbank_hoofdletter/</w:t>
      </w:r>
    </w:p>
  </w:comment>
  <w:comment w:id="92" w:author="Nicholas Peeters" w:date="2014-08-07T19:59:00Z" w:initials="NP">
    <w:p w:rsidR="009B6139" w:rsidRPr="005A7241" w:rsidRDefault="009B6139">
      <w:pPr>
        <w:pStyle w:val="CommentText"/>
        <w:rPr>
          <w:lang w:val="nl-BE"/>
        </w:rPr>
      </w:pPr>
      <w:r>
        <w:rPr>
          <w:rStyle w:val="CommentReference"/>
        </w:rPr>
        <w:annotationRef/>
      </w:r>
      <w:r w:rsidRPr="005A7241">
        <w:rPr>
          <w:lang w:val="nl-BE"/>
        </w:rPr>
        <w:t>W</w:t>
      </w:r>
      <w:r w:rsidRPr="005A7241">
        <w:rPr>
          <w:rFonts w:hint="eastAsia"/>
          <w:lang w:val="nl-BE"/>
        </w:rPr>
        <w:t>a</w:t>
      </w:r>
      <w:r>
        <w:rPr>
          <w:rFonts w:hint="eastAsia"/>
          <w:lang w:val="nl-BE"/>
        </w:rPr>
        <w:t>arom onderlijnen?</w:t>
      </w:r>
    </w:p>
  </w:comment>
  <w:comment w:id="106" w:author="Nicholas Peeters" w:date="2014-08-07T19:59:00Z" w:initials="NP">
    <w:p w:rsidR="009B6139" w:rsidRPr="00EE6AAF" w:rsidRDefault="009B6139">
      <w:pPr>
        <w:pStyle w:val="CommentText"/>
        <w:rPr>
          <w:lang w:val="nl-BE"/>
        </w:rPr>
      </w:pPr>
      <w:r>
        <w:rPr>
          <w:rStyle w:val="CommentReference"/>
        </w:rPr>
        <w:annotationRef/>
      </w:r>
      <w:r w:rsidRPr="00EE6AAF">
        <w:rPr>
          <w:rFonts w:hint="eastAsia"/>
          <w:lang w:val="nl-BE"/>
        </w:rPr>
        <w:t>niet ontvankelijk te verklaren?</w:t>
      </w:r>
    </w:p>
  </w:comment>
  <w:comment w:id="146" w:author="Nicholas Peeters" w:date="2014-08-07T19:59:00Z" w:initials="NP">
    <w:p w:rsidR="009B6139" w:rsidRPr="00103F9B" w:rsidRDefault="009B6139">
      <w:pPr>
        <w:pStyle w:val="CommentText"/>
        <w:rPr>
          <w:lang w:val="nl-BE"/>
        </w:rPr>
      </w:pPr>
      <w:r>
        <w:rPr>
          <w:rStyle w:val="CommentReference"/>
        </w:rPr>
        <w:annotationRef/>
      </w:r>
      <w:r w:rsidRPr="00103F9B">
        <w:rPr>
          <w:rFonts w:hint="eastAsia"/>
          <w:lang w:val="nl-BE"/>
        </w:rPr>
        <w:t>t</w:t>
      </w:r>
      <w:r w:rsidRPr="004746FB">
        <w:rPr>
          <w:lang w:val="nl-BE"/>
        </w:rPr>
        <w:t>ō</w:t>
      </w:r>
      <w:r>
        <w:rPr>
          <w:rFonts w:hint="eastAsia"/>
          <w:lang w:val="nl-BE"/>
        </w:rPr>
        <w:t>?</w:t>
      </w:r>
    </w:p>
  </w:comment>
  <w:comment w:id="151" w:author="Nicholas Peeters" w:date="2014-08-07T19:59:00Z" w:initials="NP">
    <w:p w:rsidR="009B6139" w:rsidRPr="00103F9B" w:rsidRDefault="009B6139">
      <w:pPr>
        <w:pStyle w:val="CommentText"/>
        <w:rPr>
          <w:lang w:val="nl-BE"/>
        </w:rPr>
      </w:pPr>
      <w:r>
        <w:rPr>
          <w:rStyle w:val="CommentReference"/>
        </w:rPr>
        <w:annotationRef/>
      </w:r>
      <w:r w:rsidRPr="00103F9B">
        <w:rPr>
          <w:lang w:val="nl-BE"/>
        </w:rPr>
        <w:t>http://taaladvies.net/taal/advies/vraag/1232/ministerie_federale_overheidsdienst_hoofdletter/</w:t>
      </w:r>
    </w:p>
  </w:comment>
  <w:comment w:id="171" w:author="Nicholas Peeters" w:date="2014-08-07T19:59:00Z" w:initials="NP">
    <w:p w:rsidR="009B6139" w:rsidRPr="001B41D8" w:rsidRDefault="009B6139">
      <w:pPr>
        <w:pStyle w:val="CommentText"/>
        <w:rPr>
          <w:lang w:val="nl-BE"/>
        </w:rPr>
      </w:pPr>
      <w:r>
        <w:rPr>
          <w:rStyle w:val="CommentReference"/>
        </w:rPr>
        <w:annotationRef/>
      </w:r>
      <w:r w:rsidRPr="001B41D8">
        <w:rPr>
          <w:rFonts w:hint="eastAsia"/>
          <w:lang w:val="nl-BE"/>
        </w:rPr>
        <w:t>I</w:t>
      </w:r>
      <w:r>
        <w:rPr>
          <w:rFonts w:hint="eastAsia"/>
          <w:lang w:val="nl-BE"/>
        </w:rPr>
        <w:t xml:space="preserve">k had eerder aangegeven dat dit met een hoofdletter geschreven moest worden, maar blijkbaar dan toch met een kleine letter: </w:t>
      </w:r>
      <w:r w:rsidRPr="001B41D8">
        <w:rPr>
          <w:lang w:val="nl-BE"/>
        </w:rPr>
        <w:t>http://taaladvies.net/taal/advies/vraag/695/rechtbank_hoofdletter/</w:t>
      </w:r>
    </w:p>
  </w:comment>
  <w:comment w:id="195" w:author="Nicholas Peeters" w:date="2014-08-07T19:59:00Z" w:initials="NP">
    <w:p w:rsidR="009B6139" w:rsidRPr="001B41D8" w:rsidRDefault="009B6139">
      <w:pPr>
        <w:pStyle w:val="CommentText"/>
        <w:rPr>
          <w:lang w:val="nl-BE"/>
        </w:rPr>
      </w:pPr>
      <w:r>
        <w:rPr>
          <w:rStyle w:val="CommentReference"/>
        </w:rPr>
        <w:annotationRef/>
      </w:r>
      <w:r w:rsidRPr="001B41D8">
        <w:rPr>
          <w:lang w:val="nl-BE"/>
        </w:rPr>
        <w:t>https://onzetaal.nl/taaladvies/advies/ook-al-ookal</w:t>
      </w:r>
    </w:p>
  </w:comment>
  <w:comment w:id="197" w:author="Nicholas Peeters" w:date="2014-08-07T19:59:00Z" w:initials="NP">
    <w:p w:rsidR="009B6139" w:rsidRDefault="009B6139">
      <w:pPr>
        <w:pStyle w:val="CommentText"/>
      </w:pPr>
      <w:r>
        <w:rPr>
          <w:rStyle w:val="CommentReference"/>
        </w:rPr>
        <w:annotationRef/>
      </w:r>
      <w:r w:rsidRPr="004F0D73">
        <w:t>https://onzetaal.nl/taaladvies/advies/hoofdletter-na-dubbele-punt</w:t>
      </w:r>
    </w:p>
  </w:comment>
  <w:comment w:id="208" w:author="Nicholas Peeters" w:date="2014-08-07T19:59:00Z" w:initials="NP">
    <w:p w:rsidR="009B6139" w:rsidRDefault="009B6139">
      <w:pPr>
        <w:pStyle w:val="CommentText"/>
      </w:pPr>
      <w:r w:rsidRPr="00A746DC">
        <w:rPr>
          <w:rStyle w:val="CommentReference"/>
        </w:rPr>
        <w:annotationRef/>
      </w:r>
      <w:proofErr w:type="spellStart"/>
      <w:proofErr w:type="gramStart"/>
      <w:r w:rsidRPr="00A746DC">
        <w:rPr>
          <w:rFonts w:hint="eastAsia"/>
        </w:rPr>
        <w:t>waarom</w:t>
      </w:r>
      <w:proofErr w:type="spellEnd"/>
      <w:proofErr w:type="gramEnd"/>
      <w:r>
        <w:rPr>
          <w:rFonts w:hint="eastAsia"/>
        </w:rPr>
        <w:t xml:space="preserve"> </w:t>
      </w:r>
      <w:proofErr w:type="spellStart"/>
      <w:r>
        <w:rPr>
          <w:rFonts w:hint="eastAsia"/>
        </w:rPr>
        <w:t>onderlijnd</w:t>
      </w:r>
      <w:proofErr w:type="spellEnd"/>
      <w:r>
        <w:rPr>
          <w:rFonts w:hint="eastAsia"/>
        </w:rPr>
        <w:t>?</w:t>
      </w:r>
    </w:p>
  </w:comment>
  <w:comment w:id="219" w:author="Nicholas Peeters" w:date="2014-08-07T19:59:00Z" w:initials="NP">
    <w:p w:rsidR="009B6139" w:rsidRDefault="009B6139">
      <w:pPr>
        <w:pStyle w:val="CommentText"/>
      </w:pPr>
      <w:r>
        <w:rPr>
          <w:rStyle w:val="CommentReference"/>
        </w:rPr>
        <w:annotationRef/>
      </w:r>
      <w:r w:rsidRPr="00C0445C">
        <w:t>http://taaladvies.net/taal/advies/vraag/782/ten_slotte_tenslotte_ten_minste_tenminste_ten_einde_teneinde/</w:t>
      </w:r>
    </w:p>
  </w:comment>
  <w:comment w:id="251" w:author="Nicholas Peeters" w:date="2014-08-07T19:59:00Z" w:initials="NP">
    <w:p w:rsidR="009B6139" w:rsidRPr="00C0445C" w:rsidRDefault="009B6139">
      <w:pPr>
        <w:pStyle w:val="CommentText"/>
        <w:rPr>
          <w:lang w:val="nl-BE"/>
        </w:rPr>
      </w:pPr>
      <w:r>
        <w:rPr>
          <w:rStyle w:val="CommentReference"/>
        </w:rPr>
        <w:annotationRef/>
      </w:r>
      <w:r w:rsidRPr="00C0445C">
        <w:rPr>
          <w:rFonts w:hint="eastAsia"/>
          <w:lang w:val="nl-BE"/>
        </w:rPr>
        <w:t>i</w:t>
      </w:r>
      <w:r w:rsidR="004B7FC4">
        <w:rPr>
          <w:rFonts w:hint="eastAsia"/>
          <w:lang w:val="nl-BE"/>
        </w:rPr>
        <w:t>s dit een correcte term?</w:t>
      </w:r>
    </w:p>
  </w:comment>
  <w:comment w:id="258" w:author="Nicholas Peeters" w:date="2014-08-07T19:59:00Z" w:initials="NP">
    <w:p w:rsidR="009B6139" w:rsidRPr="004B7FC4" w:rsidRDefault="009B6139">
      <w:pPr>
        <w:pStyle w:val="CommentText"/>
        <w:rPr>
          <w:lang w:val="nl-BE"/>
        </w:rPr>
      </w:pPr>
      <w:r>
        <w:rPr>
          <w:rStyle w:val="CommentReference"/>
        </w:rPr>
        <w:annotationRef/>
      </w:r>
      <w:r w:rsidRPr="004B7FC4">
        <w:rPr>
          <w:rFonts w:hint="eastAsia"/>
          <w:lang w:val="nl-BE"/>
        </w:rPr>
        <w:t>aandacht?</w:t>
      </w:r>
    </w:p>
  </w:comment>
  <w:comment w:id="373" w:author="Nicholas Peeters" w:date="2014-08-07T19:59:00Z" w:initials="NP">
    <w:p w:rsidR="009B6139" w:rsidRPr="0088424E" w:rsidRDefault="009B6139">
      <w:pPr>
        <w:pStyle w:val="CommentText"/>
      </w:pPr>
      <w:r>
        <w:rPr>
          <w:rStyle w:val="CommentReference"/>
        </w:rPr>
        <w:annotationRef/>
      </w:r>
      <w:r w:rsidRPr="0088424E">
        <w:t>http://www.legalworld.be/legalworld/juridische-verwijzingen-en-afkortingen.html?SubID=1;2&amp;LangType=2067</w:t>
      </w:r>
    </w:p>
  </w:comment>
  <w:comment w:id="376" w:author="Nicholas Peeters" w:date="2014-08-07T19:59:00Z" w:initials="NP">
    <w:p w:rsidR="009B6139" w:rsidRDefault="009B6139">
      <w:pPr>
        <w:pStyle w:val="CommentText"/>
      </w:pPr>
      <w:r>
        <w:rPr>
          <w:rStyle w:val="CommentReference"/>
        </w:rPr>
        <w:annotationRef/>
      </w:r>
      <w:r>
        <w:t>C</w:t>
      </w:r>
      <w:r>
        <w:rPr>
          <w:rFonts w:hint="eastAsia"/>
        </w:rPr>
        <w:t xml:space="preserve">orrect </w:t>
      </w:r>
      <w:proofErr w:type="spellStart"/>
      <w:r>
        <w:rPr>
          <w:rFonts w:hint="eastAsia"/>
        </w:rPr>
        <w:t>Nederlands</w:t>
      </w:r>
      <w:proofErr w:type="spellEnd"/>
      <w:r>
        <w:rPr>
          <w:rFonts w:hint="eastAsia"/>
        </w:rPr>
        <w:t xml:space="preserve"> </w:t>
      </w:r>
      <w:r>
        <w:t>word</w:t>
      </w:r>
      <w:r>
        <w:rPr>
          <w:rFonts w:hint="eastAsia"/>
        </w:rPr>
        <w:t>?</w:t>
      </w:r>
    </w:p>
  </w:comment>
  <w:comment w:id="454" w:author="Nicholas Peeters" w:date="2014-08-07T19:59:00Z" w:initials="NP">
    <w:p w:rsidR="009B6139" w:rsidRPr="00D67EC7" w:rsidRDefault="009B6139">
      <w:pPr>
        <w:pStyle w:val="CommentText"/>
        <w:rPr>
          <w:lang w:val="nl-BE"/>
        </w:rPr>
      </w:pPr>
      <w:r>
        <w:rPr>
          <w:rStyle w:val="CommentReference"/>
        </w:rPr>
        <w:annotationRef/>
      </w:r>
      <w:r w:rsidRPr="00D67EC7">
        <w:rPr>
          <w:lang w:val="nl-BE"/>
        </w:rPr>
        <w:t>W</w:t>
      </w:r>
      <w:r w:rsidRPr="00D67EC7">
        <w:rPr>
          <w:rFonts w:hint="eastAsia"/>
          <w:lang w:val="nl-BE"/>
        </w:rPr>
        <w:t>el of niet curs</w:t>
      </w:r>
      <w:r>
        <w:rPr>
          <w:rFonts w:hint="eastAsia"/>
          <w:lang w:val="nl-BE"/>
        </w:rPr>
        <w:t>ief? Wees consequent</w:t>
      </w:r>
    </w:p>
  </w:comment>
  <w:comment w:id="468" w:author="Nicholas Peeters" w:date="2014-08-07T19:59:00Z" w:initials="NP">
    <w:p w:rsidR="009B6139" w:rsidRPr="0009357F" w:rsidRDefault="009B6139">
      <w:pPr>
        <w:pStyle w:val="CommentText"/>
        <w:rPr>
          <w:lang w:val="nl-BE"/>
        </w:rPr>
      </w:pPr>
      <w:r>
        <w:rPr>
          <w:rStyle w:val="CommentReference"/>
        </w:rPr>
        <w:annotationRef/>
      </w:r>
      <w:r w:rsidRPr="0009357F">
        <w:rPr>
          <w:lang w:val="nl-BE"/>
        </w:rPr>
        <w:t>V</w:t>
      </w:r>
      <w:r w:rsidRPr="0009357F">
        <w:rPr>
          <w:rFonts w:hint="eastAsia"/>
          <w:lang w:val="nl-BE"/>
        </w:rPr>
        <w:t xml:space="preserve">at hier de essentie </w:t>
      </w:r>
      <w:r>
        <w:rPr>
          <w:rFonts w:hint="eastAsia"/>
          <w:lang w:val="nl-BE"/>
        </w:rPr>
        <w:t>samen van wat je getracht hebt te onderzoeken. De volgende paragraaf kan daar dan gewoon op aansluiten.</w:t>
      </w:r>
    </w:p>
  </w:comment>
  <w:comment w:id="517" w:author="Nicholas Peeters" w:date="2014-08-07T19:59:00Z" w:initials="NP">
    <w:p w:rsidR="009B6139" w:rsidRPr="0009357F" w:rsidRDefault="009B6139">
      <w:pPr>
        <w:pStyle w:val="CommentText"/>
        <w:rPr>
          <w:lang w:val="nl-BE"/>
        </w:rPr>
      </w:pPr>
      <w:r>
        <w:rPr>
          <w:rStyle w:val="CommentReference"/>
        </w:rPr>
        <w:annotationRef/>
      </w:r>
      <w:r w:rsidRPr="0009357F">
        <w:rPr>
          <w:lang w:val="nl-BE"/>
        </w:rPr>
        <w:t>D</w:t>
      </w:r>
      <w:r w:rsidRPr="0009357F">
        <w:rPr>
          <w:rFonts w:hint="eastAsia"/>
          <w:lang w:val="nl-BE"/>
        </w:rPr>
        <w:t>e toevoeging van deze</w:t>
      </w:r>
      <w:r>
        <w:rPr>
          <w:rFonts w:hint="eastAsia"/>
          <w:lang w:val="nl-BE"/>
        </w:rPr>
        <w:t xml:space="preserve"> tussenzin zorgt voor wat verwarring bij het lezen van de hele zin.  Aangezien je dit al voldoende hebt uitgelegd in het corpus van je paper lijkt het me bovendien niet nodig om dit hier nog eens extra te herhalen.</w:t>
      </w:r>
    </w:p>
  </w:comment>
  <w:comment w:id="529" w:author="Nicholas Peeters" w:date="2014-08-07T19:59:00Z" w:initials="NP">
    <w:p w:rsidR="009B6139" w:rsidRPr="0009357F" w:rsidRDefault="009B6139">
      <w:pPr>
        <w:pStyle w:val="CommentText"/>
        <w:rPr>
          <w:lang w:val="nl-BE"/>
        </w:rPr>
      </w:pPr>
      <w:r>
        <w:rPr>
          <w:rStyle w:val="CommentReference"/>
        </w:rPr>
        <w:annotationRef/>
      </w:r>
      <w:r w:rsidRPr="0009357F">
        <w:rPr>
          <w:rFonts w:hint="eastAsia"/>
          <w:lang w:val="nl-BE"/>
        </w:rPr>
        <w:t>Ga nog eens na op w</w:t>
      </w:r>
      <w:r>
        <w:rPr>
          <w:rFonts w:hint="eastAsia"/>
          <w:lang w:val="nl-BE"/>
        </w:rPr>
        <w:t>elke manier wetteksten in een academische paper weergegeven moeten worden. Cursief of niet? Misschien enkel de eerste maal en nadien niet meer?</w:t>
      </w:r>
    </w:p>
  </w:comment>
  <w:comment w:id="579" w:author="Nicholas Peeters" w:date="2014-08-07T19:59:00Z" w:initials="NP">
    <w:p w:rsidR="009B6139" w:rsidRDefault="009B6139">
      <w:pPr>
        <w:pStyle w:val="CommentText"/>
        <w:rPr>
          <w:rFonts w:hint="eastAsia"/>
          <w:lang w:val="nl-BE"/>
        </w:rPr>
      </w:pPr>
      <w:r>
        <w:rPr>
          <w:rStyle w:val="CommentReference"/>
        </w:rPr>
        <w:annotationRef/>
      </w:r>
      <w:r w:rsidRPr="004E0809">
        <w:rPr>
          <w:rFonts w:hint="eastAsia"/>
          <w:lang w:val="nl-BE"/>
        </w:rPr>
        <w:t>Dien je hier ook niet d</w:t>
      </w:r>
      <w:r>
        <w:rPr>
          <w:rFonts w:hint="eastAsia"/>
          <w:lang w:val="nl-BE"/>
        </w:rPr>
        <w:t xml:space="preserve">e Engelse vertaling van de Japanse titels toe te voegen? Kijk nog eens goed de </w:t>
      </w:r>
      <w:r>
        <w:rPr>
          <w:lang w:val="nl-BE"/>
        </w:rPr>
        <w:t>‘</w:t>
      </w:r>
      <w:r>
        <w:rPr>
          <w:rFonts w:hint="eastAsia"/>
          <w:lang w:val="nl-BE"/>
        </w:rPr>
        <w:t>richtlijnen</w:t>
      </w:r>
      <w:r>
        <w:rPr>
          <w:lang w:val="nl-BE"/>
        </w:rPr>
        <w:t>’</w:t>
      </w:r>
      <w:r>
        <w:rPr>
          <w:rFonts w:hint="eastAsia"/>
          <w:lang w:val="nl-BE"/>
        </w:rPr>
        <w:t xml:space="preserve"> na.</w:t>
      </w:r>
    </w:p>
    <w:p w:rsidR="009B6139" w:rsidRDefault="009B6139">
      <w:pPr>
        <w:pStyle w:val="CommentText"/>
        <w:rPr>
          <w:rFonts w:hint="eastAsia"/>
          <w:lang w:val="nl-BE"/>
        </w:rPr>
      </w:pPr>
    </w:p>
    <w:p w:rsidR="009B6139" w:rsidRDefault="009B6139">
      <w:pPr>
        <w:pStyle w:val="CommentText"/>
        <w:rPr>
          <w:rFonts w:hint="eastAsia"/>
          <w:lang w:val="nl-BE"/>
        </w:rPr>
      </w:pPr>
      <w:r>
        <w:rPr>
          <w:rFonts w:hint="eastAsia"/>
          <w:lang w:val="nl-BE"/>
        </w:rPr>
        <w:t xml:space="preserve">Deze opmerking geldt tevens voor je </w:t>
      </w:r>
      <w:r w:rsidR="004B7FC4">
        <w:rPr>
          <w:rFonts w:hint="eastAsia"/>
          <w:lang w:val="nl-BE"/>
        </w:rPr>
        <w:t xml:space="preserve">referenties </w:t>
      </w:r>
      <w:r>
        <w:rPr>
          <w:rFonts w:hint="eastAsia"/>
          <w:lang w:val="nl-BE"/>
        </w:rPr>
        <w:t xml:space="preserve">onder </w:t>
      </w:r>
      <w:r>
        <w:rPr>
          <w:lang w:val="nl-BE"/>
        </w:rPr>
        <w:t>‘</w:t>
      </w:r>
      <w:r>
        <w:rPr>
          <w:rFonts w:hint="eastAsia"/>
          <w:lang w:val="nl-BE"/>
        </w:rPr>
        <w:t>digitale bronnen</w:t>
      </w:r>
      <w:r>
        <w:rPr>
          <w:lang w:val="nl-BE"/>
        </w:rPr>
        <w:t>’</w:t>
      </w:r>
      <w:r>
        <w:rPr>
          <w:rFonts w:hint="eastAsia"/>
          <w:lang w:val="nl-BE"/>
        </w:rPr>
        <w:t xml:space="preserve">. </w:t>
      </w:r>
    </w:p>
    <w:p w:rsidR="009B6139" w:rsidRDefault="009B6139">
      <w:pPr>
        <w:pStyle w:val="CommentText"/>
        <w:rPr>
          <w:rFonts w:hint="eastAsia"/>
          <w:lang w:val="nl-BE"/>
        </w:rPr>
      </w:pPr>
    </w:p>
    <w:p w:rsidR="009B6139" w:rsidRPr="004E0809" w:rsidRDefault="009B6139">
      <w:pPr>
        <w:pStyle w:val="CommentText"/>
        <w:rPr>
          <w:lang w:val="nl-BE"/>
        </w:rPr>
      </w:pPr>
      <w:r>
        <w:rPr>
          <w:rFonts w:hint="eastAsia"/>
          <w:lang w:val="nl-BE"/>
        </w:rPr>
        <w:t>Pas dit ook aan waar nodig in je voetnoten.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4C5" w:rsidRDefault="00ED14C5" w:rsidP="00620CD8">
      <w:pPr>
        <w:spacing w:after="0" w:line="240" w:lineRule="auto"/>
      </w:pPr>
      <w:r>
        <w:separator/>
      </w:r>
    </w:p>
  </w:endnote>
  <w:endnote w:type="continuationSeparator" w:id="0">
    <w:p w:rsidR="00ED14C5" w:rsidRDefault="00ED14C5" w:rsidP="00620C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1221271"/>
      <w:docPartObj>
        <w:docPartGallery w:val="Page Numbers (Bottom of Page)"/>
        <w:docPartUnique/>
      </w:docPartObj>
    </w:sdtPr>
    <w:sdtEndPr>
      <w:rPr>
        <w:noProof/>
      </w:rPr>
    </w:sdtEndPr>
    <w:sdtContent>
      <w:p w:rsidR="009B6139" w:rsidRDefault="009B6139">
        <w:pPr>
          <w:pStyle w:val="Footer"/>
          <w:jc w:val="right"/>
        </w:pPr>
        <w:fldSimple w:instr=" PAGE   \* MERGEFORMAT ">
          <w:r w:rsidR="00623A79">
            <w:rPr>
              <w:noProof/>
            </w:rPr>
            <w:t>4</w:t>
          </w:r>
        </w:fldSimple>
      </w:p>
    </w:sdtContent>
  </w:sdt>
  <w:p w:rsidR="009B6139" w:rsidRDefault="009B61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4C5" w:rsidRDefault="00ED14C5" w:rsidP="00620CD8">
      <w:pPr>
        <w:spacing w:after="0" w:line="240" w:lineRule="auto"/>
      </w:pPr>
      <w:r>
        <w:separator/>
      </w:r>
    </w:p>
  </w:footnote>
  <w:footnote w:type="continuationSeparator" w:id="0">
    <w:p w:rsidR="00ED14C5" w:rsidRDefault="00ED14C5" w:rsidP="00620CD8">
      <w:pPr>
        <w:spacing w:after="0" w:line="240" w:lineRule="auto"/>
      </w:pPr>
      <w:r>
        <w:continuationSeparator/>
      </w:r>
    </w:p>
  </w:footnote>
  <w:footnote w:id="1">
    <w:p w:rsidR="009B6139" w:rsidRPr="00AE0755" w:rsidRDefault="009B6139" w:rsidP="00AE0755">
      <w:pPr>
        <w:pStyle w:val="NoSpacing"/>
        <w:rPr>
          <w:sz w:val="18"/>
          <w:szCs w:val="18"/>
          <w:lang w:eastAsia="ko-KR"/>
        </w:rPr>
      </w:pPr>
      <w:r w:rsidRPr="00AE0755">
        <w:rPr>
          <w:rStyle w:val="FootnoteReference"/>
          <w:color w:val="000000"/>
          <w:sz w:val="18"/>
          <w:szCs w:val="18"/>
        </w:rPr>
        <w:footnoteRef/>
      </w:r>
      <w:r w:rsidRPr="00467ECB">
        <w:rPr>
          <w:sz w:val="18"/>
          <w:szCs w:val="18"/>
          <w:lang w:val="nl-BE"/>
          <w:rPrChange w:id="69" w:author="Nicholas Peeters" w:date="2014-08-05T16:27:00Z">
            <w:rPr>
              <w:sz w:val="18"/>
              <w:szCs w:val="18"/>
            </w:rPr>
          </w:rPrChange>
        </w:rPr>
        <w:t xml:space="preserve"> </w:t>
      </w:r>
      <w:r>
        <w:rPr>
          <w:rFonts w:hint="eastAsia"/>
          <w:sz w:val="18"/>
          <w:szCs w:val="18"/>
          <w:lang w:val="nl-BE"/>
        </w:rPr>
        <w:t>I</w:t>
      </w:r>
      <w:r w:rsidRPr="00EE6AAF">
        <w:rPr>
          <w:rFonts w:hint="eastAsia"/>
          <w:sz w:val="18"/>
          <w:szCs w:val="18"/>
          <w:highlight w:val="yellow"/>
          <w:lang w:val="nl-BE"/>
        </w:rPr>
        <w:t>s het gebruikelijk om de naam van auteurs in het vetgedrukt te zetten in voetnoten?</w:t>
      </w:r>
      <w:r>
        <w:rPr>
          <w:rFonts w:hint="eastAsia"/>
          <w:sz w:val="18"/>
          <w:szCs w:val="18"/>
          <w:lang w:val="nl-BE"/>
        </w:rPr>
        <w:t xml:space="preserve"> </w:t>
      </w:r>
      <w:r w:rsidRPr="00467ECB">
        <w:rPr>
          <w:b/>
          <w:sz w:val="18"/>
          <w:szCs w:val="18"/>
          <w:lang w:val="nl-BE" w:eastAsia="ko-KR"/>
          <w:rPrChange w:id="70" w:author="Nicholas Peeters" w:date="2014-08-05T16:27:00Z">
            <w:rPr>
              <w:b/>
              <w:sz w:val="18"/>
              <w:szCs w:val="18"/>
              <w:lang w:eastAsia="ko-KR"/>
            </w:rPr>
          </w:rPrChange>
        </w:rPr>
        <w:t>Ryan, Trevor.</w:t>
      </w:r>
      <w:r w:rsidRPr="00467ECB">
        <w:rPr>
          <w:sz w:val="18"/>
          <w:szCs w:val="18"/>
          <w:lang w:val="nl-BE" w:eastAsia="ko-KR"/>
          <w:rPrChange w:id="71" w:author="Nicholas Peeters" w:date="2014-08-05T16:27:00Z">
            <w:rPr>
              <w:sz w:val="18"/>
              <w:szCs w:val="18"/>
              <w:lang w:eastAsia="ko-KR"/>
            </w:rPr>
          </w:rPrChange>
        </w:rPr>
        <w:t xml:space="preserve"> </w:t>
      </w:r>
      <w:r w:rsidRPr="00AE0755">
        <w:rPr>
          <w:sz w:val="18"/>
          <w:szCs w:val="18"/>
          <w:lang w:eastAsia="ko-KR"/>
        </w:rPr>
        <w:t xml:space="preserve">2005. “Creating ‘problem kids’: Juvenile crime in Japan and revisions of the Juvenile Act”. </w:t>
      </w:r>
      <w:r w:rsidRPr="00AE0755">
        <w:rPr>
          <w:i/>
          <w:sz w:val="18"/>
          <w:szCs w:val="18"/>
          <w:lang w:eastAsia="ko-KR"/>
        </w:rPr>
        <w:t>Journal of Japanese Law</w:t>
      </w:r>
      <w:r w:rsidRPr="00AE0755">
        <w:rPr>
          <w:sz w:val="18"/>
          <w:szCs w:val="18"/>
          <w:lang w:eastAsia="ko-KR"/>
        </w:rPr>
        <w:t xml:space="preserve"> 19: 155.</w:t>
      </w:r>
    </w:p>
  </w:footnote>
  <w:footnote w:id="2">
    <w:p w:rsidR="009B6139" w:rsidRPr="00640B2C" w:rsidRDefault="009B6139" w:rsidP="000D070E">
      <w:pPr>
        <w:pStyle w:val="FootnoteText"/>
        <w:rPr>
          <w:rFonts w:hint="eastAsia"/>
          <w:color w:val="000000"/>
          <w:sz w:val="18"/>
          <w:szCs w:val="18"/>
          <w:highlight w:val="yellow"/>
          <w:lang w:val="nl-BE"/>
        </w:rPr>
      </w:pPr>
      <w:r w:rsidRPr="00AE0755">
        <w:rPr>
          <w:rStyle w:val="FootnoteReference"/>
          <w:color w:val="000000"/>
          <w:sz w:val="18"/>
          <w:szCs w:val="18"/>
        </w:rPr>
        <w:footnoteRef/>
      </w:r>
      <w:r w:rsidRPr="00AE0755">
        <w:rPr>
          <w:color w:val="000000"/>
          <w:sz w:val="18"/>
          <w:szCs w:val="18"/>
        </w:rPr>
        <w:t xml:space="preserve"> </w:t>
      </w:r>
      <w:proofErr w:type="gramStart"/>
      <w:r w:rsidRPr="00AE0755">
        <w:rPr>
          <w:b/>
          <w:color w:val="000000"/>
          <w:sz w:val="18"/>
          <w:szCs w:val="18"/>
        </w:rPr>
        <w:t>Center on Criminal and Juvenile Justice.</w:t>
      </w:r>
      <w:proofErr w:type="gramEnd"/>
      <w:r w:rsidRPr="00AE0755">
        <w:rPr>
          <w:b/>
          <w:color w:val="000000"/>
          <w:sz w:val="18"/>
          <w:szCs w:val="18"/>
        </w:rPr>
        <w:t xml:space="preserve"> </w:t>
      </w:r>
      <w:r w:rsidRPr="00AE0755">
        <w:rPr>
          <w:color w:val="000000"/>
          <w:sz w:val="18"/>
          <w:szCs w:val="18"/>
        </w:rPr>
        <w:t xml:space="preserve">“Juvenile Justice History.” </w:t>
      </w:r>
      <w:proofErr w:type="gramStart"/>
      <w:r w:rsidRPr="00640B2C">
        <w:rPr>
          <w:i/>
          <w:color w:val="000000"/>
          <w:sz w:val="18"/>
          <w:szCs w:val="18"/>
        </w:rPr>
        <w:t>Internet.</w:t>
      </w:r>
      <w:proofErr w:type="gramEnd"/>
      <w:r w:rsidRPr="00640B2C">
        <w:rPr>
          <w:i/>
          <w:color w:val="000000"/>
          <w:sz w:val="18"/>
          <w:szCs w:val="18"/>
        </w:rPr>
        <w:t xml:space="preserve"> </w:t>
      </w:r>
      <w:proofErr w:type="spellStart"/>
      <w:r w:rsidRPr="00640B2C">
        <w:rPr>
          <w:color w:val="000000"/>
          <w:sz w:val="18"/>
          <w:szCs w:val="18"/>
        </w:rPr>
        <w:t>Juni</w:t>
      </w:r>
      <w:proofErr w:type="spellEnd"/>
      <w:r w:rsidRPr="00640B2C">
        <w:rPr>
          <w:color w:val="000000"/>
          <w:sz w:val="18"/>
          <w:szCs w:val="18"/>
        </w:rPr>
        <w:t xml:space="preserve"> 2014.</w:t>
      </w:r>
      <w:r w:rsidRPr="00640B2C">
        <w:rPr>
          <w:rFonts w:hint="eastAsia"/>
          <w:color w:val="000000"/>
          <w:sz w:val="18"/>
          <w:szCs w:val="18"/>
        </w:rPr>
        <w:t xml:space="preserve">　</w:t>
      </w:r>
      <w:r w:rsidRPr="00640B2C">
        <w:rPr>
          <w:rFonts w:hint="eastAsia"/>
          <w:color w:val="000000"/>
          <w:sz w:val="18"/>
          <w:szCs w:val="18"/>
          <w:highlight w:val="yellow"/>
          <w:lang w:val="nl-BE"/>
        </w:rPr>
        <w:t xml:space="preserve">Exacte datum van laatste raadpleging? URL? Kijk nog eens naar de </w:t>
      </w:r>
      <w:r w:rsidRPr="00640B2C">
        <w:rPr>
          <w:color w:val="000000"/>
          <w:sz w:val="18"/>
          <w:szCs w:val="18"/>
          <w:highlight w:val="yellow"/>
          <w:lang w:val="nl-BE"/>
        </w:rPr>
        <w:t>‘</w:t>
      </w:r>
      <w:r w:rsidRPr="00640B2C">
        <w:rPr>
          <w:rFonts w:hint="eastAsia"/>
          <w:color w:val="000000"/>
          <w:sz w:val="18"/>
          <w:szCs w:val="18"/>
          <w:highlight w:val="yellow"/>
          <w:lang w:val="nl-BE"/>
        </w:rPr>
        <w:t>Richtlijnen bij het schrijven van een licentiaatsverhandeling voor Japanologen</w:t>
      </w:r>
      <w:r w:rsidRPr="00640B2C">
        <w:rPr>
          <w:color w:val="000000"/>
          <w:sz w:val="18"/>
          <w:szCs w:val="18"/>
          <w:highlight w:val="yellow"/>
          <w:lang w:val="nl-BE"/>
        </w:rPr>
        <w:t>’</w:t>
      </w:r>
      <w:r w:rsidRPr="00640B2C">
        <w:rPr>
          <w:rFonts w:hint="eastAsia"/>
          <w:color w:val="000000"/>
          <w:sz w:val="18"/>
          <w:szCs w:val="18"/>
          <w:highlight w:val="yellow"/>
          <w:lang w:val="nl-BE"/>
        </w:rPr>
        <w:t xml:space="preserve"> om na te gaan hoe dat je juist moet verwijzen naar online bronnen: </w:t>
      </w:r>
      <w:r w:rsidRPr="00640B2C">
        <w:rPr>
          <w:color w:val="000000"/>
          <w:sz w:val="18"/>
          <w:szCs w:val="18"/>
          <w:highlight w:val="yellow"/>
          <w:lang w:val="nl-BE"/>
        </w:rPr>
        <w:t>http://japanologie.arts.kuleuven.be/bestanden/richtlijnen_verhandeling-3.3.pdf</w:t>
      </w:r>
    </w:p>
    <w:p w:rsidR="009B6139" w:rsidRDefault="009B6139" w:rsidP="00640B2C">
      <w:pPr>
        <w:pStyle w:val="FootnoteText"/>
        <w:numPr>
          <w:ilvl w:val="0"/>
          <w:numId w:val="11"/>
        </w:numPr>
        <w:rPr>
          <w:rFonts w:hint="eastAsia"/>
          <w:color w:val="000000"/>
          <w:sz w:val="18"/>
          <w:szCs w:val="18"/>
          <w:highlight w:val="yellow"/>
        </w:rPr>
      </w:pPr>
      <w:r w:rsidRPr="00640B2C">
        <w:rPr>
          <w:color w:val="000000"/>
          <w:sz w:val="18"/>
          <w:szCs w:val="18"/>
          <w:highlight w:val="yellow"/>
        </w:rPr>
        <w:t>I</w:t>
      </w:r>
      <w:r w:rsidRPr="00640B2C">
        <w:rPr>
          <w:rFonts w:hint="eastAsia"/>
          <w:color w:val="000000"/>
          <w:sz w:val="18"/>
          <w:szCs w:val="18"/>
          <w:highlight w:val="yellow"/>
        </w:rPr>
        <w:t xml:space="preserve">n </w:t>
      </w:r>
      <w:proofErr w:type="spellStart"/>
      <w:r w:rsidRPr="00640B2C">
        <w:rPr>
          <w:rFonts w:hint="eastAsia"/>
          <w:color w:val="000000"/>
          <w:sz w:val="18"/>
          <w:szCs w:val="18"/>
          <w:highlight w:val="yellow"/>
        </w:rPr>
        <w:t>dit</w:t>
      </w:r>
      <w:proofErr w:type="spellEnd"/>
      <w:r w:rsidRPr="00640B2C">
        <w:rPr>
          <w:rFonts w:hint="eastAsia"/>
          <w:color w:val="000000"/>
          <w:sz w:val="18"/>
          <w:szCs w:val="18"/>
          <w:highlight w:val="yellow"/>
        </w:rPr>
        <w:t xml:space="preserve"> </w:t>
      </w:r>
      <w:proofErr w:type="spellStart"/>
      <w:r w:rsidRPr="00640B2C">
        <w:rPr>
          <w:rFonts w:hint="eastAsia"/>
          <w:color w:val="000000"/>
          <w:sz w:val="18"/>
          <w:szCs w:val="18"/>
          <w:highlight w:val="yellow"/>
        </w:rPr>
        <w:t>geval</w:t>
      </w:r>
      <w:proofErr w:type="spellEnd"/>
      <w:r w:rsidRPr="00640B2C">
        <w:rPr>
          <w:rFonts w:hint="eastAsia"/>
          <w:color w:val="000000"/>
          <w:sz w:val="18"/>
          <w:szCs w:val="18"/>
          <w:highlight w:val="yellow"/>
        </w:rPr>
        <w:t xml:space="preserve">: Center on Juvenile and Criminal Justice. </w:t>
      </w:r>
      <w:r w:rsidRPr="00640B2C">
        <w:rPr>
          <w:color w:val="000000"/>
          <w:sz w:val="18"/>
          <w:szCs w:val="18"/>
          <w:highlight w:val="yellow"/>
        </w:rPr>
        <w:t>“</w:t>
      </w:r>
      <w:r w:rsidRPr="00640B2C">
        <w:rPr>
          <w:rFonts w:hint="eastAsia"/>
          <w:color w:val="000000"/>
          <w:sz w:val="18"/>
          <w:szCs w:val="18"/>
          <w:highlight w:val="yellow"/>
        </w:rPr>
        <w:t>Juvenile Justice History</w:t>
      </w:r>
      <w:r w:rsidRPr="00640B2C">
        <w:rPr>
          <w:color w:val="000000"/>
          <w:sz w:val="18"/>
          <w:szCs w:val="18"/>
          <w:highlight w:val="yellow"/>
        </w:rPr>
        <w:t>”</w:t>
      </w:r>
      <w:r w:rsidRPr="00640B2C">
        <w:rPr>
          <w:rFonts w:hint="eastAsia"/>
          <w:color w:val="000000"/>
          <w:sz w:val="18"/>
          <w:szCs w:val="18"/>
          <w:highlight w:val="yellow"/>
        </w:rPr>
        <w:t>. Center on Juvenile and Criminal Justice. &lt;</w:t>
      </w:r>
      <w:r w:rsidRPr="00640B2C">
        <w:rPr>
          <w:color w:val="000000"/>
          <w:sz w:val="18"/>
          <w:szCs w:val="18"/>
          <w:highlight w:val="yellow"/>
        </w:rPr>
        <w:t>http://japanologie.arts.kuleuven.be/bestanden/richtlijnen_verhandeling-3.3.pdf</w:t>
      </w:r>
      <w:r w:rsidRPr="00640B2C">
        <w:rPr>
          <w:rFonts w:hint="eastAsia"/>
          <w:color w:val="000000"/>
          <w:sz w:val="18"/>
          <w:szCs w:val="18"/>
          <w:highlight w:val="yellow"/>
        </w:rPr>
        <w:t>&gt;. (</w:t>
      </w:r>
      <w:r>
        <w:rPr>
          <w:rFonts w:hint="eastAsia"/>
          <w:color w:val="000000"/>
          <w:sz w:val="18"/>
          <w:szCs w:val="18"/>
          <w:highlight w:val="yellow"/>
        </w:rPr>
        <w:t>0</w:t>
      </w:r>
      <w:r w:rsidRPr="00640B2C">
        <w:rPr>
          <w:rFonts w:hint="eastAsia"/>
          <w:color w:val="000000"/>
          <w:sz w:val="18"/>
          <w:szCs w:val="18"/>
          <w:highlight w:val="yellow"/>
        </w:rPr>
        <w:t>6-</w:t>
      </w:r>
      <w:r>
        <w:rPr>
          <w:rFonts w:hint="eastAsia"/>
          <w:color w:val="000000"/>
          <w:sz w:val="18"/>
          <w:szCs w:val="18"/>
          <w:highlight w:val="yellow"/>
        </w:rPr>
        <w:t>0</w:t>
      </w:r>
      <w:r w:rsidRPr="00640B2C">
        <w:rPr>
          <w:rFonts w:hint="eastAsia"/>
          <w:color w:val="000000"/>
          <w:sz w:val="18"/>
          <w:szCs w:val="18"/>
          <w:highlight w:val="yellow"/>
        </w:rPr>
        <w:t>8-2014).</w:t>
      </w:r>
    </w:p>
    <w:p w:rsidR="009B6139" w:rsidRPr="00D46F28" w:rsidRDefault="009B6139" w:rsidP="00640B2C">
      <w:pPr>
        <w:pStyle w:val="FootnoteText"/>
        <w:numPr>
          <w:ilvl w:val="0"/>
          <w:numId w:val="11"/>
        </w:numPr>
        <w:rPr>
          <w:color w:val="000000"/>
          <w:sz w:val="18"/>
          <w:szCs w:val="18"/>
          <w:highlight w:val="yellow"/>
          <w:lang w:val="nl-BE"/>
        </w:rPr>
      </w:pPr>
      <w:r w:rsidRPr="00D46F28">
        <w:rPr>
          <w:color w:val="000000"/>
          <w:sz w:val="18"/>
          <w:szCs w:val="18"/>
          <w:highlight w:val="yellow"/>
          <w:lang w:val="nl-BE"/>
        </w:rPr>
        <w:t>P</w:t>
      </w:r>
      <w:r w:rsidRPr="00D46F28">
        <w:rPr>
          <w:rFonts w:hint="eastAsia"/>
          <w:color w:val="000000"/>
          <w:sz w:val="18"/>
          <w:szCs w:val="18"/>
          <w:highlight w:val="yellow"/>
          <w:lang w:val="nl-BE"/>
        </w:rPr>
        <w:t xml:space="preserve">as </w:t>
      </w:r>
      <w:r>
        <w:rPr>
          <w:rFonts w:hint="eastAsia"/>
          <w:color w:val="000000"/>
          <w:sz w:val="18"/>
          <w:szCs w:val="18"/>
          <w:highlight w:val="yellow"/>
          <w:lang w:val="nl-BE"/>
        </w:rPr>
        <w:t>de verwijzingen naar online bronnen doorheen je hele paper aan.</w:t>
      </w:r>
    </w:p>
  </w:footnote>
  <w:footnote w:id="3">
    <w:p w:rsidR="009B6139" w:rsidRPr="00AE0755" w:rsidRDefault="009B6139">
      <w:pPr>
        <w:pStyle w:val="FootnoteText"/>
        <w:rPr>
          <w:color w:val="000000"/>
          <w:sz w:val="18"/>
          <w:szCs w:val="18"/>
        </w:rPr>
      </w:pPr>
      <w:r w:rsidRPr="00AE0755">
        <w:rPr>
          <w:rStyle w:val="FootnoteReference"/>
          <w:color w:val="000000"/>
          <w:sz w:val="18"/>
          <w:szCs w:val="18"/>
        </w:rPr>
        <w:footnoteRef/>
      </w:r>
      <w:r w:rsidRPr="00E26F38">
        <w:rPr>
          <w:color w:val="000000"/>
          <w:sz w:val="18"/>
          <w:szCs w:val="18"/>
          <w:lang w:val="nl-BE"/>
        </w:rPr>
        <w:t xml:space="preserve"> </w:t>
      </w:r>
      <w:r w:rsidRPr="00E26F38">
        <w:rPr>
          <w:rFonts w:eastAsia="Malgun Gothic"/>
          <w:b/>
          <w:color w:val="000000"/>
          <w:sz w:val="18"/>
          <w:szCs w:val="18"/>
          <w:lang w:val="nl-BE" w:eastAsia="ko-KR"/>
        </w:rPr>
        <w:t>Ryan, Trevor.</w:t>
      </w:r>
      <w:r w:rsidRPr="00E26F38">
        <w:rPr>
          <w:rFonts w:eastAsia="Malgun Gothic"/>
          <w:color w:val="000000"/>
          <w:sz w:val="18"/>
          <w:szCs w:val="18"/>
          <w:lang w:val="nl-BE" w:eastAsia="ko-KR"/>
        </w:rPr>
        <w:t xml:space="preserve"> </w:t>
      </w:r>
      <w:r w:rsidRPr="00AE0755">
        <w:rPr>
          <w:rFonts w:eastAsia="Malgun Gothic"/>
          <w:color w:val="000000"/>
          <w:sz w:val="18"/>
          <w:szCs w:val="18"/>
          <w:lang w:eastAsia="ko-KR"/>
        </w:rPr>
        <w:t xml:space="preserve">2005. “Creating ‘problem kids’: Juvenile crime in Japan and revisions of the Juvenile Act”. </w:t>
      </w:r>
      <w:r w:rsidRPr="00AE0755">
        <w:rPr>
          <w:rFonts w:eastAsia="Malgun Gothic"/>
          <w:i/>
          <w:color w:val="000000"/>
          <w:sz w:val="18"/>
          <w:szCs w:val="18"/>
          <w:lang w:eastAsia="ko-KR"/>
        </w:rPr>
        <w:t>Journal of Japanese Law</w:t>
      </w:r>
      <w:r w:rsidRPr="00AE0755">
        <w:rPr>
          <w:rFonts w:eastAsia="Malgun Gothic"/>
          <w:color w:val="000000"/>
          <w:sz w:val="18"/>
          <w:szCs w:val="18"/>
          <w:lang w:eastAsia="ko-KR"/>
        </w:rPr>
        <w:t xml:space="preserve"> 19: 155.</w:t>
      </w:r>
    </w:p>
  </w:footnote>
  <w:footnote w:id="4">
    <w:p w:rsidR="009B6139" w:rsidRPr="00E110EA" w:rsidRDefault="009B6139">
      <w:pPr>
        <w:pStyle w:val="FootnoteText"/>
        <w:rPr>
          <w:sz w:val="18"/>
          <w:szCs w:val="18"/>
        </w:rPr>
      </w:pPr>
      <w:r w:rsidRPr="00AE0755">
        <w:rPr>
          <w:rStyle w:val="FootnoteReference"/>
          <w:sz w:val="18"/>
          <w:szCs w:val="18"/>
        </w:rPr>
        <w:footnoteRef/>
      </w:r>
      <w:r w:rsidRPr="00AE0755">
        <w:rPr>
          <w:b/>
          <w:sz w:val="18"/>
          <w:szCs w:val="18"/>
        </w:rPr>
        <w:t xml:space="preserve"> </w:t>
      </w:r>
      <w:proofErr w:type="spellStart"/>
      <w:proofErr w:type="gramStart"/>
      <w:r w:rsidRPr="00AE0755">
        <w:rPr>
          <w:b/>
          <w:sz w:val="18"/>
          <w:szCs w:val="18"/>
        </w:rPr>
        <w:t>Izumida</w:t>
      </w:r>
      <w:proofErr w:type="spellEnd"/>
      <w:r w:rsidRPr="00AE0755">
        <w:rPr>
          <w:b/>
          <w:sz w:val="18"/>
          <w:szCs w:val="18"/>
        </w:rPr>
        <w:t>-Tyson, M</w:t>
      </w:r>
      <w:r>
        <w:rPr>
          <w:b/>
          <w:sz w:val="18"/>
          <w:szCs w:val="18"/>
        </w:rPr>
        <w:t>asumi</w:t>
      </w:r>
      <w:r w:rsidRPr="00AE0755">
        <w:rPr>
          <w:b/>
          <w:sz w:val="18"/>
          <w:szCs w:val="18"/>
        </w:rPr>
        <w:t>.</w:t>
      </w:r>
      <w:proofErr w:type="gramEnd"/>
      <w:r w:rsidRPr="00AE0755">
        <w:rPr>
          <w:b/>
          <w:sz w:val="18"/>
          <w:szCs w:val="18"/>
        </w:rPr>
        <w:t xml:space="preserve"> </w:t>
      </w:r>
      <w:r w:rsidRPr="00AE0755">
        <w:rPr>
          <w:sz w:val="18"/>
          <w:szCs w:val="18"/>
        </w:rPr>
        <w:t xml:space="preserve">2000. “Revising </w:t>
      </w:r>
      <w:proofErr w:type="spellStart"/>
      <w:r>
        <w:rPr>
          <w:sz w:val="18"/>
          <w:szCs w:val="18"/>
        </w:rPr>
        <w:t>Shōnenhō</w:t>
      </w:r>
      <w:proofErr w:type="spellEnd"/>
      <w:r w:rsidRPr="00AE0755">
        <w:rPr>
          <w:sz w:val="18"/>
          <w:szCs w:val="18"/>
        </w:rPr>
        <w:t xml:space="preserve">: A Call to a Reform That Makes the Already Effective Japanese Juvenile System Even More Effective. </w:t>
      </w:r>
      <w:r w:rsidRPr="00E110EA">
        <w:rPr>
          <w:i/>
          <w:sz w:val="18"/>
          <w:szCs w:val="18"/>
        </w:rPr>
        <w:t xml:space="preserve">Vanderbilt Journal of Transnational Law </w:t>
      </w:r>
      <w:r w:rsidRPr="00E110EA">
        <w:rPr>
          <w:sz w:val="18"/>
          <w:szCs w:val="18"/>
        </w:rPr>
        <w:t>33: 741.</w:t>
      </w:r>
    </w:p>
  </w:footnote>
  <w:footnote w:id="5">
    <w:p w:rsidR="009B6139" w:rsidRPr="00CE4F38" w:rsidRDefault="009B6139" w:rsidP="00CE4F38">
      <w:pPr>
        <w:pStyle w:val="NoSpacing"/>
        <w:rPr>
          <w:rFonts w:hint="eastAsia"/>
          <w:sz w:val="18"/>
          <w:szCs w:val="18"/>
        </w:rPr>
      </w:pPr>
      <w:r w:rsidRPr="00240A6B">
        <w:rPr>
          <w:rStyle w:val="FootnoteReference"/>
          <w:sz w:val="18"/>
          <w:szCs w:val="18"/>
        </w:rPr>
        <w:footnoteRef/>
      </w:r>
      <w:r w:rsidRPr="00240A6B">
        <w:rPr>
          <w:sz w:val="18"/>
          <w:szCs w:val="18"/>
        </w:rPr>
        <w:t xml:space="preserve"> </w:t>
      </w:r>
      <w:r w:rsidRPr="00240A6B">
        <w:rPr>
          <w:b/>
          <w:sz w:val="18"/>
          <w:szCs w:val="18"/>
          <w:lang w:eastAsia="ko-KR"/>
        </w:rPr>
        <w:t>Schwarzenegger, Christian.</w:t>
      </w:r>
      <w:r w:rsidRPr="00240A6B">
        <w:rPr>
          <w:sz w:val="18"/>
          <w:szCs w:val="18"/>
          <w:lang w:eastAsia="ko-KR"/>
        </w:rPr>
        <w:t xml:space="preserve"> 2003. Debate about the reform of the juvenile law in Japan. In </w:t>
      </w:r>
      <w:proofErr w:type="spellStart"/>
      <w:r w:rsidRPr="00240A6B">
        <w:rPr>
          <w:sz w:val="18"/>
          <w:szCs w:val="18"/>
          <w:lang w:eastAsia="ko-KR"/>
        </w:rPr>
        <w:t>Foljanty-Jost</w:t>
      </w:r>
      <w:proofErr w:type="spellEnd"/>
      <w:r w:rsidRPr="00240A6B">
        <w:rPr>
          <w:sz w:val="18"/>
          <w:szCs w:val="18"/>
          <w:lang w:eastAsia="ko-KR"/>
        </w:rPr>
        <w:t xml:space="preserve">, G. (Editor), </w:t>
      </w:r>
      <w:r w:rsidRPr="00240A6B">
        <w:rPr>
          <w:i/>
          <w:sz w:val="18"/>
          <w:szCs w:val="18"/>
          <w:lang w:eastAsia="ko-KR"/>
        </w:rPr>
        <w:t>Juvenile delinquency in Japan: Reconsidering the crisis</w:t>
      </w:r>
      <w:r>
        <w:rPr>
          <w:sz w:val="18"/>
          <w:szCs w:val="18"/>
          <w:lang w:eastAsia="ko-KR"/>
        </w:rPr>
        <w:t xml:space="preserve">, </w:t>
      </w:r>
      <w:proofErr w:type="spellStart"/>
      <w:r>
        <w:rPr>
          <w:sz w:val="18"/>
          <w:szCs w:val="18"/>
          <w:lang w:eastAsia="ko-KR"/>
        </w:rPr>
        <w:t>Koninklijke</w:t>
      </w:r>
      <w:proofErr w:type="spellEnd"/>
      <w:r>
        <w:rPr>
          <w:sz w:val="18"/>
          <w:szCs w:val="18"/>
          <w:lang w:eastAsia="ko-KR"/>
        </w:rPr>
        <w:t xml:space="preserve"> Brill NV: 173.</w:t>
      </w:r>
    </w:p>
  </w:footnote>
  <w:footnote w:id="6">
    <w:p w:rsidR="009B6139" w:rsidRPr="00EE627C" w:rsidRDefault="009B6139">
      <w:pPr>
        <w:pStyle w:val="FootnoteText"/>
        <w:rPr>
          <w:color w:val="000000"/>
          <w:sz w:val="18"/>
          <w:szCs w:val="18"/>
        </w:rPr>
      </w:pPr>
      <w:r w:rsidRPr="00EE627C">
        <w:rPr>
          <w:rStyle w:val="FootnoteReference"/>
          <w:color w:val="000000"/>
          <w:sz w:val="18"/>
          <w:szCs w:val="18"/>
        </w:rPr>
        <w:footnoteRef/>
      </w:r>
      <w:r w:rsidRPr="00EE627C">
        <w:rPr>
          <w:color w:val="000000"/>
          <w:sz w:val="18"/>
          <w:szCs w:val="18"/>
        </w:rPr>
        <w:t xml:space="preserve"> </w:t>
      </w:r>
      <w:r w:rsidRPr="00EE627C">
        <w:rPr>
          <w:b/>
          <w:sz w:val="18"/>
          <w:szCs w:val="18"/>
          <w:lang w:eastAsia="ko-KR"/>
        </w:rPr>
        <w:t>Ryan, Trevor.</w:t>
      </w:r>
      <w:r w:rsidRPr="00EE627C">
        <w:rPr>
          <w:sz w:val="18"/>
          <w:szCs w:val="18"/>
          <w:lang w:eastAsia="ko-KR"/>
        </w:rPr>
        <w:t xml:space="preserve"> 2005. “Creating ‘problem kids’: Juvenile crime in Japan and revisions of the Juvenile Act”. </w:t>
      </w:r>
      <w:r w:rsidRPr="00EE627C">
        <w:rPr>
          <w:i/>
          <w:sz w:val="18"/>
          <w:szCs w:val="18"/>
          <w:lang w:eastAsia="ko-KR"/>
        </w:rPr>
        <w:t>Journal of Japanese Law</w:t>
      </w:r>
      <w:r w:rsidRPr="00EE627C">
        <w:rPr>
          <w:sz w:val="18"/>
          <w:szCs w:val="18"/>
          <w:lang w:eastAsia="ko-KR"/>
        </w:rPr>
        <w:t xml:space="preserve"> 19: 156.</w:t>
      </w:r>
    </w:p>
  </w:footnote>
  <w:footnote w:id="7">
    <w:p w:rsidR="009B6139" w:rsidRPr="00EE627C" w:rsidRDefault="009B6139" w:rsidP="00240A6B">
      <w:pPr>
        <w:pStyle w:val="NoSpacing"/>
        <w:rPr>
          <w:sz w:val="18"/>
          <w:szCs w:val="18"/>
          <w:lang w:eastAsia="ko-KR"/>
        </w:rPr>
      </w:pPr>
      <w:r w:rsidRPr="00EE627C">
        <w:rPr>
          <w:rStyle w:val="FootnoteReference"/>
          <w:color w:val="000000"/>
          <w:sz w:val="18"/>
          <w:szCs w:val="18"/>
        </w:rPr>
        <w:footnoteRef/>
      </w:r>
      <w:r w:rsidRPr="00EE627C">
        <w:rPr>
          <w:b/>
          <w:sz w:val="18"/>
          <w:szCs w:val="18"/>
          <w:lang w:eastAsia="ko-KR"/>
        </w:rPr>
        <w:t xml:space="preserve"> Schwarzenegger, Christian.</w:t>
      </w:r>
      <w:r w:rsidRPr="00EE627C">
        <w:rPr>
          <w:sz w:val="18"/>
          <w:szCs w:val="18"/>
          <w:lang w:eastAsia="ko-KR"/>
        </w:rPr>
        <w:t xml:space="preserve"> 2003. Debate about the reform of the juvenile law in Japan. In </w:t>
      </w:r>
      <w:proofErr w:type="spellStart"/>
      <w:r w:rsidRPr="00EE627C">
        <w:rPr>
          <w:sz w:val="18"/>
          <w:szCs w:val="18"/>
          <w:lang w:eastAsia="ko-KR"/>
        </w:rPr>
        <w:t>Foljanty-Jost</w:t>
      </w:r>
      <w:proofErr w:type="spellEnd"/>
      <w:r w:rsidRPr="00EE627C">
        <w:rPr>
          <w:sz w:val="18"/>
          <w:szCs w:val="18"/>
          <w:lang w:eastAsia="ko-KR"/>
        </w:rPr>
        <w:t xml:space="preserve">, G. (Editor), </w:t>
      </w:r>
      <w:r w:rsidRPr="00EE627C">
        <w:rPr>
          <w:i/>
          <w:sz w:val="18"/>
          <w:szCs w:val="18"/>
          <w:lang w:eastAsia="ko-KR"/>
        </w:rPr>
        <w:t>Juvenile delinquency in Japan: Reconsidering the crisis</w:t>
      </w:r>
      <w:r>
        <w:rPr>
          <w:sz w:val="18"/>
          <w:szCs w:val="18"/>
          <w:lang w:eastAsia="ko-KR"/>
        </w:rPr>
        <w:t xml:space="preserve">, </w:t>
      </w:r>
      <w:proofErr w:type="spellStart"/>
      <w:r>
        <w:rPr>
          <w:sz w:val="18"/>
          <w:szCs w:val="18"/>
          <w:lang w:eastAsia="ko-KR"/>
        </w:rPr>
        <w:t>Koninklijke</w:t>
      </w:r>
      <w:proofErr w:type="spellEnd"/>
      <w:r>
        <w:rPr>
          <w:sz w:val="18"/>
          <w:szCs w:val="18"/>
          <w:lang w:eastAsia="ko-KR"/>
        </w:rPr>
        <w:t xml:space="preserve"> Brill NV:</w:t>
      </w:r>
      <w:r w:rsidRPr="00EE627C">
        <w:rPr>
          <w:sz w:val="18"/>
          <w:szCs w:val="18"/>
          <w:lang w:eastAsia="ko-KR"/>
        </w:rPr>
        <w:t xml:space="preserve"> 173.</w:t>
      </w:r>
    </w:p>
  </w:footnote>
  <w:footnote w:id="8">
    <w:p w:rsidR="009B6139" w:rsidRPr="00EE627C" w:rsidRDefault="009B6139">
      <w:pPr>
        <w:pStyle w:val="FootnoteText"/>
        <w:rPr>
          <w:sz w:val="18"/>
          <w:szCs w:val="18"/>
        </w:rPr>
      </w:pPr>
      <w:r w:rsidRPr="00EE627C">
        <w:rPr>
          <w:rStyle w:val="FootnoteReference"/>
          <w:color w:val="000000"/>
          <w:sz w:val="18"/>
          <w:szCs w:val="18"/>
        </w:rPr>
        <w:footnoteRef/>
      </w:r>
      <w:r w:rsidRPr="00EE627C">
        <w:rPr>
          <w:color w:val="000000"/>
          <w:sz w:val="18"/>
          <w:szCs w:val="18"/>
        </w:rPr>
        <w:t xml:space="preserve"> </w:t>
      </w:r>
      <w:r w:rsidRPr="00EE627C">
        <w:rPr>
          <w:b/>
          <w:sz w:val="18"/>
          <w:szCs w:val="18"/>
          <w:lang w:eastAsia="ko-KR"/>
        </w:rPr>
        <w:t>Ryan, Trevor.</w:t>
      </w:r>
      <w:r w:rsidRPr="00EE627C">
        <w:rPr>
          <w:sz w:val="18"/>
          <w:szCs w:val="18"/>
          <w:lang w:eastAsia="ko-KR"/>
        </w:rPr>
        <w:t xml:space="preserve"> 2005. “Creating ‘problem kids’: Juvenile crime in Japan and revisions of the Juvenile Act”. </w:t>
      </w:r>
      <w:r w:rsidRPr="00EE627C">
        <w:rPr>
          <w:i/>
          <w:sz w:val="18"/>
          <w:szCs w:val="18"/>
          <w:lang w:eastAsia="ko-KR"/>
        </w:rPr>
        <w:t>Journal of Japanese Law</w:t>
      </w:r>
      <w:r w:rsidRPr="00EE627C">
        <w:rPr>
          <w:sz w:val="18"/>
          <w:szCs w:val="18"/>
          <w:lang w:eastAsia="ko-KR"/>
        </w:rPr>
        <w:t xml:space="preserve"> 19: 156.</w:t>
      </w:r>
    </w:p>
  </w:footnote>
  <w:footnote w:id="9">
    <w:p w:rsidR="009B6139" w:rsidRPr="00EE627C" w:rsidRDefault="009B6139" w:rsidP="00240A6B">
      <w:pPr>
        <w:pStyle w:val="NoSpacing"/>
        <w:rPr>
          <w:sz w:val="18"/>
          <w:szCs w:val="18"/>
          <w:lang w:eastAsia="ko-KR"/>
        </w:rPr>
      </w:pPr>
      <w:r w:rsidRPr="00EE627C">
        <w:rPr>
          <w:rStyle w:val="FootnoteReference"/>
          <w:color w:val="000000"/>
          <w:sz w:val="18"/>
          <w:szCs w:val="18"/>
        </w:rPr>
        <w:footnoteRef/>
      </w:r>
      <w:r w:rsidRPr="00EE627C">
        <w:rPr>
          <w:color w:val="000000"/>
          <w:sz w:val="18"/>
          <w:szCs w:val="18"/>
        </w:rPr>
        <w:t xml:space="preserve"> </w:t>
      </w:r>
      <w:r w:rsidRPr="00EE627C">
        <w:rPr>
          <w:b/>
          <w:sz w:val="18"/>
          <w:szCs w:val="18"/>
          <w:lang w:eastAsia="ko-KR"/>
        </w:rPr>
        <w:t>Schwarzenegger, Christian.</w:t>
      </w:r>
      <w:r w:rsidRPr="00EE627C">
        <w:rPr>
          <w:sz w:val="18"/>
          <w:szCs w:val="18"/>
          <w:lang w:eastAsia="ko-KR"/>
        </w:rPr>
        <w:t xml:space="preserve"> 2003. Debate about the reform of the juvenile law in Japan. In </w:t>
      </w:r>
      <w:proofErr w:type="spellStart"/>
      <w:r w:rsidRPr="00EE627C">
        <w:rPr>
          <w:sz w:val="18"/>
          <w:szCs w:val="18"/>
          <w:lang w:eastAsia="ko-KR"/>
        </w:rPr>
        <w:t>Foljanty-Jost</w:t>
      </w:r>
      <w:proofErr w:type="spellEnd"/>
      <w:r w:rsidRPr="00EE627C">
        <w:rPr>
          <w:sz w:val="18"/>
          <w:szCs w:val="18"/>
          <w:lang w:eastAsia="ko-KR"/>
        </w:rPr>
        <w:t xml:space="preserve">, G. (Editor), </w:t>
      </w:r>
      <w:r w:rsidRPr="00EE627C">
        <w:rPr>
          <w:i/>
          <w:sz w:val="18"/>
          <w:szCs w:val="18"/>
          <w:lang w:eastAsia="ko-KR"/>
        </w:rPr>
        <w:t>Juvenile delinquency in Japan: Reconsidering the crisis</w:t>
      </w:r>
      <w:r>
        <w:rPr>
          <w:sz w:val="18"/>
          <w:szCs w:val="18"/>
          <w:lang w:eastAsia="ko-KR"/>
        </w:rPr>
        <w:t xml:space="preserve">, </w:t>
      </w:r>
      <w:proofErr w:type="spellStart"/>
      <w:r>
        <w:rPr>
          <w:sz w:val="18"/>
          <w:szCs w:val="18"/>
          <w:lang w:eastAsia="ko-KR"/>
        </w:rPr>
        <w:t>Koninklijke</w:t>
      </w:r>
      <w:proofErr w:type="spellEnd"/>
      <w:r>
        <w:rPr>
          <w:sz w:val="18"/>
          <w:szCs w:val="18"/>
          <w:lang w:eastAsia="ko-KR"/>
        </w:rPr>
        <w:t xml:space="preserve"> Brill NV: </w:t>
      </w:r>
      <w:r w:rsidRPr="00EE627C">
        <w:rPr>
          <w:sz w:val="18"/>
          <w:szCs w:val="18"/>
          <w:lang w:eastAsia="ko-KR"/>
        </w:rPr>
        <w:t>176.</w:t>
      </w:r>
    </w:p>
  </w:footnote>
  <w:footnote w:id="10">
    <w:p w:rsidR="009B6139" w:rsidRPr="00240A6B" w:rsidRDefault="009B6139">
      <w:pPr>
        <w:pStyle w:val="FootnoteText"/>
        <w:rPr>
          <w:rFonts w:eastAsia="Malgun Gothic"/>
          <w:color w:val="000000"/>
          <w:sz w:val="18"/>
          <w:szCs w:val="18"/>
          <w:lang w:eastAsia="ko-KR"/>
        </w:rPr>
      </w:pPr>
      <w:r w:rsidRPr="00EE627C">
        <w:rPr>
          <w:rStyle w:val="FootnoteReference"/>
          <w:color w:val="000000"/>
          <w:sz w:val="18"/>
          <w:szCs w:val="18"/>
        </w:rPr>
        <w:footnoteRef/>
      </w:r>
      <w:r w:rsidRPr="00EE627C">
        <w:rPr>
          <w:color w:val="000000"/>
          <w:sz w:val="18"/>
          <w:szCs w:val="18"/>
          <w:lang w:val="nl-BE"/>
        </w:rPr>
        <w:t xml:space="preserve"> </w:t>
      </w:r>
      <w:r w:rsidRPr="00EE627C">
        <w:rPr>
          <w:b/>
          <w:color w:val="000000"/>
          <w:sz w:val="18"/>
          <w:szCs w:val="18"/>
          <w:lang w:val="nl-BE"/>
        </w:rPr>
        <w:t xml:space="preserve">Wikipedia. </w:t>
      </w:r>
      <w:r w:rsidRPr="00EE627C">
        <w:rPr>
          <w:color w:val="000000"/>
          <w:sz w:val="18"/>
          <w:szCs w:val="18"/>
          <w:lang w:val="nl-BE"/>
        </w:rPr>
        <w:t>“</w:t>
      </w:r>
      <w:r w:rsidRPr="00EE627C">
        <w:rPr>
          <w:rFonts w:hint="eastAsia"/>
          <w:color w:val="000000"/>
          <w:sz w:val="18"/>
          <w:szCs w:val="18"/>
        </w:rPr>
        <w:t>保護観察</w:t>
      </w:r>
      <w:r w:rsidRPr="00EE627C">
        <w:rPr>
          <w:color w:val="000000"/>
          <w:sz w:val="18"/>
          <w:szCs w:val="18"/>
          <w:lang w:val="nl-BE"/>
        </w:rPr>
        <w:t>(</w:t>
      </w:r>
      <w:r w:rsidRPr="00EE627C">
        <w:rPr>
          <w:rFonts w:eastAsia="Malgun Gothic"/>
          <w:i/>
          <w:color w:val="000000"/>
          <w:sz w:val="18"/>
          <w:szCs w:val="18"/>
          <w:lang w:val="nl-BE" w:eastAsia="ko-KR"/>
        </w:rPr>
        <w:t>Hogo Kansatsu</w:t>
      </w:r>
      <w:r w:rsidRPr="00EE627C">
        <w:rPr>
          <w:rFonts w:eastAsia="Malgun Gothic"/>
          <w:color w:val="000000"/>
          <w:sz w:val="18"/>
          <w:szCs w:val="18"/>
          <w:lang w:val="nl-BE" w:eastAsia="ko-KR"/>
        </w:rPr>
        <w:t xml:space="preserve">)”. </w:t>
      </w:r>
      <w:proofErr w:type="gramStart"/>
      <w:r w:rsidRPr="00CE4F38">
        <w:rPr>
          <w:rFonts w:eastAsia="Malgun Gothic"/>
          <w:i/>
          <w:color w:val="000000"/>
          <w:sz w:val="18"/>
          <w:szCs w:val="18"/>
          <w:highlight w:val="yellow"/>
          <w:lang w:eastAsia="ko-KR"/>
        </w:rPr>
        <w:t>Internet</w:t>
      </w:r>
      <w:r w:rsidRPr="00CE4F38">
        <w:rPr>
          <w:rFonts w:eastAsia="Malgun Gothic"/>
          <w:color w:val="000000"/>
          <w:sz w:val="18"/>
          <w:szCs w:val="18"/>
          <w:highlight w:val="yellow"/>
          <w:lang w:eastAsia="ko-KR"/>
        </w:rPr>
        <w:t>.</w:t>
      </w:r>
      <w:proofErr w:type="gramEnd"/>
      <w:r w:rsidRPr="00C63935">
        <w:rPr>
          <w:rFonts w:eastAsia="Malgun Gothic"/>
          <w:color w:val="000000"/>
          <w:sz w:val="18"/>
          <w:szCs w:val="18"/>
          <w:lang w:eastAsia="ko-KR"/>
        </w:rPr>
        <w:t xml:space="preserve"> </w:t>
      </w:r>
      <w:proofErr w:type="spellStart"/>
      <w:proofErr w:type="gramStart"/>
      <w:r w:rsidRPr="00CE4F38">
        <w:rPr>
          <w:rFonts w:eastAsia="Malgun Gothic"/>
          <w:color w:val="000000"/>
          <w:sz w:val="18"/>
          <w:szCs w:val="18"/>
          <w:highlight w:val="yellow"/>
          <w:lang w:eastAsia="ko-KR"/>
        </w:rPr>
        <w:t>Juni</w:t>
      </w:r>
      <w:proofErr w:type="spellEnd"/>
      <w:r w:rsidRPr="00CE4F38">
        <w:rPr>
          <w:rFonts w:eastAsia="Malgun Gothic"/>
          <w:color w:val="000000"/>
          <w:sz w:val="18"/>
          <w:szCs w:val="18"/>
          <w:highlight w:val="yellow"/>
          <w:lang w:eastAsia="ko-KR"/>
        </w:rPr>
        <w:t xml:space="preserve"> 2014.</w:t>
      </w:r>
      <w:proofErr w:type="gramEnd"/>
    </w:p>
  </w:footnote>
  <w:footnote w:id="11">
    <w:p w:rsidR="009B6139" w:rsidRPr="00EE627C" w:rsidRDefault="009B6139" w:rsidP="004869BF">
      <w:pPr>
        <w:pStyle w:val="FootnoteText"/>
        <w:rPr>
          <w:color w:val="000000"/>
          <w:sz w:val="18"/>
          <w:szCs w:val="18"/>
        </w:rPr>
      </w:pPr>
      <w:r w:rsidRPr="00EE627C">
        <w:rPr>
          <w:rStyle w:val="FootnoteReference"/>
          <w:color w:val="000000"/>
          <w:sz w:val="18"/>
          <w:szCs w:val="18"/>
        </w:rPr>
        <w:footnoteRef/>
      </w:r>
      <w:r w:rsidRPr="00EE627C">
        <w:rPr>
          <w:color w:val="000000"/>
          <w:sz w:val="18"/>
          <w:szCs w:val="18"/>
        </w:rPr>
        <w:t xml:space="preserve"> </w:t>
      </w:r>
      <w:r w:rsidRPr="00EE627C">
        <w:rPr>
          <w:b/>
          <w:sz w:val="18"/>
          <w:szCs w:val="18"/>
          <w:lang w:eastAsia="ko-KR"/>
        </w:rPr>
        <w:t>Schwarzenegger, Christian.</w:t>
      </w:r>
      <w:r w:rsidRPr="00EE627C">
        <w:rPr>
          <w:sz w:val="18"/>
          <w:szCs w:val="18"/>
          <w:lang w:eastAsia="ko-KR"/>
        </w:rPr>
        <w:t xml:space="preserve"> 2003. Debate about the reform of the juvenile law in Japan. In </w:t>
      </w:r>
      <w:proofErr w:type="spellStart"/>
      <w:r w:rsidRPr="00EE627C">
        <w:rPr>
          <w:sz w:val="18"/>
          <w:szCs w:val="18"/>
          <w:lang w:eastAsia="ko-KR"/>
        </w:rPr>
        <w:t>Foljanty-Jost</w:t>
      </w:r>
      <w:proofErr w:type="spellEnd"/>
      <w:r w:rsidRPr="00EE627C">
        <w:rPr>
          <w:sz w:val="18"/>
          <w:szCs w:val="18"/>
          <w:lang w:eastAsia="ko-KR"/>
        </w:rPr>
        <w:t xml:space="preserve">, G. (Editor), </w:t>
      </w:r>
      <w:r w:rsidRPr="00EE627C">
        <w:rPr>
          <w:i/>
          <w:sz w:val="18"/>
          <w:szCs w:val="18"/>
          <w:lang w:eastAsia="ko-KR"/>
        </w:rPr>
        <w:t>Juvenile delinquency in Japan: Reconsidering the crisis</w:t>
      </w:r>
      <w:r w:rsidRPr="00EE627C">
        <w:rPr>
          <w:sz w:val="18"/>
          <w:szCs w:val="18"/>
          <w:lang w:eastAsia="ko-KR"/>
        </w:rPr>
        <w:t xml:space="preserve">, </w:t>
      </w:r>
      <w:proofErr w:type="spellStart"/>
      <w:r w:rsidRPr="00EE627C">
        <w:rPr>
          <w:sz w:val="18"/>
          <w:szCs w:val="18"/>
          <w:lang w:eastAsia="ko-KR"/>
        </w:rPr>
        <w:t>Koninklijke</w:t>
      </w:r>
      <w:proofErr w:type="spellEnd"/>
      <w:r w:rsidRPr="00EE627C">
        <w:rPr>
          <w:sz w:val="18"/>
          <w:szCs w:val="18"/>
          <w:lang w:eastAsia="ko-KR"/>
        </w:rPr>
        <w:t xml:space="preserve"> Brill NV: 176.</w:t>
      </w:r>
    </w:p>
  </w:footnote>
  <w:footnote w:id="12">
    <w:p w:rsidR="009B6139" w:rsidRPr="00EE627C" w:rsidRDefault="009B6139" w:rsidP="004336C8">
      <w:pPr>
        <w:pStyle w:val="FootnoteText"/>
        <w:rPr>
          <w:color w:val="000000"/>
          <w:sz w:val="18"/>
          <w:szCs w:val="18"/>
        </w:rPr>
      </w:pPr>
      <w:r w:rsidRPr="00EE627C">
        <w:rPr>
          <w:rStyle w:val="FootnoteReference"/>
          <w:color w:val="000000"/>
          <w:sz w:val="18"/>
          <w:szCs w:val="18"/>
        </w:rPr>
        <w:footnoteRef/>
      </w:r>
      <w:r w:rsidRPr="00EE627C">
        <w:rPr>
          <w:color w:val="000000"/>
          <w:sz w:val="18"/>
          <w:szCs w:val="18"/>
        </w:rPr>
        <w:t xml:space="preserve"> </w:t>
      </w:r>
      <w:r w:rsidRPr="00EE627C">
        <w:rPr>
          <w:b/>
          <w:sz w:val="18"/>
          <w:szCs w:val="18"/>
          <w:lang w:eastAsia="ko-KR"/>
        </w:rPr>
        <w:t>Ryan, Trevor.</w:t>
      </w:r>
      <w:r w:rsidRPr="00EE627C">
        <w:rPr>
          <w:sz w:val="18"/>
          <w:szCs w:val="18"/>
          <w:lang w:eastAsia="ko-KR"/>
        </w:rPr>
        <w:t xml:space="preserve"> 2005. “Creating ‘problem kids’: Juvenile crime in Japan and revisions of the Juvenile Act”. </w:t>
      </w:r>
      <w:r w:rsidRPr="00EE627C">
        <w:rPr>
          <w:i/>
          <w:sz w:val="18"/>
          <w:szCs w:val="18"/>
          <w:lang w:eastAsia="ko-KR"/>
        </w:rPr>
        <w:t>Journal of Japanese Law</w:t>
      </w:r>
      <w:r w:rsidRPr="00EE627C">
        <w:rPr>
          <w:sz w:val="18"/>
          <w:szCs w:val="18"/>
          <w:lang w:eastAsia="ko-KR"/>
        </w:rPr>
        <w:t xml:space="preserve"> 19: 157.</w:t>
      </w:r>
    </w:p>
  </w:footnote>
  <w:footnote w:id="13">
    <w:p w:rsidR="009B6139" w:rsidRPr="006A3C7A" w:rsidRDefault="009B6139">
      <w:pPr>
        <w:pStyle w:val="FootnoteText"/>
        <w:rPr>
          <w:sz w:val="18"/>
          <w:szCs w:val="18"/>
        </w:rPr>
      </w:pPr>
      <w:r w:rsidRPr="00EE627C">
        <w:rPr>
          <w:rStyle w:val="FootnoteReference"/>
          <w:sz w:val="18"/>
          <w:szCs w:val="18"/>
        </w:rPr>
        <w:footnoteRef/>
      </w:r>
      <w:r w:rsidRPr="00EE627C">
        <w:rPr>
          <w:sz w:val="18"/>
          <w:szCs w:val="18"/>
        </w:rPr>
        <w:t xml:space="preserve"> </w:t>
      </w:r>
      <w:proofErr w:type="spellStart"/>
      <w:proofErr w:type="gramStart"/>
      <w:r w:rsidRPr="00EE627C">
        <w:rPr>
          <w:b/>
          <w:sz w:val="18"/>
          <w:szCs w:val="18"/>
        </w:rPr>
        <w:t>Izumida</w:t>
      </w:r>
      <w:proofErr w:type="spellEnd"/>
      <w:r w:rsidRPr="00EE627C">
        <w:rPr>
          <w:b/>
          <w:sz w:val="18"/>
          <w:szCs w:val="18"/>
        </w:rPr>
        <w:t>-Tyson, Masumi.</w:t>
      </w:r>
      <w:proofErr w:type="gramEnd"/>
      <w:r w:rsidRPr="00EE627C">
        <w:rPr>
          <w:b/>
          <w:sz w:val="18"/>
          <w:szCs w:val="18"/>
        </w:rPr>
        <w:t xml:space="preserve"> </w:t>
      </w:r>
      <w:r w:rsidRPr="00EE627C">
        <w:rPr>
          <w:sz w:val="18"/>
          <w:szCs w:val="18"/>
        </w:rPr>
        <w:t xml:space="preserve">2000. “Revising </w:t>
      </w:r>
      <w:proofErr w:type="spellStart"/>
      <w:r w:rsidRPr="00EE627C">
        <w:rPr>
          <w:sz w:val="18"/>
          <w:szCs w:val="18"/>
        </w:rPr>
        <w:t>Shōnenhō</w:t>
      </w:r>
      <w:proofErr w:type="spellEnd"/>
      <w:r w:rsidRPr="00EE627C">
        <w:rPr>
          <w:sz w:val="18"/>
          <w:szCs w:val="18"/>
        </w:rPr>
        <w:t xml:space="preserve">: A Call to a Reform That Makes the Already Effective Japanese Juvenile System Even More Effective. </w:t>
      </w:r>
      <w:r w:rsidRPr="00EE627C">
        <w:rPr>
          <w:i/>
          <w:sz w:val="18"/>
          <w:szCs w:val="18"/>
        </w:rPr>
        <w:t xml:space="preserve">Vanderbilt Journal of Transnational Law </w:t>
      </w:r>
      <w:r w:rsidRPr="00EE627C">
        <w:rPr>
          <w:sz w:val="18"/>
          <w:szCs w:val="18"/>
        </w:rPr>
        <w:t>33: 741.</w:t>
      </w:r>
    </w:p>
  </w:footnote>
  <w:footnote w:id="14">
    <w:p w:rsidR="009B6139" w:rsidRPr="00EE627C" w:rsidRDefault="009B6139">
      <w:pPr>
        <w:pStyle w:val="FootnoteText"/>
        <w:rPr>
          <w:color w:val="000000"/>
          <w:sz w:val="18"/>
          <w:szCs w:val="18"/>
        </w:rPr>
      </w:pPr>
      <w:r w:rsidRPr="00EE627C">
        <w:rPr>
          <w:rStyle w:val="FootnoteReference"/>
          <w:color w:val="000000"/>
          <w:sz w:val="18"/>
          <w:szCs w:val="18"/>
        </w:rPr>
        <w:footnoteRef/>
      </w:r>
      <w:r w:rsidRPr="00EE627C">
        <w:rPr>
          <w:color w:val="000000"/>
          <w:sz w:val="18"/>
          <w:szCs w:val="18"/>
        </w:rPr>
        <w:t xml:space="preserve"> </w:t>
      </w:r>
      <w:r w:rsidRPr="00EE627C">
        <w:rPr>
          <w:b/>
          <w:sz w:val="18"/>
          <w:szCs w:val="18"/>
          <w:lang w:eastAsia="ko-KR"/>
        </w:rPr>
        <w:t>Schwarzenegger, Christian.</w:t>
      </w:r>
      <w:r w:rsidRPr="00EE627C">
        <w:rPr>
          <w:sz w:val="18"/>
          <w:szCs w:val="18"/>
          <w:lang w:eastAsia="ko-KR"/>
        </w:rPr>
        <w:t xml:space="preserve"> 2003. Debate about the reform of the juvenile law in Japan. In </w:t>
      </w:r>
      <w:proofErr w:type="spellStart"/>
      <w:r w:rsidRPr="00EE627C">
        <w:rPr>
          <w:sz w:val="18"/>
          <w:szCs w:val="18"/>
          <w:lang w:eastAsia="ko-KR"/>
        </w:rPr>
        <w:t>Foljanty-Jost</w:t>
      </w:r>
      <w:proofErr w:type="spellEnd"/>
      <w:r w:rsidRPr="00EE627C">
        <w:rPr>
          <w:sz w:val="18"/>
          <w:szCs w:val="18"/>
          <w:lang w:eastAsia="ko-KR"/>
        </w:rPr>
        <w:t xml:space="preserve">, G. (Editor), </w:t>
      </w:r>
      <w:r w:rsidRPr="00EE627C">
        <w:rPr>
          <w:i/>
          <w:sz w:val="18"/>
          <w:szCs w:val="18"/>
          <w:lang w:eastAsia="ko-KR"/>
        </w:rPr>
        <w:t>Juvenile delinquency in Japan: Reconsidering the crisis</w:t>
      </w:r>
      <w:r w:rsidRPr="00EE627C">
        <w:rPr>
          <w:sz w:val="18"/>
          <w:szCs w:val="18"/>
          <w:lang w:eastAsia="ko-KR"/>
        </w:rPr>
        <w:t xml:space="preserve">, </w:t>
      </w:r>
      <w:proofErr w:type="spellStart"/>
      <w:r w:rsidRPr="00EE627C">
        <w:rPr>
          <w:sz w:val="18"/>
          <w:szCs w:val="18"/>
          <w:lang w:eastAsia="ko-KR"/>
        </w:rPr>
        <w:t>Konin</w:t>
      </w:r>
      <w:r>
        <w:rPr>
          <w:sz w:val="18"/>
          <w:szCs w:val="18"/>
          <w:lang w:eastAsia="ko-KR"/>
        </w:rPr>
        <w:t>klijke</w:t>
      </w:r>
      <w:proofErr w:type="spellEnd"/>
      <w:r>
        <w:rPr>
          <w:sz w:val="18"/>
          <w:szCs w:val="18"/>
          <w:lang w:eastAsia="ko-KR"/>
        </w:rPr>
        <w:t xml:space="preserve"> Brill NV: </w:t>
      </w:r>
      <w:r w:rsidRPr="00EE627C">
        <w:rPr>
          <w:sz w:val="18"/>
          <w:szCs w:val="18"/>
          <w:lang w:eastAsia="ko-KR"/>
        </w:rPr>
        <w:t>181.</w:t>
      </w:r>
    </w:p>
  </w:footnote>
  <w:footnote w:id="15">
    <w:p w:rsidR="009B6139" w:rsidRPr="00EE627C" w:rsidRDefault="009B6139" w:rsidP="00191A33">
      <w:pPr>
        <w:pStyle w:val="FootnoteText"/>
        <w:rPr>
          <w:rFonts w:eastAsia="Malgun Gothic"/>
          <w:color w:val="000000"/>
          <w:sz w:val="18"/>
          <w:szCs w:val="18"/>
          <w:lang w:eastAsia="ko-KR"/>
        </w:rPr>
      </w:pPr>
      <w:bookmarkStart w:id="126" w:name="_GoBack"/>
      <w:bookmarkEnd w:id="126"/>
      <w:r w:rsidRPr="00EE627C">
        <w:rPr>
          <w:rStyle w:val="FootnoteReference"/>
          <w:color w:val="000000"/>
          <w:sz w:val="18"/>
          <w:szCs w:val="18"/>
        </w:rPr>
        <w:footnoteRef/>
      </w:r>
      <w:r w:rsidRPr="00EE627C">
        <w:rPr>
          <w:color w:val="000000"/>
          <w:sz w:val="18"/>
          <w:szCs w:val="18"/>
        </w:rPr>
        <w:t xml:space="preserve"> </w:t>
      </w:r>
      <w:r w:rsidRPr="00EE627C">
        <w:rPr>
          <w:b/>
          <w:sz w:val="18"/>
          <w:szCs w:val="18"/>
          <w:lang w:eastAsia="ko-KR"/>
        </w:rPr>
        <w:t>Schwarzenegger, Christian.</w:t>
      </w:r>
      <w:r w:rsidRPr="00EE627C">
        <w:rPr>
          <w:sz w:val="18"/>
          <w:szCs w:val="18"/>
          <w:lang w:eastAsia="ko-KR"/>
        </w:rPr>
        <w:t xml:space="preserve"> 2003. Debate about the reform of the juvenile law in Japan. In </w:t>
      </w:r>
      <w:proofErr w:type="spellStart"/>
      <w:r w:rsidRPr="00EE627C">
        <w:rPr>
          <w:sz w:val="18"/>
          <w:szCs w:val="18"/>
          <w:lang w:eastAsia="ko-KR"/>
        </w:rPr>
        <w:t>Foljanty-Jost</w:t>
      </w:r>
      <w:proofErr w:type="spellEnd"/>
      <w:r w:rsidRPr="00EE627C">
        <w:rPr>
          <w:sz w:val="18"/>
          <w:szCs w:val="18"/>
          <w:lang w:eastAsia="ko-KR"/>
        </w:rPr>
        <w:t xml:space="preserve">, G. (Editor), </w:t>
      </w:r>
      <w:r w:rsidRPr="00EE627C">
        <w:rPr>
          <w:i/>
          <w:sz w:val="18"/>
          <w:szCs w:val="18"/>
          <w:lang w:eastAsia="ko-KR"/>
        </w:rPr>
        <w:t>Juvenile delinquency in Japan: Reconsidering the crisis</w:t>
      </w:r>
      <w:r w:rsidRPr="00EE627C">
        <w:rPr>
          <w:sz w:val="18"/>
          <w:szCs w:val="18"/>
          <w:lang w:eastAsia="ko-KR"/>
        </w:rPr>
        <w:t xml:space="preserve">, </w:t>
      </w:r>
      <w:proofErr w:type="spellStart"/>
      <w:r w:rsidRPr="00EE627C">
        <w:rPr>
          <w:sz w:val="18"/>
          <w:szCs w:val="18"/>
          <w:lang w:eastAsia="ko-KR"/>
        </w:rPr>
        <w:t>Konin</w:t>
      </w:r>
      <w:r>
        <w:rPr>
          <w:sz w:val="18"/>
          <w:szCs w:val="18"/>
          <w:lang w:eastAsia="ko-KR"/>
        </w:rPr>
        <w:t>klijke</w:t>
      </w:r>
      <w:proofErr w:type="spellEnd"/>
      <w:r>
        <w:rPr>
          <w:sz w:val="18"/>
          <w:szCs w:val="18"/>
          <w:lang w:eastAsia="ko-KR"/>
        </w:rPr>
        <w:t xml:space="preserve"> Brill NV: </w:t>
      </w:r>
      <w:r w:rsidRPr="00EE627C">
        <w:rPr>
          <w:sz w:val="18"/>
          <w:szCs w:val="18"/>
          <w:lang w:eastAsia="ko-KR"/>
        </w:rPr>
        <w:t>181.</w:t>
      </w:r>
    </w:p>
  </w:footnote>
  <w:footnote w:id="16">
    <w:p w:rsidR="009B6139" w:rsidRPr="00EE627C" w:rsidRDefault="009B6139">
      <w:pPr>
        <w:pStyle w:val="FootnoteText"/>
        <w:rPr>
          <w:color w:val="000000"/>
          <w:sz w:val="18"/>
          <w:szCs w:val="18"/>
        </w:rPr>
      </w:pPr>
      <w:r w:rsidRPr="00EE627C">
        <w:rPr>
          <w:rStyle w:val="FootnoteReference"/>
          <w:color w:val="000000"/>
          <w:sz w:val="18"/>
          <w:szCs w:val="18"/>
        </w:rPr>
        <w:footnoteRef/>
      </w:r>
      <w:r w:rsidRPr="00EE627C">
        <w:rPr>
          <w:color w:val="000000"/>
          <w:sz w:val="18"/>
          <w:szCs w:val="18"/>
        </w:rPr>
        <w:t xml:space="preserve"> </w:t>
      </w:r>
      <w:r w:rsidRPr="00EE627C">
        <w:rPr>
          <w:rFonts w:eastAsia="Malgun Gothic"/>
          <w:b/>
          <w:color w:val="000000"/>
          <w:sz w:val="18"/>
          <w:szCs w:val="18"/>
          <w:lang w:eastAsia="ko-KR"/>
        </w:rPr>
        <w:t>Moriyama, Tadashi (</w:t>
      </w:r>
      <w:r w:rsidRPr="00EE627C">
        <w:rPr>
          <w:rFonts w:ascii="MS Gothic" w:eastAsia="MS Gothic" w:hAnsi="MS Gothic" w:cs="MS Gothic" w:hint="eastAsia"/>
          <w:b/>
          <w:color w:val="000000"/>
          <w:sz w:val="18"/>
          <w:szCs w:val="18"/>
          <w:lang w:val="nl-BE" w:eastAsia="ko-KR"/>
        </w:rPr>
        <w:t>守山正</w:t>
      </w:r>
      <w:r w:rsidRPr="00EE627C">
        <w:rPr>
          <w:rFonts w:eastAsia="Malgun Gothic"/>
          <w:b/>
          <w:color w:val="000000"/>
          <w:sz w:val="18"/>
          <w:szCs w:val="18"/>
          <w:lang w:eastAsia="ko-KR"/>
        </w:rPr>
        <w:t xml:space="preserve">) en </w:t>
      </w:r>
      <w:proofErr w:type="spellStart"/>
      <w:r w:rsidRPr="00EE627C">
        <w:rPr>
          <w:rFonts w:eastAsia="Malgun Gothic"/>
          <w:b/>
          <w:color w:val="000000"/>
          <w:sz w:val="18"/>
          <w:szCs w:val="18"/>
          <w:lang w:eastAsia="ko-KR"/>
        </w:rPr>
        <w:t>Gotō</w:t>
      </w:r>
      <w:proofErr w:type="spellEnd"/>
      <w:r w:rsidRPr="00EE627C">
        <w:rPr>
          <w:rFonts w:eastAsia="Malgun Gothic"/>
          <w:b/>
          <w:color w:val="000000"/>
          <w:sz w:val="18"/>
          <w:szCs w:val="18"/>
          <w:lang w:eastAsia="ko-KR"/>
        </w:rPr>
        <w:t>, Hiroko (</w:t>
      </w:r>
      <w:r w:rsidRPr="00EE627C">
        <w:rPr>
          <w:rFonts w:ascii="MS Gothic" w:eastAsia="MS Gothic" w:hAnsi="MS Gothic" w:cs="MS Gothic" w:hint="eastAsia"/>
          <w:b/>
          <w:color w:val="000000"/>
          <w:sz w:val="18"/>
          <w:szCs w:val="18"/>
          <w:lang w:val="nl-BE" w:eastAsia="ko-KR"/>
        </w:rPr>
        <w:t>後藤弘子</w:t>
      </w:r>
      <w:r w:rsidRPr="00EE627C">
        <w:rPr>
          <w:rFonts w:eastAsia="Malgun Gothic"/>
          <w:b/>
          <w:color w:val="000000"/>
          <w:sz w:val="18"/>
          <w:szCs w:val="18"/>
          <w:lang w:eastAsia="ko-KR"/>
        </w:rPr>
        <w:t xml:space="preserve">). </w:t>
      </w:r>
      <w:r w:rsidRPr="00EE627C">
        <w:rPr>
          <w:rFonts w:eastAsia="Malgun Gothic"/>
          <w:color w:val="000000"/>
          <w:sz w:val="18"/>
          <w:szCs w:val="18"/>
        </w:rPr>
        <w:t xml:space="preserve">2009. </w:t>
      </w:r>
      <w:r w:rsidRPr="00EE627C">
        <w:rPr>
          <w:rFonts w:hint="eastAsia"/>
          <w:color w:val="000000"/>
          <w:sz w:val="18"/>
          <w:szCs w:val="18"/>
          <w:lang w:val="nl-BE"/>
        </w:rPr>
        <w:t>『ビギナーズ少年法』</w:t>
      </w:r>
      <w:r w:rsidRPr="00EE627C">
        <w:rPr>
          <w:rFonts w:eastAsia="Malgun Gothic"/>
          <w:color w:val="000000"/>
          <w:sz w:val="18"/>
          <w:szCs w:val="18"/>
        </w:rPr>
        <w:t>(</w:t>
      </w:r>
      <w:proofErr w:type="spellStart"/>
      <w:r w:rsidRPr="00EE627C">
        <w:rPr>
          <w:rFonts w:eastAsia="Malgun Gothic"/>
          <w:i/>
          <w:color w:val="000000"/>
          <w:sz w:val="18"/>
          <w:szCs w:val="18"/>
        </w:rPr>
        <w:t>Bigināzu</w:t>
      </w:r>
      <w:proofErr w:type="spellEnd"/>
      <w:r w:rsidRPr="00EE627C">
        <w:rPr>
          <w:rFonts w:eastAsia="Malgun Gothic"/>
          <w:i/>
          <w:color w:val="000000"/>
          <w:sz w:val="18"/>
          <w:szCs w:val="18"/>
        </w:rPr>
        <w:t xml:space="preserve"> </w:t>
      </w:r>
      <w:proofErr w:type="spellStart"/>
      <w:r w:rsidRPr="00EE627C">
        <w:rPr>
          <w:rFonts w:eastAsia="Malgun Gothic"/>
          <w:i/>
          <w:color w:val="000000"/>
          <w:sz w:val="18"/>
          <w:szCs w:val="18"/>
        </w:rPr>
        <w:t>Shōnenhō</w:t>
      </w:r>
      <w:proofErr w:type="spellEnd"/>
      <w:r w:rsidRPr="00EE627C">
        <w:rPr>
          <w:rFonts w:eastAsia="Malgun Gothic"/>
          <w:color w:val="000000"/>
          <w:sz w:val="18"/>
          <w:szCs w:val="18"/>
        </w:rPr>
        <w:t xml:space="preserve">, Ned.: </w:t>
      </w:r>
      <w:proofErr w:type="spellStart"/>
      <w:r w:rsidRPr="00EE627C">
        <w:rPr>
          <w:rFonts w:eastAsia="Malgun Gothic"/>
          <w:color w:val="000000"/>
          <w:sz w:val="18"/>
          <w:szCs w:val="18"/>
        </w:rPr>
        <w:t>Jeugdrecht</w:t>
      </w:r>
      <w:proofErr w:type="spellEnd"/>
      <w:r w:rsidRPr="00EE627C">
        <w:rPr>
          <w:rFonts w:eastAsia="Malgun Gothic"/>
          <w:color w:val="000000"/>
          <w:sz w:val="18"/>
          <w:szCs w:val="18"/>
        </w:rPr>
        <w:t xml:space="preserve"> </w:t>
      </w:r>
      <w:proofErr w:type="spellStart"/>
      <w:r w:rsidRPr="00EE627C">
        <w:rPr>
          <w:rFonts w:eastAsia="Malgun Gothic"/>
          <w:color w:val="000000"/>
          <w:sz w:val="18"/>
          <w:szCs w:val="18"/>
        </w:rPr>
        <w:t>voor</w:t>
      </w:r>
      <w:proofErr w:type="spellEnd"/>
      <w:r w:rsidRPr="00EE627C">
        <w:rPr>
          <w:rFonts w:eastAsia="Malgun Gothic"/>
          <w:color w:val="000000"/>
          <w:sz w:val="18"/>
          <w:szCs w:val="18"/>
        </w:rPr>
        <w:t xml:space="preserve"> Beginners). </w:t>
      </w:r>
      <w:proofErr w:type="spellStart"/>
      <w:r w:rsidRPr="00EE627C">
        <w:rPr>
          <w:rFonts w:eastAsia="Malgun Gothic"/>
          <w:color w:val="000000"/>
          <w:sz w:val="18"/>
          <w:szCs w:val="18"/>
        </w:rPr>
        <w:t>Tokio</w:t>
      </w:r>
      <w:proofErr w:type="spellEnd"/>
      <w:r w:rsidRPr="00EE627C">
        <w:rPr>
          <w:rFonts w:eastAsia="Malgun Gothic"/>
          <w:color w:val="000000"/>
          <w:sz w:val="18"/>
          <w:szCs w:val="18"/>
        </w:rPr>
        <w:t xml:space="preserve">: </w:t>
      </w:r>
      <w:proofErr w:type="spellStart"/>
      <w:r w:rsidRPr="00EE627C">
        <w:rPr>
          <w:rFonts w:eastAsia="Malgun Gothic"/>
          <w:color w:val="000000"/>
          <w:sz w:val="18"/>
          <w:szCs w:val="18"/>
        </w:rPr>
        <w:t>Seibundoh</w:t>
      </w:r>
      <w:proofErr w:type="spellEnd"/>
      <w:r w:rsidRPr="00EE627C">
        <w:rPr>
          <w:rFonts w:eastAsia="Malgun Gothic"/>
          <w:color w:val="000000"/>
          <w:sz w:val="18"/>
          <w:szCs w:val="18"/>
        </w:rPr>
        <w:t xml:space="preserve"> Publishing (</w:t>
      </w:r>
      <w:r w:rsidRPr="00EE627C">
        <w:rPr>
          <w:rFonts w:hint="eastAsia"/>
          <w:color w:val="000000"/>
          <w:sz w:val="18"/>
          <w:szCs w:val="18"/>
          <w:lang w:val="nl-BE"/>
        </w:rPr>
        <w:t>成文堂</w:t>
      </w:r>
      <w:r w:rsidRPr="00EE627C">
        <w:rPr>
          <w:rFonts w:eastAsia="Malgun Gothic"/>
          <w:color w:val="000000"/>
          <w:sz w:val="18"/>
          <w:szCs w:val="18"/>
        </w:rPr>
        <w:t>)</w:t>
      </w:r>
      <w:r w:rsidRPr="00EE627C">
        <w:rPr>
          <w:rFonts w:eastAsia="Malgun Gothic"/>
          <w:color w:val="000000"/>
          <w:sz w:val="18"/>
          <w:szCs w:val="18"/>
          <w:lang w:eastAsia="ko-KR"/>
        </w:rPr>
        <w:t>.</w:t>
      </w:r>
    </w:p>
  </w:footnote>
  <w:footnote w:id="17">
    <w:p w:rsidR="009B6139" w:rsidRPr="00523275" w:rsidRDefault="009B6139">
      <w:pPr>
        <w:pStyle w:val="FootnoteText"/>
        <w:rPr>
          <w:color w:val="000000"/>
          <w:lang w:val="nl-BE"/>
          <w:rPrChange w:id="129" w:author="Nicholas Peeters" w:date="2014-08-05T17:05:00Z">
            <w:rPr>
              <w:color w:val="000000"/>
            </w:rPr>
          </w:rPrChange>
        </w:rPr>
      </w:pPr>
      <w:r w:rsidRPr="00EE627C">
        <w:rPr>
          <w:rStyle w:val="FootnoteReference"/>
          <w:color w:val="000000"/>
          <w:sz w:val="18"/>
          <w:szCs w:val="18"/>
        </w:rPr>
        <w:footnoteRef/>
      </w:r>
      <w:r w:rsidRPr="00523275">
        <w:rPr>
          <w:color w:val="000000"/>
          <w:sz w:val="18"/>
          <w:szCs w:val="18"/>
          <w:lang w:val="nl-BE"/>
          <w:rPrChange w:id="130" w:author="Nicholas Peeters" w:date="2014-08-05T17:05:00Z">
            <w:rPr>
              <w:color w:val="000000"/>
              <w:sz w:val="18"/>
              <w:szCs w:val="18"/>
            </w:rPr>
          </w:rPrChange>
        </w:rPr>
        <w:t xml:space="preserve"> </w:t>
      </w:r>
      <w:r w:rsidRPr="00523275">
        <w:rPr>
          <w:b/>
          <w:color w:val="000000"/>
          <w:sz w:val="18"/>
          <w:szCs w:val="18"/>
          <w:lang w:val="nl-BE"/>
          <w:rPrChange w:id="131" w:author="Nicholas Peeters" w:date="2014-08-05T17:05:00Z">
            <w:rPr>
              <w:b/>
              <w:color w:val="000000"/>
              <w:sz w:val="18"/>
              <w:szCs w:val="18"/>
            </w:rPr>
          </w:rPrChange>
        </w:rPr>
        <w:t>Ibid.</w:t>
      </w:r>
      <w:r w:rsidR="004B7FC4" w:rsidRPr="004B7FC4">
        <w:rPr>
          <w:rFonts w:hint="eastAsia"/>
          <w:color w:val="000000"/>
          <w:sz w:val="18"/>
          <w:szCs w:val="18"/>
          <w:highlight w:val="yellow"/>
          <w:lang w:val="nl-BE"/>
        </w:rPr>
        <w:t xml:space="preserve"> </w:t>
      </w:r>
      <w:r w:rsidR="004B7FC4" w:rsidRPr="004B7FC4">
        <w:rPr>
          <w:rFonts w:hint="eastAsia"/>
          <w:b/>
          <w:color w:val="000000"/>
          <w:sz w:val="18"/>
          <w:szCs w:val="18"/>
          <w:highlight w:val="yellow"/>
          <w:lang w:val="nl-BE"/>
        </w:rPr>
        <w:t xml:space="preserve">Enkel te gebruiken als de bron waarnaar je verwijst op dezelfde pagina staat? In dit geval moet dus de volledige referentie herhaald worden: </w:t>
      </w:r>
      <w:r w:rsidR="004B7FC4" w:rsidRPr="004B7FC4">
        <w:rPr>
          <w:b/>
          <w:color w:val="000000"/>
          <w:sz w:val="18"/>
          <w:szCs w:val="18"/>
          <w:highlight w:val="yellow"/>
          <w:lang w:val="nl-BE"/>
        </w:rPr>
        <w:t>http://en.wikipedia.org/wiki/Ibid.</w:t>
      </w:r>
    </w:p>
  </w:footnote>
  <w:footnote w:id="18">
    <w:p w:rsidR="009B6139" w:rsidRPr="009A1460" w:rsidRDefault="009B6139">
      <w:pPr>
        <w:pStyle w:val="FootnoteText"/>
        <w:rPr>
          <w:color w:val="000000"/>
          <w:sz w:val="18"/>
          <w:szCs w:val="18"/>
        </w:rPr>
      </w:pPr>
      <w:r w:rsidRPr="009A1460">
        <w:rPr>
          <w:rStyle w:val="FootnoteReference"/>
          <w:color w:val="000000"/>
          <w:sz w:val="18"/>
          <w:szCs w:val="18"/>
        </w:rPr>
        <w:footnoteRef/>
      </w:r>
      <w:r w:rsidRPr="009A1460">
        <w:rPr>
          <w:color w:val="000000"/>
          <w:sz w:val="18"/>
          <w:szCs w:val="18"/>
        </w:rPr>
        <w:t xml:space="preserve"> </w:t>
      </w:r>
      <w:r w:rsidRPr="009A1460">
        <w:rPr>
          <w:b/>
          <w:sz w:val="18"/>
          <w:szCs w:val="18"/>
          <w:lang w:eastAsia="ko-KR"/>
        </w:rPr>
        <w:t>Ryan, Trevor.</w:t>
      </w:r>
      <w:r w:rsidRPr="009A1460">
        <w:rPr>
          <w:sz w:val="18"/>
          <w:szCs w:val="18"/>
          <w:lang w:eastAsia="ko-KR"/>
        </w:rPr>
        <w:t xml:space="preserve"> 2005. “Creating ‘problem kids’: Juvenile crime in Japan and revisions of the Juvenile Act”. </w:t>
      </w:r>
      <w:r w:rsidRPr="009A1460">
        <w:rPr>
          <w:i/>
          <w:sz w:val="18"/>
          <w:szCs w:val="18"/>
          <w:lang w:eastAsia="ko-KR"/>
        </w:rPr>
        <w:t>Journal of Japanese Law</w:t>
      </w:r>
      <w:r w:rsidRPr="009A1460">
        <w:rPr>
          <w:sz w:val="18"/>
          <w:szCs w:val="18"/>
          <w:lang w:eastAsia="ko-KR"/>
        </w:rPr>
        <w:t xml:space="preserve"> 19: 158.</w:t>
      </w:r>
    </w:p>
  </w:footnote>
  <w:footnote w:id="19">
    <w:p w:rsidR="009B6139" w:rsidRPr="009A1460" w:rsidRDefault="009B6139">
      <w:pPr>
        <w:pStyle w:val="FootnoteText"/>
        <w:rPr>
          <w:sz w:val="18"/>
          <w:szCs w:val="18"/>
        </w:rPr>
      </w:pPr>
      <w:r w:rsidRPr="009A1460">
        <w:rPr>
          <w:rStyle w:val="FootnoteReference"/>
          <w:color w:val="000000"/>
          <w:sz w:val="18"/>
          <w:szCs w:val="18"/>
        </w:rPr>
        <w:footnoteRef/>
      </w:r>
      <w:r w:rsidRPr="009A1460">
        <w:rPr>
          <w:color w:val="000000"/>
          <w:sz w:val="18"/>
          <w:szCs w:val="18"/>
        </w:rPr>
        <w:t xml:space="preserve"> </w:t>
      </w:r>
      <w:r w:rsidRPr="009A1460">
        <w:rPr>
          <w:rFonts w:eastAsia="Malgun Gothic"/>
          <w:b/>
          <w:color w:val="000000"/>
          <w:sz w:val="18"/>
          <w:szCs w:val="18"/>
          <w:lang w:eastAsia="ko-KR"/>
        </w:rPr>
        <w:t>Moriyama, Tadashi (</w:t>
      </w:r>
      <w:r w:rsidRPr="009A1460">
        <w:rPr>
          <w:rFonts w:ascii="MS Gothic" w:eastAsia="MS Gothic" w:hAnsi="MS Gothic" w:cs="MS Gothic" w:hint="eastAsia"/>
          <w:b/>
          <w:color w:val="000000"/>
          <w:sz w:val="18"/>
          <w:szCs w:val="18"/>
          <w:lang w:val="nl-BE" w:eastAsia="ko-KR"/>
        </w:rPr>
        <w:t>守山正</w:t>
      </w:r>
      <w:r w:rsidRPr="009A1460">
        <w:rPr>
          <w:rFonts w:eastAsia="Malgun Gothic"/>
          <w:b/>
          <w:color w:val="000000"/>
          <w:sz w:val="18"/>
          <w:szCs w:val="18"/>
          <w:lang w:eastAsia="ko-KR"/>
        </w:rPr>
        <w:t xml:space="preserve">) en </w:t>
      </w:r>
      <w:proofErr w:type="spellStart"/>
      <w:r w:rsidRPr="009A1460">
        <w:rPr>
          <w:rFonts w:eastAsia="Malgun Gothic"/>
          <w:b/>
          <w:color w:val="000000"/>
          <w:sz w:val="18"/>
          <w:szCs w:val="18"/>
          <w:lang w:eastAsia="ko-KR"/>
        </w:rPr>
        <w:t>Gotō</w:t>
      </w:r>
      <w:proofErr w:type="spellEnd"/>
      <w:r w:rsidRPr="009A1460">
        <w:rPr>
          <w:rFonts w:eastAsia="Malgun Gothic"/>
          <w:b/>
          <w:color w:val="000000"/>
          <w:sz w:val="18"/>
          <w:szCs w:val="18"/>
          <w:lang w:eastAsia="ko-KR"/>
        </w:rPr>
        <w:t>, Hiroko (</w:t>
      </w:r>
      <w:r w:rsidRPr="009A1460">
        <w:rPr>
          <w:rFonts w:ascii="MS Gothic" w:eastAsia="MS Gothic" w:hAnsi="MS Gothic" w:cs="MS Gothic" w:hint="eastAsia"/>
          <w:b/>
          <w:color w:val="000000"/>
          <w:sz w:val="18"/>
          <w:szCs w:val="18"/>
          <w:lang w:val="nl-BE" w:eastAsia="ko-KR"/>
        </w:rPr>
        <w:t>後藤弘子</w:t>
      </w:r>
      <w:r w:rsidRPr="009A1460">
        <w:rPr>
          <w:rFonts w:eastAsia="Malgun Gothic"/>
          <w:b/>
          <w:color w:val="000000"/>
          <w:sz w:val="18"/>
          <w:szCs w:val="18"/>
          <w:lang w:eastAsia="ko-KR"/>
        </w:rPr>
        <w:t xml:space="preserve">). </w:t>
      </w:r>
      <w:r w:rsidRPr="009A1460">
        <w:rPr>
          <w:rFonts w:eastAsia="Malgun Gothic"/>
          <w:color w:val="000000"/>
          <w:sz w:val="18"/>
          <w:szCs w:val="18"/>
        </w:rPr>
        <w:t xml:space="preserve">2009. </w:t>
      </w:r>
      <w:r w:rsidRPr="009A1460">
        <w:rPr>
          <w:rFonts w:hint="eastAsia"/>
          <w:color w:val="000000"/>
          <w:sz w:val="18"/>
          <w:szCs w:val="18"/>
          <w:lang w:val="nl-BE"/>
        </w:rPr>
        <w:t>『ビギナーズ少年法』</w:t>
      </w:r>
      <w:r w:rsidRPr="009A1460">
        <w:rPr>
          <w:rFonts w:eastAsia="Malgun Gothic"/>
          <w:color w:val="000000"/>
          <w:sz w:val="18"/>
          <w:szCs w:val="18"/>
        </w:rPr>
        <w:t>(</w:t>
      </w:r>
      <w:proofErr w:type="spellStart"/>
      <w:r w:rsidRPr="009A1460">
        <w:rPr>
          <w:rFonts w:eastAsia="Malgun Gothic"/>
          <w:i/>
          <w:color w:val="000000"/>
          <w:sz w:val="18"/>
          <w:szCs w:val="18"/>
        </w:rPr>
        <w:t>Bigināzu</w:t>
      </w:r>
      <w:proofErr w:type="spellEnd"/>
      <w:r w:rsidRPr="009A1460">
        <w:rPr>
          <w:rFonts w:eastAsia="Malgun Gothic"/>
          <w:i/>
          <w:color w:val="000000"/>
          <w:sz w:val="18"/>
          <w:szCs w:val="18"/>
        </w:rPr>
        <w:t xml:space="preserve"> </w:t>
      </w:r>
      <w:proofErr w:type="spellStart"/>
      <w:r w:rsidRPr="009A1460">
        <w:rPr>
          <w:rFonts w:eastAsia="Malgun Gothic"/>
          <w:i/>
          <w:color w:val="000000"/>
          <w:sz w:val="18"/>
          <w:szCs w:val="18"/>
        </w:rPr>
        <w:t>Shōnenhō</w:t>
      </w:r>
      <w:proofErr w:type="spellEnd"/>
      <w:r w:rsidRPr="009A1460">
        <w:rPr>
          <w:rFonts w:eastAsia="Malgun Gothic"/>
          <w:color w:val="000000"/>
          <w:sz w:val="18"/>
          <w:szCs w:val="18"/>
        </w:rPr>
        <w:t xml:space="preserve">, Ned.: </w:t>
      </w:r>
      <w:proofErr w:type="spellStart"/>
      <w:r w:rsidRPr="009A1460">
        <w:rPr>
          <w:rFonts w:eastAsia="Malgun Gothic"/>
          <w:color w:val="000000"/>
          <w:sz w:val="18"/>
          <w:szCs w:val="18"/>
        </w:rPr>
        <w:t>Jeugdrecht</w:t>
      </w:r>
      <w:proofErr w:type="spellEnd"/>
      <w:r w:rsidRPr="009A1460">
        <w:rPr>
          <w:rFonts w:eastAsia="Malgun Gothic"/>
          <w:color w:val="000000"/>
          <w:sz w:val="18"/>
          <w:szCs w:val="18"/>
        </w:rPr>
        <w:t xml:space="preserve"> </w:t>
      </w:r>
      <w:proofErr w:type="spellStart"/>
      <w:r w:rsidRPr="009A1460">
        <w:rPr>
          <w:rFonts w:eastAsia="Malgun Gothic"/>
          <w:color w:val="000000"/>
          <w:sz w:val="18"/>
          <w:szCs w:val="18"/>
        </w:rPr>
        <w:t>voor</w:t>
      </w:r>
      <w:proofErr w:type="spellEnd"/>
      <w:r w:rsidRPr="009A1460">
        <w:rPr>
          <w:rFonts w:eastAsia="Malgun Gothic"/>
          <w:color w:val="000000"/>
          <w:sz w:val="18"/>
          <w:szCs w:val="18"/>
        </w:rPr>
        <w:t xml:space="preserve"> Beginners). </w:t>
      </w:r>
      <w:proofErr w:type="spellStart"/>
      <w:r w:rsidRPr="009A1460">
        <w:rPr>
          <w:rFonts w:eastAsia="Malgun Gothic"/>
          <w:color w:val="000000"/>
          <w:sz w:val="18"/>
          <w:szCs w:val="18"/>
        </w:rPr>
        <w:t>Tokio</w:t>
      </w:r>
      <w:proofErr w:type="spellEnd"/>
      <w:r w:rsidRPr="009A1460">
        <w:rPr>
          <w:rFonts w:eastAsia="Malgun Gothic"/>
          <w:color w:val="000000"/>
          <w:sz w:val="18"/>
          <w:szCs w:val="18"/>
        </w:rPr>
        <w:t xml:space="preserve">: </w:t>
      </w:r>
      <w:proofErr w:type="spellStart"/>
      <w:r w:rsidRPr="009A1460">
        <w:rPr>
          <w:rFonts w:eastAsia="Malgun Gothic"/>
          <w:color w:val="000000"/>
          <w:sz w:val="18"/>
          <w:szCs w:val="18"/>
        </w:rPr>
        <w:t>Seibundoh</w:t>
      </w:r>
      <w:proofErr w:type="spellEnd"/>
      <w:r w:rsidRPr="009A1460">
        <w:rPr>
          <w:rFonts w:eastAsia="Malgun Gothic"/>
          <w:color w:val="000000"/>
          <w:sz w:val="18"/>
          <w:szCs w:val="18"/>
        </w:rPr>
        <w:t xml:space="preserve"> Publishing (</w:t>
      </w:r>
      <w:r w:rsidRPr="009A1460">
        <w:rPr>
          <w:rFonts w:hint="eastAsia"/>
          <w:color w:val="000000"/>
          <w:sz w:val="18"/>
          <w:szCs w:val="18"/>
          <w:lang w:val="nl-BE"/>
        </w:rPr>
        <w:t>成文堂</w:t>
      </w:r>
      <w:r w:rsidRPr="009A1460">
        <w:rPr>
          <w:rFonts w:eastAsia="Malgun Gothic"/>
          <w:color w:val="000000"/>
          <w:sz w:val="18"/>
          <w:szCs w:val="18"/>
        </w:rPr>
        <w:t>)</w:t>
      </w:r>
      <w:r w:rsidRPr="009A1460">
        <w:rPr>
          <w:rFonts w:eastAsia="Malgun Gothic"/>
          <w:color w:val="000000"/>
          <w:sz w:val="18"/>
          <w:szCs w:val="18"/>
          <w:lang w:eastAsia="ko-KR"/>
        </w:rPr>
        <w:t>.</w:t>
      </w:r>
    </w:p>
  </w:footnote>
  <w:footnote w:id="20">
    <w:p w:rsidR="009B6139" w:rsidRPr="009A1460" w:rsidRDefault="009B6139">
      <w:pPr>
        <w:pStyle w:val="FootnoteText"/>
        <w:rPr>
          <w:color w:val="000000"/>
          <w:sz w:val="18"/>
          <w:szCs w:val="18"/>
        </w:rPr>
      </w:pPr>
      <w:r w:rsidRPr="009A1460">
        <w:rPr>
          <w:rStyle w:val="FootnoteReference"/>
          <w:color w:val="000000"/>
          <w:sz w:val="18"/>
          <w:szCs w:val="18"/>
        </w:rPr>
        <w:footnoteRef/>
      </w:r>
      <w:r w:rsidRPr="009A1460">
        <w:rPr>
          <w:color w:val="000000"/>
          <w:sz w:val="18"/>
          <w:szCs w:val="18"/>
        </w:rPr>
        <w:t xml:space="preserve"> </w:t>
      </w:r>
      <w:r w:rsidRPr="009A1460">
        <w:rPr>
          <w:b/>
          <w:color w:val="000000"/>
          <w:sz w:val="18"/>
          <w:szCs w:val="18"/>
        </w:rPr>
        <w:t>Ibid.</w:t>
      </w:r>
    </w:p>
  </w:footnote>
  <w:footnote w:id="21">
    <w:p w:rsidR="009B6139" w:rsidRPr="001B41D8" w:rsidRDefault="009B6139" w:rsidP="005F6F1B">
      <w:pPr>
        <w:pStyle w:val="FootnoteText"/>
        <w:rPr>
          <w:color w:val="000000"/>
          <w:sz w:val="18"/>
          <w:szCs w:val="18"/>
          <w:lang w:val="nl-BE"/>
        </w:rPr>
      </w:pPr>
      <w:r w:rsidRPr="009A1460">
        <w:rPr>
          <w:rStyle w:val="FootnoteReference"/>
          <w:color w:val="000000"/>
          <w:sz w:val="18"/>
          <w:szCs w:val="18"/>
        </w:rPr>
        <w:footnoteRef/>
      </w:r>
      <w:r w:rsidRPr="009A1460">
        <w:rPr>
          <w:b/>
          <w:color w:val="000000"/>
          <w:sz w:val="18"/>
          <w:szCs w:val="18"/>
        </w:rPr>
        <w:t xml:space="preserve"> </w:t>
      </w:r>
      <w:proofErr w:type="gramStart"/>
      <w:r w:rsidRPr="009A1460">
        <w:rPr>
          <w:b/>
          <w:color w:val="000000"/>
          <w:sz w:val="18"/>
          <w:szCs w:val="18"/>
        </w:rPr>
        <w:t>Ibid.</w:t>
      </w:r>
      <w:proofErr w:type="gramEnd"/>
      <w:r>
        <w:rPr>
          <w:rFonts w:hint="eastAsia"/>
          <w:b/>
          <w:color w:val="000000"/>
          <w:sz w:val="18"/>
          <w:szCs w:val="18"/>
        </w:rPr>
        <w:t xml:space="preserve"> </w:t>
      </w:r>
    </w:p>
  </w:footnote>
  <w:footnote w:id="22">
    <w:p w:rsidR="009B6139" w:rsidRPr="00E110EA" w:rsidRDefault="009B6139" w:rsidP="004B6B8D">
      <w:pPr>
        <w:pStyle w:val="FootnoteText"/>
        <w:rPr>
          <w:rFonts w:eastAsia="Malgun Gothic"/>
          <w:color w:val="000000"/>
          <w:sz w:val="18"/>
          <w:szCs w:val="18"/>
          <w:lang w:eastAsia="ko-KR"/>
        </w:rPr>
      </w:pPr>
      <w:r w:rsidRPr="006C061D">
        <w:rPr>
          <w:rStyle w:val="FootnoteReference"/>
          <w:color w:val="000000"/>
        </w:rPr>
        <w:footnoteRef/>
      </w:r>
      <w:r w:rsidRPr="001B41D8">
        <w:rPr>
          <w:color w:val="000000"/>
          <w:lang w:val="nl-BE"/>
        </w:rPr>
        <w:t xml:space="preserve"> </w:t>
      </w:r>
      <w:r w:rsidRPr="001B41D8">
        <w:rPr>
          <w:rFonts w:eastAsia="Malgun Gothic"/>
          <w:b/>
          <w:color w:val="000000"/>
          <w:sz w:val="18"/>
          <w:szCs w:val="18"/>
          <w:lang w:val="nl-BE" w:eastAsia="ko-KR"/>
        </w:rPr>
        <w:t>Dantō, Shigemitsu (</w:t>
      </w:r>
      <w:r w:rsidRPr="008668EB">
        <w:rPr>
          <w:rFonts w:ascii="MS Gothic" w:eastAsia="MS Gothic" w:hAnsi="MS Gothic" w:cs="MS Gothic" w:hint="eastAsia"/>
          <w:b/>
          <w:color w:val="000000"/>
          <w:sz w:val="18"/>
          <w:szCs w:val="18"/>
          <w:lang w:val="nl-BE" w:eastAsia="ko-KR"/>
        </w:rPr>
        <w:t>団藤重光</w:t>
      </w:r>
      <w:r w:rsidRPr="001B41D8">
        <w:rPr>
          <w:rFonts w:eastAsia="Malgun Gothic"/>
          <w:b/>
          <w:color w:val="000000"/>
          <w:sz w:val="18"/>
          <w:szCs w:val="18"/>
          <w:lang w:val="nl-BE" w:eastAsia="ko-KR"/>
        </w:rPr>
        <w:t>), Murai, Toshikuni (</w:t>
      </w:r>
      <w:r w:rsidRPr="008668EB">
        <w:rPr>
          <w:rFonts w:ascii="MS Gothic" w:eastAsia="MS Gothic" w:hAnsi="MS Gothic" w:cs="MS Gothic" w:hint="eastAsia"/>
          <w:b/>
          <w:color w:val="000000"/>
          <w:sz w:val="18"/>
          <w:szCs w:val="18"/>
          <w:lang w:val="nl-BE" w:eastAsia="ko-KR"/>
        </w:rPr>
        <w:t>村井敏邦</w:t>
      </w:r>
      <w:r w:rsidRPr="001B41D8">
        <w:rPr>
          <w:rFonts w:ascii="MS Gothic" w:eastAsia="MS Gothic" w:hAnsi="MS Gothic" w:cs="MS Gothic"/>
          <w:b/>
          <w:color w:val="000000"/>
          <w:sz w:val="18"/>
          <w:szCs w:val="18"/>
          <w:lang w:val="nl-BE" w:eastAsia="ko-KR"/>
        </w:rPr>
        <w:t xml:space="preserve">) </w:t>
      </w:r>
      <w:r w:rsidRPr="001B41D8">
        <w:rPr>
          <w:rFonts w:eastAsia="Malgun Gothic"/>
          <w:b/>
          <w:color w:val="000000"/>
          <w:sz w:val="18"/>
          <w:szCs w:val="18"/>
          <w:lang w:val="nl-BE" w:eastAsia="ko-KR"/>
        </w:rPr>
        <w:t>en Saitō, Toyoji (</w:t>
      </w:r>
      <w:r w:rsidRPr="008668EB">
        <w:rPr>
          <w:rFonts w:ascii="MS Gothic" w:eastAsia="MS Gothic" w:hAnsi="MS Gothic" w:cs="MS Gothic" w:hint="eastAsia"/>
          <w:b/>
          <w:color w:val="000000"/>
          <w:sz w:val="18"/>
          <w:szCs w:val="18"/>
          <w:lang w:val="nl-BE" w:eastAsia="ko-KR"/>
        </w:rPr>
        <w:t>斉藤豊治</w:t>
      </w:r>
      <w:r w:rsidRPr="001B41D8">
        <w:rPr>
          <w:rFonts w:eastAsia="Malgun Gothic"/>
          <w:b/>
          <w:color w:val="000000"/>
          <w:sz w:val="18"/>
          <w:szCs w:val="18"/>
          <w:lang w:val="nl-BE" w:eastAsia="ko-KR"/>
        </w:rPr>
        <w:t xml:space="preserve">). </w:t>
      </w:r>
      <w:r>
        <w:rPr>
          <w:rFonts w:eastAsia="Malgun Gothic"/>
          <w:color w:val="000000"/>
          <w:sz w:val="18"/>
          <w:szCs w:val="18"/>
          <w:lang w:eastAsia="ko-KR"/>
        </w:rPr>
        <w:t>2000.</w:t>
      </w:r>
      <w:r w:rsidRPr="008668EB">
        <w:rPr>
          <w:rFonts w:hint="eastAsia"/>
          <w:color w:val="000000"/>
          <w:sz w:val="18"/>
          <w:szCs w:val="18"/>
          <w:lang w:val="nl-BE"/>
        </w:rPr>
        <w:t>『「改正」少年法を批判する』</w:t>
      </w:r>
      <w:r w:rsidRPr="008668EB">
        <w:rPr>
          <w:rFonts w:eastAsia="Malgun Gothic"/>
          <w:color w:val="000000"/>
          <w:sz w:val="18"/>
          <w:szCs w:val="18"/>
          <w:lang w:eastAsia="ko-KR"/>
        </w:rPr>
        <w:t>(</w:t>
      </w:r>
      <w:r w:rsidRPr="008668EB">
        <w:rPr>
          <w:rFonts w:eastAsia="Malgun Gothic"/>
          <w:i/>
          <w:color w:val="000000"/>
          <w:sz w:val="18"/>
          <w:szCs w:val="18"/>
          <w:lang w:eastAsia="ko-KR"/>
        </w:rPr>
        <w:t>“</w:t>
      </w:r>
      <w:proofErr w:type="spellStart"/>
      <w:r w:rsidRPr="008668EB">
        <w:rPr>
          <w:rFonts w:eastAsia="Malgun Gothic"/>
          <w:i/>
          <w:color w:val="000000"/>
          <w:sz w:val="18"/>
          <w:szCs w:val="18"/>
          <w:lang w:eastAsia="ko-KR"/>
        </w:rPr>
        <w:t>Kaisei</w:t>
      </w:r>
      <w:proofErr w:type="spellEnd"/>
      <w:r w:rsidRPr="008668EB">
        <w:rPr>
          <w:rFonts w:eastAsia="Malgun Gothic"/>
          <w:i/>
          <w:color w:val="000000"/>
          <w:sz w:val="18"/>
          <w:szCs w:val="18"/>
          <w:lang w:eastAsia="ko-KR"/>
        </w:rPr>
        <w:t xml:space="preserve">” </w:t>
      </w:r>
      <w:proofErr w:type="spellStart"/>
      <w:r w:rsidRPr="008668EB">
        <w:rPr>
          <w:rFonts w:eastAsia="Malgun Gothic"/>
          <w:i/>
          <w:color w:val="000000"/>
          <w:sz w:val="18"/>
          <w:szCs w:val="18"/>
          <w:lang w:eastAsia="ko-KR"/>
        </w:rPr>
        <w:t>Shōnenhō</w:t>
      </w:r>
      <w:proofErr w:type="spellEnd"/>
      <w:r w:rsidRPr="008668EB">
        <w:rPr>
          <w:rFonts w:eastAsia="Malgun Gothic"/>
          <w:i/>
          <w:color w:val="000000"/>
          <w:sz w:val="18"/>
          <w:szCs w:val="18"/>
          <w:lang w:eastAsia="ko-KR"/>
        </w:rPr>
        <w:t xml:space="preserve"> </w:t>
      </w:r>
      <w:proofErr w:type="spellStart"/>
      <w:r w:rsidRPr="008668EB">
        <w:rPr>
          <w:rFonts w:eastAsia="Malgun Gothic"/>
          <w:i/>
          <w:color w:val="000000"/>
          <w:sz w:val="18"/>
          <w:szCs w:val="18"/>
          <w:lang w:eastAsia="ko-KR"/>
        </w:rPr>
        <w:t>wo</w:t>
      </w:r>
      <w:proofErr w:type="spellEnd"/>
      <w:r w:rsidRPr="008668EB">
        <w:rPr>
          <w:rFonts w:eastAsia="Malgun Gothic"/>
          <w:i/>
          <w:color w:val="000000"/>
          <w:sz w:val="18"/>
          <w:szCs w:val="18"/>
          <w:lang w:eastAsia="ko-KR"/>
        </w:rPr>
        <w:t xml:space="preserve"> </w:t>
      </w:r>
      <w:proofErr w:type="spellStart"/>
      <w:r w:rsidRPr="008668EB">
        <w:rPr>
          <w:rFonts w:eastAsia="Malgun Gothic"/>
          <w:i/>
          <w:color w:val="000000"/>
          <w:sz w:val="18"/>
          <w:szCs w:val="18"/>
          <w:lang w:eastAsia="ko-KR"/>
        </w:rPr>
        <w:t>Hihan</w:t>
      </w:r>
      <w:proofErr w:type="spellEnd"/>
      <w:r w:rsidRPr="008668EB">
        <w:rPr>
          <w:rFonts w:eastAsia="Malgun Gothic"/>
          <w:i/>
          <w:color w:val="000000"/>
          <w:sz w:val="18"/>
          <w:szCs w:val="18"/>
          <w:lang w:eastAsia="ko-KR"/>
        </w:rPr>
        <w:t xml:space="preserve"> </w:t>
      </w:r>
      <w:proofErr w:type="spellStart"/>
      <w:r w:rsidRPr="008668EB">
        <w:rPr>
          <w:rFonts w:eastAsia="Malgun Gothic"/>
          <w:i/>
          <w:color w:val="000000"/>
          <w:sz w:val="18"/>
          <w:szCs w:val="18"/>
          <w:lang w:eastAsia="ko-KR"/>
        </w:rPr>
        <w:t>suru</w:t>
      </w:r>
      <w:proofErr w:type="spellEnd"/>
      <w:r w:rsidRPr="008668EB">
        <w:rPr>
          <w:rFonts w:eastAsia="Malgun Gothic"/>
          <w:color w:val="000000"/>
          <w:sz w:val="18"/>
          <w:szCs w:val="18"/>
          <w:lang w:eastAsia="ko-KR"/>
        </w:rPr>
        <w:t xml:space="preserve">). </w:t>
      </w:r>
      <w:proofErr w:type="spellStart"/>
      <w:r w:rsidRPr="008668EB">
        <w:rPr>
          <w:rFonts w:eastAsia="Malgun Gothic"/>
          <w:color w:val="000000"/>
          <w:sz w:val="18"/>
          <w:szCs w:val="18"/>
          <w:lang w:eastAsia="ko-KR"/>
        </w:rPr>
        <w:t>Tokio</w:t>
      </w:r>
      <w:proofErr w:type="spellEnd"/>
      <w:r w:rsidRPr="008668EB">
        <w:rPr>
          <w:rFonts w:eastAsia="Malgun Gothic"/>
          <w:color w:val="000000"/>
          <w:sz w:val="18"/>
          <w:szCs w:val="18"/>
          <w:lang w:eastAsia="ko-KR"/>
        </w:rPr>
        <w:t xml:space="preserve">: Nippon </w:t>
      </w:r>
      <w:proofErr w:type="spellStart"/>
      <w:r w:rsidRPr="008668EB">
        <w:rPr>
          <w:rFonts w:eastAsia="Malgun Gothic"/>
          <w:color w:val="000000"/>
          <w:sz w:val="18"/>
          <w:szCs w:val="18"/>
          <w:lang w:eastAsia="ko-KR"/>
        </w:rPr>
        <w:t>Hyoron</w:t>
      </w:r>
      <w:proofErr w:type="spellEnd"/>
      <w:r w:rsidRPr="008668EB">
        <w:rPr>
          <w:rFonts w:eastAsia="Malgun Gothic"/>
          <w:color w:val="000000"/>
          <w:sz w:val="18"/>
          <w:szCs w:val="18"/>
          <w:lang w:eastAsia="ko-KR"/>
        </w:rPr>
        <w:t xml:space="preserve"> </w:t>
      </w:r>
      <w:proofErr w:type="spellStart"/>
      <w:r w:rsidRPr="008668EB">
        <w:rPr>
          <w:rFonts w:eastAsia="Malgun Gothic"/>
          <w:color w:val="000000"/>
          <w:sz w:val="18"/>
          <w:szCs w:val="18"/>
          <w:lang w:eastAsia="ko-KR"/>
        </w:rPr>
        <w:t>Sha</w:t>
      </w:r>
      <w:proofErr w:type="spellEnd"/>
      <w:r w:rsidRPr="008668EB">
        <w:rPr>
          <w:rFonts w:eastAsia="Malgun Gothic"/>
          <w:color w:val="000000"/>
          <w:sz w:val="18"/>
          <w:szCs w:val="18"/>
          <w:lang w:eastAsia="ko-KR"/>
        </w:rPr>
        <w:t xml:space="preserve"> (</w:t>
      </w:r>
      <w:r w:rsidRPr="008668EB">
        <w:rPr>
          <w:rFonts w:hint="eastAsia"/>
          <w:color w:val="000000"/>
          <w:sz w:val="18"/>
          <w:szCs w:val="18"/>
          <w:lang w:val="nl-BE"/>
        </w:rPr>
        <w:t>日本評論社</w:t>
      </w:r>
      <w:r w:rsidRPr="008668EB">
        <w:rPr>
          <w:rFonts w:eastAsia="Malgun Gothic"/>
          <w:color w:val="000000"/>
          <w:sz w:val="18"/>
          <w:szCs w:val="18"/>
          <w:lang w:eastAsia="ko-KR"/>
        </w:rPr>
        <w:t>)</w:t>
      </w:r>
      <w:r>
        <w:rPr>
          <w:rFonts w:eastAsia="Malgun Gothic"/>
          <w:color w:val="000000"/>
          <w:sz w:val="18"/>
          <w:szCs w:val="18"/>
          <w:lang w:eastAsia="ko-KR"/>
        </w:rPr>
        <w:t>:</w:t>
      </w:r>
      <w:r w:rsidRPr="00E110EA">
        <w:rPr>
          <w:rFonts w:eastAsia="Malgun Gothic"/>
          <w:b/>
          <w:color w:val="000000"/>
          <w:sz w:val="18"/>
          <w:szCs w:val="18"/>
          <w:lang w:eastAsia="ko-KR"/>
        </w:rPr>
        <w:t xml:space="preserve"> </w:t>
      </w:r>
      <w:r w:rsidRPr="00E110EA">
        <w:rPr>
          <w:rFonts w:eastAsia="Malgun Gothic"/>
          <w:color w:val="000000"/>
          <w:sz w:val="18"/>
          <w:szCs w:val="18"/>
          <w:lang w:eastAsia="ko-KR"/>
        </w:rPr>
        <w:t>20.</w:t>
      </w:r>
    </w:p>
  </w:footnote>
  <w:footnote w:id="23">
    <w:p w:rsidR="009B6139" w:rsidRPr="00EE5AD5" w:rsidRDefault="009B6139">
      <w:pPr>
        <w:pStyle w:val="FootnoteText"/>
      </w:pPr>
      <w:r w:rsidRPr="006C061D">
        <w:rPr>
          <w:rStyle w:val="FootnoteReference"/>
          <w:color w:val="000000"/>
        </w:rPr>
        <w:footnoteRef/>
      </w:r>
      <w:r w:rsidRPr="006C061D">
        <w:rPr>
          <w:color w:val="000000"/>
        </w:rPr>
        <w:t xml:space="preserve"> </w:t>
      </w:r>
      <w:r w:rsidRPr="00240A6B">
        <w:rPr>
          <w:b/>
          <w:sz w:val="18"/>
          <w:szCs w:val="18"/>
          <w:lang w:eastAsia="ko-KR"/>
        </w:rPr>
        <w:t>Schwarzenegger, Christian.</w:t>
      </w:r>
      <w:r w:rsidRPr="00240A6B">
        <w:rPr>
          <w:sz w:val="18"/>
          <w:szCs w:val="18"/>
          <w:lang w:eastAsia="ko-KR"/>
        </w:rPr>
        <w:t xml:space="preserve"> 2003. Debate about the reform of the juvenile law in Japan. In </w:t>
      </w:r>
      <w:proofErr w:type="spellStart"/>
      <w:r w:rsidRPr="00240A6B">
        <w:rPr>
          <w:sz w:val="18"/>
          <w:szCs w:val="18"/>
          <w:lang w:eastAsia="ko-KR"/>
        </w:rPr>
        <w:t>Foljanty-Jost</w:t>
      </w:r>
      <w:proofErr w:type="spellEnd"/>
      <w:r w:rsidRPr="00240A6B">
        <w:rPr>
          <w:sz w:val="18"/>
          <w:szCs w:val="18"/>
          <w:lang w:eastAsia="ko-KR"/>
        </w:rPr>
        <w:t xml:space="preserve">, G. (Editor), </w:t>
      </w:r>
      <w:r w:rsidRPr="00240A6B">
        <w:rPr>
          <w:i/>
          <w:sz w:val="18"/>
          <w:szCs w:val="18"/>
          <w:lang w:eastAsia="ko-KR"/>
        </w:rPr>
        <w:t>Juvenile delinquency in Japan: Reconsidering the crisis</w:t>
      </w:r>
      <w:r>
        <w:rPr>
          <w:sz w:val="18"/>
          <w:szCs w:val="18"/>
          <w:lang w:eastAsia="ko-KR"/>
        </w:rPr>
        <w:t xml:space="preserve">, </w:t>
      </w:r>
      <w:proofErr w:type="spellStart"/>
      <w:r>
        <w:rPr>
          <w:sz w:val="18"/>
          <w:szCs w:val="18"/>
          <w:lang w:eastAsia="ko-KR"/>
        </w:rPr>
        <w:t>Koninklijke</w:t>
      </w:r>
      <w:proofErr w:type="spellEnd"/>
      <w:r>
        <w:rPr>
          <w:sz w:val="18"/>
          <w:szCs w:val="18"/>
          <w:lang w:eastAsia="ko-KR"/>
        </w:rPr>
        <w:t xml:space="preserve"> Brill NV: 182.</w:t>
      </w:r>
    </w:p>
  </w:footnote>
  <w:footnote w:id="24">
    <w:p w:rsidR="009B6139" w:rsidRPr="00840721" w:rsidRDefault="009B6139">
      <w:pPr>
        <w:pStyle w:val="FootnoteText"/>
        <w:rPr>
          <w:color w:val="000000"/>
        </w:rPr>
      </w:pPr>
      <w:r w:rsidRPr="00DF26AE">
        <w:rPr>
          <w:rStyle w:val="FootnoteReference"/>
          <w:color w:val="000000"/>
        </w:rPr>
        <w:footnoteRef/>
      </w:r>
      <w:r w:rsidRPr="00DF26AE">
        <w:rPr>
          <w:color w:val="000000"/>
        </w:rPr>
        <w:t xml:space="preserve"> </w:t>
      </w:r>
      <w:r w:rsidRPr="00191A33">
        <w:rPr>
          <w:b/>
          <w:color w:val="000000"/>
        </w:rPr>
        <w:t>Ibid.</w:t>
      </w:r>
    </w:p>
  </w:footnote>
  <w:footnote w:id="25">
    <w:p w:rsidR="009B6139" w:rsidRPr="00840721" w:rsidRDefault="009B6139">
      <w:pPr>
        <w:pStyle w:val="FootnoteText"/>
      </w:pPr>
      <w:r w:rsidRPr="004B7FC4">
        <w:rPr>
          <w:rStyle w:val="FootnoteReference"/>
          <w:color w:val="000000"/>
        </w:rPr>
        <w:footnoteRef/>
      </w:r>
      <w:r w:rsidRPr="004B7FC4">
        <w:rPr>
          <w:color w:val="000000"/>
          <w:rPrChange w:id="164" w:author="Nicholas Peeters" w:date="2014-08-06T17:25:00Z">
            <w:rPr>
              <w:color w:val="000000"/>
            </w:rPr>
          </w:rPrChange>
        </w:rPr>
        <w:t xml:space="preserve"> </w:t>
      </w:r>
      <w:r w:rsidRPr="004B7FC4">
        <w:rPr>
          <w:b/>
          <w:color w:val="000000"/>
          <w:rPrChange w:id="165" w:author="Nicholas Peeters" w:date="2014-08-06T17:25:00Z">
            <w:rPr>
              <w:b/>
              <w:color w:val="000000"/>
            </w:rPr>
          </w:rPrChange>
        </w:rPr>
        <w:t>Ibid.</w:t>
      </w:r>
    </w:p>
  </w:footnote>
  <w:footnote w:id="26">
    <w:p w:rsidR="009B6139" w:rsidRPr="00616E20" w:rsidRDefault="009B6139">
      <w:pPr>
        <w:pStyle w:val="FootnoteText"/>
      </w:pPr>
      <w:r w:rsidRPr="00616E20">
        <w:rPr>
          <w:rStyle w:val="FootnoteReference"/>
          <w:color w:val="000000"/>
        </w:rPr>
        <w:footnoteRef/>
      </w:r>
      <w:r w:rsidRPr="00616E20">
        <w:rPr>
          <w:color w:val="000000"/>
        </w:rPr>
        <w:t xml:space="preserve"> </w:t>
      </w:r>
      <w:r w:rsidRPr="00191A33">
        <w:rPr>
          <w:rFonts w:eastAsia="Malgun Gothic"/>
          <w:b/>
          <w:color w:val="000000"/>
          <w:sz w:val="18"/>
          <w:szCs w:val="18"/>
          <w:lang w:eastAsia="ko-KR"/>
        </w:rPr>
        <w:t>Moriyama, Tadashi (</w:t>
      </w:r>
      <w:r w:rsidRPr="00191A33">
        <w:rPr>
          <w:rFonts w:ascii="MS Gothic" w:eastAsia="MS Gothic" w:hAnsi="MS Gothic" w:cs="MS Gothic" w:hint="eastAsia"/>
          <w:b/>
          <w:color w:val="000000"/>
          <w:sz w:val="18"/>
          <w:szCs w:val="18"/>
          <w:lang w:val="nl-BE" w:eastAsia="ko-KR"/>
        </w:rPr>
        <w:t>守山正</w:t>
      </w:r>
      <w:r w:rsidRPr="00191A33">
        <w:rPr>
          <w:rFonts w:eastAsia="Malgun Gothic"/>
          <w:b/>
          <w:color w:val="000000"/>
          <w:sz w:val="18"/>
          <w:szCs w:val="18"/>
          <w:lang w:eastAsia="ko-KR"/>
        </w:rPr>
        <w:t xml:space="preserve">) en </w:t>
      </w:r>
      <w:proofErr w:type="spellStart"/>
      <w:r w:rsidRPr="00191A33">
        <w:rPr>
          <w:rFonts w:eastAsia="Malgun Gothic"/>
          <w:b/>
          <w:color w:val="000000"/>
          <w:sz w:val="18"/>
          <w:szCs w:val="18"/>
          <w:lang w:eastAsia="ko-KR"/>
        </w:rPr>
        <w:t>Gotō</w:t>
      </w:r>
      <w:proofErr w:type="spellEnd"/>
      <w:r w:rsidRPr="00191A33">
        <w:rPr>
          <w:rFonts w:eastAsia="Malgun Gothic"/>
          <w:b/>
          <w:color w:val="000000"/>
          <w:sz w:val="18"/>
          <w:szCs w:val="18"/>
          <w:lang w:eastAsia="ko-KR"/>
        </w:rPr>
        <w:t>, Hiroko (</w:t>
      </w:r>
      <w:r w:rsidRPr="00191A33">
        <w:rPr>
          <w:rFonts w:ascii="MS Gothic" w:eastAsia="MS Gothic" w:hAnsi="MS Gothic" w:cs="MS Gothic" w:hint="eastAsia"/>
          <w:b/>
          <w:color w:val="000000"/>
          <w:sz w:val="18"/>
          <w:szCs w:val="18"/>
          <w:lang w:val="nl-BE" w:eastAsia="ko-KR"/>
        </w:rPr>
        <w:t>後藤弘子</w:t>
      </w:r>
      <w:r w:rsidRPr="00191A33">
        <w:rPr>
          <w:rFonts w:eastAsia="Malgun Gothic"/>
          <w:b/>
          <w:color w:val="000000"/>
          <w:sz w:val="18"/>
          <w:szCs w:val="18"/>
          <w:lang w:eastAsia="ko-KR"/>
        </w:rPr>
        <w:t xml:space="preserve">). </w:t>
      </w:r>
      <w:r w:rsidRPr="008668EB">
        <w:rPr>
          <w:rFonts w:eastAsia="Malgun Gothic"/>
          <w:color w:val="000000"/>
          <w:sz w:val="18"/>
          <w:szCs w:val="18"/>
        </w:rPr>
        <w:t xml:space="preserve">2009. </w:t>
      </w:r>
      <w:r w:rsidRPr="00191A33">
        <w:rPr>
          <w:rFonts w:hint="eastAsia"/>
          <w:color w:val="000000"/>
          <w:sz w:val="18"/>
          <w:szCs w:val="18"/>
          <w:lang w:val="nl-BE"/>
        </w:rPr>
        <w:t>『ビギナーズ少年法』</w:t>
      </w:r>
      <w:r w:rsidRPr="008668EB">
        <w:rPr>
          <w:rFonts w:eastAsia="Malgun Gothic"/>
          <w:color w:val="000000"/>
          <w:sz w:val="18"/>
          <w:szCs w:val="18"/>
        </w:rPr>
        <w:t>(</w:t>
      </w:r>
      <w:proofErr w:type="spellStart"/>
      <w:r w:rsidRPr="008668EB">
        <w:rPr>
          <w:rFonts w:eastAsia="Malgun Gothic"/>
          <w:i/>
          <w:color w:val="000000"/>
          <w:sz w:val="18"/>
          <w:szCs w:val="18"/>
        </w:rPr>
        <w:t>Bigināzu</w:t>
      </w:r>
      <w:proofErr w:type="spellEnd"/>
      <w:r w:rsidRPr="008668EB">
        <w:rPr>
          <w:rFonts w:eastAsia="Malgun Gothic"/>
          <w:i/>
          <w:color w:val="000000"/>
          <w:sz w:val="18"/>
          <w:szCs w:val="18"/>
        </w:rPr>
        <w:t xml:space="preserve"> </w:t>
      </w:r>
      <w:proofErr w:type="spellStart"/>
      <w:r w:rsidRPr="008668EB">
        <w:rPr>
          <w:rFonts w:eastAsia="Malgun Gothic"/>
          <w:i/>
          <w:color w:val="000000"/>
          <w:sz w:val="18"/>
          <w:szCs w:val="18"/>
        </w:rPr>
        <w:t>Shōnenhō</w:t>
      </w:r>
      <w:proofErr w:type="spellEnd"/>
      <w:r w:rsidRPr="008668EB">
        <w:rPr>
          <w:rFonts w:eastAsia="Malgun Gothic"/>
          <w:color w:val="000000"/>
          <w:sz w:val="18"/>
          <w:szCs w:val="18"/>
        </w:rPr>
        <w:t xml:space="preserve">, Ned.: </w:t>
      </w:r>
      <w:proofErr w:type="spellStart"/>
      <w:r w:rsidRPr="008668EB">
        <w:rPr>
          <w:rFonts w:eastAsia="Malgun Gothic"/>
          <w:color w:val="000000"/>
          <w:sz w:val="18"/>
          <w:szCs w:val="18"/>
        </w:rPr>
        <w:t>Jeugdrecht</w:t>
      </w:r>
      <w:proofErr w:type="spellEnd"/>
      <w:r w:rsidRPr="008668EB">
        <w:rPr>
          <w:rFonts w:eastAsia="Malgun Gothic"/>
          <w:color w:val="000000"/>
          <w:sz w:val="18"/>
          <w:szCs w:val="18"/>
        </w:rPr>
        <w:t xml:space="preserve"> </w:t>
      </w:r>
      <w:proofErr w:type="spellStart"/>
      <w:r w:rsidRPr="008668EB">
        <w:rPr>
          <w:rFonts w:eastAsia="Malgun Gothic"/>
          <w:color w:val="000000"/>
          <w:sz w:val="18"/>
          <w:szCs w:val="18"/>
        </w:rPr>
        <w:t>voor</w:t>
      </w:r>
      <w:proofErr w:type="spellEnd"/>
      <w:r w:rsidRPr="008668EB">
        <w:rPr>
          <w:rFonts w:eastAsia="Malgun Gothic"/>
          <w:color w:val="000000"/>
          <w:sz w:val="18"/>
          <w:szCs w:val="18"/>
        </w:rPr>
        <w:t xml:space="preserve"> Beginners). </w:t>
      </w:r>
      <w:proofErr w:type="spellStart"/>
      <w:r w:rsidRPr="008668EB">
        <w:rPr>
          <w:rFonts w:eastAsia="Malgun Gothic"/>
          <w:color w:val="000000"/>
          <w:sz w:val="18"/>
          <w:szCs w:val="18"/>
        </w:rPr>
        <w:t>Tokio</w:t>
      </w:r>
      <w:proofErr w:type="spellEnd"/>
      <w:r w:rsidRPr="008668EB">
        <w:rPr>
          <w:rFonts w:eastAsia="Malgun Gothic"/>
          <w:color w:val="000000"/>
          <w:sz w:val="18"/>
          <w:szCs w:val="18"/>
        </w:rPr>
        <w:t xml:space="preserve">: </w:t>
      </w:r>
      <w:proofErr w:type="spellStart"/>
      <w:r w:rsidRPr="008668EB">
        <w:rPr>
          <w:rFonts w:eastAsia="Malgun Gothic"/>
          <w:color w:val="000000"/>
          <w:sz w:val="18"/>
          <w:szCs w:val="18"/>
        </w:rPr>
        <w:t>Seibundoh</w:t>
      </w:r>
      <w:proofErr w:type="spellEnd"/>
      <w:r w:rsidRPr="008668EB">
        <w:rPr>
          <w:rFonts w:eastAsia="Malgun Gothic"/>
          <w:color w:val="000000"/>
          <w:sz w:val="18"/>
          <w:szCs w:val="18"/>
        </w:rPr>
        <w:t xml:space="preserve"> Publishing (</w:t>
      </w:r>
      <w:r w:rsidRPr="00191A33">
        <w:rPr>
          <w:rFonts w:hint="eastAsia"/>
          <w:color w:val="000000"/>
          <w:sz w:val="18"/>
          <w:szCs w:val="18"/>
          <w:lang w:val="nl-BE"/>
        </w:rPr>
        <w:t>成文堂</w:t>
      </w:r>
      <w:r w:rsidRPr="008668EB">
        <w:rPr>
          <w:rFonts w:eastAsia="Malgun Gothic"/>
          <w:color w:val="000000"/>
          <w:sz w:val="18"/>
          <w:szCs w:val="18"/>
        </w:rPr>
        <w:t>)</w:t>
      </w:r>
      <w:r w:rsidRPr="008668EB">
        <w:rPr>
          <w:rFonts w:eastAsia="Malgun Gothic"/>
          <w:color w:val="000000"/>
          <w:sz w:val="18"/>
          <w:szCs w:val="18"/>
          <w:lang w:eastAsia="ko-KR"/>
        </w:rPr>
        <w:t>.</w:t>
      </w:r>
    </w:p>
  </w:footnote>
  <w:footnote w:id="27">
    <w:p w:rsidR="009B6139" w:rsidRPr="00EE627C" w:rsidRDefault="009B6139">
      <w:pPr>
        <w:pStyle w:val="FootnoteText"/>
        <w:rPr>
          <w:color w:val="000000"/>
          <w:sz w:val="18"/>
          <w:szCs w:val="18"/>
        </w:rPr>
      </w:pPr>
      <w:r w:rsidRPr="00EE627C">
        <w:rPr>
          <w:rStyle w:val="FootnoteReference"/>
          <w:color w:val="000000"/>
          <w:sz w:val="18"/>
          <w:szCs w:val="18"/>
        </w:rPr>
        <w:footnoteRef/>
      </w:r>
      <w:r w:rsidRPr="00EE627C">
        <w:rPr>
          <w:color w:val="000000"/>
          <w:sz w:val="18"/>
          <w:szCs w:val="18"/>
        </w:rPr>
        <w:t xml:space="preserve"> </w:t>
      </w:r>
      <w:r w:rsidRPr="00EE627C">
        <w:rPr>
          <w:rFonts w:eastAsia="Malgun Gothic"/>
          <w:b/>
          <w:color w:val="000000"/>
          <w:sz w:val="18"/>
          <w:szCs w:val="18"/>
          <w:lang w:eastAsia="ko-KR"/>
        </w:rPr>
        <w:t>Moriyama, Tadashi (</w:t>
      </w:r>
      <w:r w:rsidRPr="00EE627C">
        <w:rPr>
          <w:rFonts w:ascii="MS Gothic" w:eastAsia="MS Gothic" w:hAnsi="MS Gothic" w:cs="MS Gothic" w:hint="eastAsia"/>
          <w:b/>
          <w:color w:val="000000"/>
          <w:sz w:val="18"/>
          <w:szCs w:val="18"/>
          <w:lang w:val="nl-BE" w:eastAsia="ko-KR"/>
        </w:rPr>
        <w:t>守山正</w:t>
      </w:r>
      <w:r w:rsidRPr="00EE627C">
        <w:rPr>
          <w:rFonts w:eastAsia="Malgun Gothic"/>
          <w:b/>
          <w:color w:val="000000"/>
          <w:sz w:val="18"/>
          <w:szCs w:val="18"/>
          <w:lang w:eastAsia="ko-KR"/>
        </w:rPr>
        <w:t xml:space="preserve">) en </w:t>
      </w:r>
      <w:proofErr w:type="spellStart"/>
      <w:r w:rsidRPr="00EE627C">
        <w:rPr>
          <w:rFonts w:eastAsia="Malgun Gothic"/>
          <w:b/>
          <w:color w:val="000000"/>
          <w:sz w:val="18"/>
          <w:szCs w:val="18"/>
          <w:lang w:eastAsia="ko-KR"/>
        </w:rPr>
        <w:t>Gotō</w:t>
      </w:r>
      <w:proofErr w:type="spellEnd"/>
      <w:r w:rsidRPr="00EE627C">
        <w:rPr>
          <w:rFonts w:eastAsia="Malgun Gothic"/>
          <w:b/>
          <w:color w:val="000000"/>
          <w:sz w:val="18"/>
          <w:szCs w:val="18"/>
          <w:lang w:eastAsia="ko-KR"/>
        </w:rPr>
        <w:t>, Hiroko (</w:t>
      </w:r>
      <w:r w:rsidRPr="00EE627C">
        <w:rPr>
          <w:rFonts w:ascii="MS Gothic" w:eastAsia="MS Gothic" w:hAnsi="MS Gothic" w:cs="MS Gothic" w:hint="eastAsia"/>
          <w:b/>
          <w:color w:val="000000"/>
          <w:sz w:val="18"/>
          <w:szCs w:val="18"/>
          <w:lang w:val="nl-BE" w:eastAsia="ko-KR"/>
        </w:rPr>
        <w:t>後藤弘子</w:t>
      </w:r>
      <w:r w:rsidRPr="00EE627C">
        <w:rPr>
          <w:rFonts w:eastAsia="Malgun Gothic"/>
          <w:b/>
          <w:color w:val="000000"/>
          <w:sz w:val="18"/>
          <w:szCs w:val="18"/>
          <w:lang w:eastAsia="ko-KR"/>
        </w:rPr>
        <w:t xml:space="preserve">). </w:t>
      </w:r>
      <w:r w:rsidRPr="00EE627C">
        <w:rPr>
          <w:rFonts w:eastAsia="Malgun Gothic"/>
          <w:color w:val="000000"/>
          <w:sz w:val="18"/>
          <w:szCs w:val="18"/>
        </w:rPr>
        <w:t xml:space="preserve">2009. </w:t>
      </w:r>
      <w:r w:rsidRPr="00EE627C">
        <w:rPr>
          <w:rFonts w:hint="eastAsia"/>
          <w:color w:val="000000"/>
          <w:sz w:val="18"/>
          <w:szCs w:val="18"/>
          <w:lang w:val="nl-BE"/>
        </w:rPr>
        <w:t>『ビギナーズ少年法』</w:t>
      </w:r>
      <w:r w:rsidRPr="00EE627C">
        <w:rPr>
          <w:rFonts w:eastAsia="Malgun Gothic"/>
          <w:color w:val="000000"/>
          <w:sz w:val="18"/>
          <w:szCs w:val="18"/>
        </w:rPr>
        <w:t>(</w:t>
      </w:r>
      <w:proofErr w:type="spellStart"/>
      <w:r w:rsidRPr="00EE627C">
        <w:rPr>
          <w:rFonts w:eastAsia="Malgun Gothic"/>
          <w:i/>
          <w:color w:val="000000"/>
          <w:sz w:val="18"/>
          <w:szCs w:val="18"/>
        </w:rPr>
        <w:t>Bigināzu</w:t>
      </w:r>
      <w:proofErr w:type="spellEnd"/>
      <w:r w:rsidRPr="00EE627C">
        <w:rPr>
          <w:rFonts w:eastAsia="Malgun Gothic"/>
          <w:i/>
          <w:color w:val="000000"/>
          <w:sz w:val="18"/>
          <w:szCs w:val="18"/>
        </w:rPr>
        <w:t xml:space="preserve"> </w:t>
      </w:r>
      <w:proofErr w:type="spellStart"/>
      <w:r w:rsidRPr="00EE627C">
        <w:rPr>
          <w:rFonts w:eastAsia="Malgun Gothic"/>
          <w:i/>
          <w:color w:val="000000"/>
          <w:sz w:val="18"/>
          <w:szCs w:val="18"/>
        </w:rPr>
        <w:t>Shōnenhō</w:t>
      </w:r>
      <w:proofErr w:type="spellEnd"/>
      <w:r w:rsidRPr="00EE627C">
        <w:rPr>
          <w:rFonts w:eastAsia="Malgun Gothic"/>
          <w:color w:val="000000"/>
          <w:sz w:val="18"/>
          <w:szCs w:val="18"/>
        </w:rPr>
        <w:t xml:space="preserve">, Ned.: </w:t>
      </w:r>
      <w:proofErr w:type="spellStart"/>
      <w:r w:rsidRPr="00EE627C">
        <w:rPr>
          <w:rFonts w:eastAsia="Malgun Gothic"/>
          <w:color w:val="000000"/>
          <w:sz w:val="18"/>
          <w:szCs w:val="18"/>
        </w:rPr>
        <w:t>Jeugdrecht</w:t>
      </w:r>
      <w:proofErr w:type="spellEnd"/>
      <w:r w:rsidRPr="00EE627C">
        <w:rPr>
          <w:rFonts w:eastAsia="Malgun Gothic"/>
          <w:color w:val="000000"/>
          <w:sz w:val="18"/>
          <w:szCs w:val="18"/>
        </w:rPr>
        <w:t xml:space="preserve"> </w:t>
      </w:r>
      <w:proofErr w:type="spellStart"/>
      <w:r w:rsidRPr="00EE627C">
        <w:rPr>
          <w:rFonts w:eastAsia="Malgun Gothic"/>
          <w:color w:val="000000"/>
          <w:sz w:val="18"/>
          <w:szCs w:val="18"/>
        </w:rPr>
        <w:t>voor</w:t>
      </w:r>
      <w:proofErr w:type="spellEnd"/>
      <w:r w:rsidRPr="00EE627C">
        <w:rPr>
          <w:rFonts w:eastAsia="Malgun Gothic"/>
          <w:color w:val="000000"/>
          <w:sz w:val="18"/>
          <w:szCs w:val="18"/>
        </w:rPr>
        <w:t xml:space="preserve"> Beginners). </w:t>
      </w:r>
      <w:proofErr w:type="spellStart"/>
      <w:r w:rsidRPr="00EE627C">
        <w:rPr>
          <w:rFonts w:eastAsia="Malgun Gothic"/>
          <w:color w:val="000000"/>
          <w:sz w:val="18"/>
          <w:szCs w:val="18"/>
        </w:rPr>
        <w:t>Tokio</w:t>
      </w:r>
      <w:proofErr w:type="spellEnd"/>
      <w:r w:rsidRPr="00EE627C">
        <w:rPr>
          <w:rFonts w:eastAsia="Malgun Gothic"/>
          <w:color w:val="000000"/>
          <w:sz w:val="18"/>
          <w:szCs w:val="18"/>
        </w:rPr>
        <w:t xml:space="preserve">: </w:t>
      </w:r>
      <w:proofErr w:type="spellStart"/>
      <w:r w:rsidRPr="00EE627C">
        <w:rPr>
          <w:rFonts w:eastAsia="Malgun Gothic"/>
          <w:color w:val="000000"/>
          <w:sz w:val="18"/>
          <w:szCs w:val="18"/>
        </w:rPr>
        <w:t>Seibundoh</w:t>
      </w:r>
      <w:proofErr w:type="spellEnd"/>
      <w:r w:rsidRPr="00EE627C">
        <w:rPr>
          <w:rFonts w:eastAsia="Malgun Gothic"/>
          <w:color w:val="000000"/>
          <w:sz w:val="18"/>
          <w:szCs w:val="18"/>
        </w:rPr>
        <w:t xml:space="preserve"> Publishing (</w:t>
      </w:r>
      <w:r w:rsidRPr="00EE627C">
        <w:rPr>
          <w:rFonts w:hint="eastAsia"/>
          <w:color w:val="000000"/>
          <w:sz w:val="18"/>
          <w:szCs w:val="18"/>
          <w:lang w:val="nl-BE"/>
        </w:rPr>
        <w:t>成文堂</w:t>
      </w:r>
      <w:r w:rsidRPr="00EE627C">
        <w:rPr>
          <w:rFonts w:eastAsia="Malgun Gothic"/>
          <w:color w:val="000000"/>
          <w:sz w:val="18"/>
          <w:szCs w:val="18"/>
        </w:rPr>
        <w:t>)</w:t>
      </w:r>
      <w:r w:rsidRPr="00EE627C">
        <w:rPr>
          <w:rFonts w:eastAsia="Malgun Gothic"/>
          <w:color w:val="000000"/>
          <w:sz w:val="18"/>
          <w:szCs w:val="18"/>
          <w:lang w:eastAsia="ko-KR"/>
        </w:rPr>
        <w:t>.</w:t>
      </w:r>
    </w:p>
  </w:footnote>
  <w:footnote w:id="28">
    <w:p w:rsidR="009B6139" w:rsidRPr="00EE627C" w:rsidRDefault="009B6139">
      <w:pPr>
        <w:pStyle w:val="FootnoteText"/>
        <w:rPr>
          <w:sz w:val="18"/>
          <w:szCs w:val="18"/>
        </w:rPr>
      </w:pPr>
      <w:r w:rsidRPr="00EE627C">
        <w:rPr>
          <w:rStyle w:val="FootnoteReference"/>
          <w:color w:val="000000"/>
          <w:sz w:val="18"/>
          <w:szCs w:val="18"/>
        </w:rPr>
        <w:footnoteRef/>
      </w:r>
      <w:r w:rsidRPr="00EE627C">
        <w:rPr>
          <w:color w:val="000000"/>
          <w:sz w:val="18"/>
          <w:szCs w:val="18"/>
        </w:rPr>
        <w:t xml:space="preserve"> </w:t>
      </w:r>
      <w:r w:rsidRPr="00EE627C">
        <w:rPr>
          <w:b/>
          <w:sz w:val="18"/>
          <w:szCs w:val="18"/>
          <w:lang w:eastAsia="ko-KR"/>
        </w:rPr>
        <w:t>Schwarzenegger, Christian.</w:t>
      </w:r>
      <w:r w:rsidRPr="00EE627C">
        <w:rPr>
          <w:sz w:val="18"/>
          <w:szCs w:val="18"/>
          <w:lang w:eastAsia="ko-KR"/>
        </w:rPr>
        <w:t xml:space="preserve"> 2003. Debate about the reform of the juvenile law in Japan. In </w:t>
      </w:r>
      <w:proofErr w:type="spellStart"/>
      <w:r w:rsidRPr="00EE627C">
        <w:rPr>
          <w:sz w:val="18"/>
          <w:szCs w:val="18"/>
          <w:lang w:eastAsia="ko-KR"/>
        </w:rPr>
        <w:t>Foljanty-Jost</w:t>
      </w:r>
      <w:proofErr w:type="spellEnd"/>
      <w:r w:rsidRPr="00EE627C">
        <w:rPr>
          <w:sz w:val="18"/>
          <w:szCs w:val="18"/>
          <w:lang w:eastAsia="ko-KR"/>
        </w:rPr>
        <w:t xml:space="preserve">, G. (Editor), </w:t>
      </w:r>
      <w:r w:rsidRPr="00EE627C">
        <w:rPr>
          <w:i/>
          <w:sz w:val="18"/>
          <w:szCs w:val="18"/>
          <w:lang w:eastAsia="ko-KR"/>
        </w:rPr>
        <w:t>Juvenile delinquency in Japan: Reconsidering the crisis</w:t>
      </w:r>
      <w:r>
        <w:rPr>
          <w:sz w:val="18"/>
          <w:szCs w:val="18"/>
          <w:lang w:eastAsia="ko-KR"/>
        </w:rPr>
        <w:t xml:space="preserve">, </w:t>
      </w:r>
      <w:proofErr w:type="spellStart"/>
      <w:r>
        <w:rPr>
          <w:sz w:val="18"/>
          <w:szCs w:val="18"/>
          <w:lang w:eastAsia="ko-KR"/>
        </w:rPr>
        <w:t>Koninklijke</w:t>
      </w:r>
      <w:proofErr w:type="spellEnd"/>
      <w:r>
        <w:rPr>
          <w:sz w:val="18"/>
          <w:szCs w:val="18"/>
          <w:lang w:eastAsia="ko-KR"/>
        </w:rPr>
        <w:t xml:space="preserve"> Brill NV:</w:t>
      </w:r>
      <w:r w:rsidRPr="00EE627C">
        <w:rPr>
          <w:sz w:val="18"/>
          <w:szCs w:val="18"/>
          <w:lang w:eastAsia="ko-KR"/>
        </w:rPr>
        <w:t xml:space="preserve"> 182.</w:t>
      </w:r>
    </w:p>
  </w:footnote>
  <w:footnote w:id="29">
    <w:p w:rsidR="009B6139" w:rsidRPr="00EE627C" w:rsidRDefault="009B6139">
      <w:pPr>
        <w:pStyle w:val="FootnoteText"/>
        <w:rPr>
          <w:sz w:val="18"/>
          <w:szCs w:val="18"/>
        </w:rPr>
      </w:pPr>
      <w:r w:rsidRPr="00EE627C">
        <w:rPr>
          <w:rStyle w:val="FootnoteReference"/>
          <w:color w:val="000000"/>
          <w:sz w:val="18"/>
          <w:szCs w:val="18"/>
        </w:rPr>
        <w:footnoteRef/>
      </w:r>
      <w:r w:rsidRPr="00EE627C">
        <w:rPr>
          <w:color w:val="000000"/>
          <w:sz w:val="18"/>
          <w:szCs w:val="18"/>
        </w:rPr>
        <w:t xml:space="preserve"> </w:t>
      </w:r>
      <w:r w:rsidRPr="00EE627C">
        <w:rPr>
          <w:rFonts w:eastAsia="Malgun Gothic"/>
          <w:b/>
          <w:color w:val="000000"/>
          <w:sz w:val="18"/>
          <w:szCs w:val="18"/>
          <w:lang w:eastAsia="ko-KR"/>
        </w:rPr>
        <w:t>Moriyama, Tadashi (</w:t>
      </w:r>
      <w:r w:rsidRPr="00EE627C">
        <w:rPr>
          <w:rFonts w:ascii="MS Gothic" w:eastAsia="MS Gothic" w:hAnsi="MS Gothic" w:cs="MS Gothic" w:hint="eastAsia"/>
          <w:b/>
          <w:color w:val="000000"/>
          <w:sz w:val="18"/>
          <w:szCs w:val="18"/>
          <w:lang w:val="nl-BE" w:eastAsia="ko-KR"/>
        </w:rPr>
        <w:t>守山正</w:t>
      </w:r>
      <w:r w:rsidRPr="00EE627C">
        <w:rPr>
          <w:rFonts w:eastAsia="Malgun Gothic"/>
          <w:b/>
          <w:color w:val="000000"/>
          <w:sz w:val="18"/>
          <w:szCs w:val="18"/>
          <w:lang w:eastAsia="ko-KR"/>
        </w:rPr>
        <w:t xml:space="preserve">) en </w:t>
      </w:r>
      <w:proofErr w:type="spellStart"/>
      <w:r w:rsidRPr="00EE627C">
        <w:rPr>
          <w:rFonts w:eastAsia="Malgun Gothic"/>
          <w:b/>
          <w:color w:val="000000"/>
          <w:sz w:val="18"/>
          <w:szCs w:val="18"/>
          <w:lang w:eastAsia="ko-KR"/>
        </w:rPr>
        <w:t>Gotō</w:t>
      </w:r>
      <w:proofErr w:type="spellEnd"/>
      <w:r w:rsidRPr="00EE627C">
        <w:rPr>
          <w:rFonts w:eastAsia="Malgun Gothic"/>
          <w:b/>
          <w:color w:val="000000"/>
          <w:sz w:val="18"/>
          <w:szCs w:val="18"/>
          <w:lang w:eastAsia="ko-KR"/>
        </w:rPr>
        <w:t>, Hiroko (</w:t>
      </w:r>
      <w:r w:rsidRPr="00EE627C">
        <w:rPr>
          <w:rFonts w:ascii="MS Gothic" w:eastAsia="MS Gothic" w:hAnsi="MS Gothic" w:cs="MS Gothic" w:hint="eastAsia"/>
          <w:b/>
          <w:color w:val="000000"/>
          <w:sz w:val="18"/>
          <w:szCs w:val="18"/>
          <w:lang w:val="nl-BE" w:eastAsia="ko-KR"/>
        </w:rPr>
        <w:t>後藤弘子</w:t>
      </w:r>
      <w:r w:rsidRPr="00EE627C">
        <w:rPr>
          <w:rFonts w:eastAsia="Malgun Gothic"/>
          <w:b/>
          <w:color w:val="000000"/>
          <w:sz w:val="18"/>
          <w:szCs w:val="18"/>
          <w:lang w:eastAsia="ko-KR"/>
        </w:rPr>
        <w:t xml:space="preserve">). </w:t>
      </w:r>
      <w:r w:rsidRPr="00EE627C">
        <w:rPr>
          <w:rFonts w:eastAsia="Malgun Gothic"/>
          <w:color w:val="000000"/>
          <w:sz w:val="18"/>
          <w:szCs w:val="18"/>
        </w:rPr>
        <w:t xml:space="preserve">2009. </w:t>
      </w:r>
      <w:r w:rsidRPr="00EE627C">
        <w:rPr>
          <w:rFonts w:hint="eastAsia"/>
          <w:color w:val="000000"/>
          <w:sz w:val="18"/>
          <w:szCs w:val="18"/>
          <w:lang w:val="nl-BE"/>
        </w:rPr>
        <w:t>『ビギナーズ少年法』</w:t>
      </w:r>
      <w:r w:rsidRPr="00EE627C">
        <w:rPr>
          <w:rFonts w:eastAsia="Malgun Gothic"/>
          <w:color w:val="000000"/>
          <w:sz w:val="18"/>
          <w:szCs w:val="18"/>
        </w:rPr>
        <w:t>(</w:t>
      </w:r>
      <w:proofErr w:type="spellStart"/>
      <w:r w:rsidRPr="00EE627C">
        <w:rPr>
          <w:rFonts w:eastAsia="Malgun Gothic"/>
          <w:i/>
          <w:color w:val="000000"/>
          <w:sz w:val="18"/>
          <w:szCs w:val="18"/>
        </w:rPr>
        <w:t>Bigināzu</w:t>
      </w:r>
      <w:proofErr w:type="spellEnd"/>
      <w:r w:rsidRPr="00EE627C">
        <w:rPr>
          <w:rFonts w:eastAsia="Malgun Gothic"/>
          <w:i/>
          <w:color w:val="000000"/>
          <w:sz w:val="18"/>
          <w:szCs w:val="18"/>
        </w:rPr>
        <w:t xml:space="preserve"> </w:t>
      </w:r>
      <w:proofErr w:type="spellStart"/>
      <w:r w:rsidRPr="00EE627C">
        <w:rPr>
          <w:rFonts w:eastAsia="Malgun Gothic"/>
          <w:i/>
          <w:color w:val="000000"/>
          <w:sz w:val="18"/>
          <w:szCs w:val="18"/>
        </w:rPr>
        <w:t>Shōnenhō</w:t>
      </w:r>
      <w:proofErr w:type="spellEnd"/>
      <w:r w:rsidRPr="00EE627C">
        <w:rPr>
          <w:rFonts w:eastAsia="Malgun Gothic"/>
          <w:color w:val="000000"/>
          <w:sz w:val="18"/>
          <w:szCs w:val="18"/>
        </w:rPr>
        <w:t xml:space="preserve">, Ned.: </w:t>
      </w:r>
      <w:proofErr w:type="spellStart"/>
      <w:r w:rsidRPr="00EE627C">
        <w:rPr>
          <w:rFonts w:eastAsia="Malgun Gothic"/>
          <w:color w:val="000000"/>
          <w:sz w:val="18"/>
          <w:szCs w:val="18"/>
        </w:rPr>
        <w:t>Jeugdrecht</w:t>
      </w:r>
      <w:proofErr w:type="spellEnd"/>
      <w:r w:rsidRPr="00EE627C">
        <w:rPr>
          <w:rFonts w:eastAsia="Malgun Gothic"/>
          <w:color w:val="000000"/>
          <w:sz w:val="18"/>
          <w:szCs w:val="18"/>
        </w:rPr>
        <w:t xml:space="preserve"> </w:t>
      </w:r>
      <w:proofErr w:type="spellStart"/>
      <w:r w:rsidRPr="00EE627C">
        <w:rPr>
          <w:rFonts w:eastAsia="Malgun Gothic"/>
          <w:color w:val="000000"/>
          <w:sz w:val="18"/>
          <w:szCs w:val="18"/>
        </w:rPr>
        <w:t>voor</w:t>
      </w:r>
      <w:proofErr w:type="spellEnd"/>
      <w:r w:rsidRPr="00EE627C">
        <w:rPr>
          <w:rFonts w:eastAsia="Malgun Gothic"/>
          <w:color w:val="000000"/>
          <w:sz w:val="18"/>
          <w:szCs w:val="18"/>
        </w:rPr>
        <w:t xml:space="preserve"> Beginners). </w:t>
      </w:r>
      <w:proofErr w:type="spellStart"/>
      <w:r w:rsidRPr="00EE627C">
        <w:rPr>
          <w:rFonts w:eastAsia="Malgun Gothic"/>
          <w:color w:val="000000"/>
          <w:sz w:val="18"/>
          <w:szCs w:val="18"/>
        </w:rPr>
        <w:t>Tokio</w:t>
      </w:r>
      <w:proofErr w:type="spellEnd"/>
      <w:r w:rsidRPr="00EE627C">
        <w:rPr>
          <w:rFonts w:eastAsia="Malgun Gothic"/>
          <w:color w:val="000000"/>
          <w:sz w:val="18"/>
          <w:szCs w:val="18"/>
        </w:rPr>
        <w:t xml:space="preserve">: </w:t>
      </w:r>
      <w:proofErr w:type="spellStart"/>
      <w:r w:rsidRPr="00EE627C">
        <w:rPr>
          <w:rFonts w:eastAsia="Malgun Gothic"/>
          <w:color w:val="000000"/>
          <w:sz w:val="18"/>
          <w:szCs w:val="18"/>
        </w:rPr>
        <w:t>Seibundoh</w:t>
      </w:r>
      <w:proofErr w:type="spellEnd"/>
      <w:r w:rsidRPr="00EE627C">
        <w:rPr>
          <w:rFonts w:eastAsia="Malgun Gothic"/>
          <w:color w:val="000000"/>
          <w:sz w:val="18"/>
          <w:szCs w:val="18"/>
        </w:rPr>
        <w:t xml:space="preserve"> Publishing (</w:t>
      </w:r>
      <w:r w:rsidRPr="00EE627C">
        <w:rPr>
          <w:rFonts w:hint="eastAsia"/>
          <w:color w:val="000000"/>
          <w:sz w:val="18"/>
          <w:szCs w:val="18"/>
          <w:lang w:val="nl-BE"/>
        </w:rPr>
        <w:t>成文堂</w:t>
      </w:r>
      <w:r w:rsidRPr="00EE627C">
        <w:rPr>
          <w:rFonts w:eastAsia="Malgun Gothic"/>
          <w:color w:val="000000"/>
          <w:sz w:val="18"/>
          <w:szCs w:val="18"/>
        </w:rPr>
        <w:t>)</w:t>
      </w:r>
      <w:r w:rsidRPr="00EE627C">
        <w:rPr>
          <w:rFonts w:eastAsia="Malgun Gothic"/>
          <w:color w:val="000000"/>
          <w:sz w:val="18"/>
          <w:szCs w:val="18"/>
          <w:lang w:eastAsia="ko-KR"/>
        </w:rPr>
        <w:t>.</w:t>
      </w:r>
    </w:p>
  </w:footnote>
  <w:footnote w:id="30">
    <w:p w:rsidR="009B6139" w:rsidRPr="00936976" w:rsidRDefault="009B6139" w:rsidP="00472F6A">
      <w:pPr>
        <w:pStyle w:val="FootnoteText"/>
        <w:rPr>
          <w:color w:val="000000"/>
        </w:rPr>
      </w:pPr>
      <w:r w:rsidRPr="004B7FC4">
        <w:rPr>
          <w:rStyle w:val="FootnoteReference"/>
          <w:color w:val="000000"/>
          <w:sz w:val="18"/>
          <w:szCs w:val="18"/>
        </w:rPr>
        <w:footnoteRef/>
      </w:r>
      <w:r w:rsidRPr="004B7FC4">
        <w:rPr>
          <w:color w:val="000000"/>
          <w:sz w:val="18"/>
          <w:szCs w:val="18"/>
          <w:rPrChange w:id="181" w:author="Nicholas Peeters" w:date="2014-08-06T17:26:00Z">
            <w:rPr>
              <w:color w:val="000000"/>
              <w:sz w:val="18"/>
              <w:szCs w:val="18"/>
            </w:rPr>
          </w:rPrChange>
        </w:rPr>
        <w:t xml:space="preserve"> </w:t>
      </w:r>
      <w:r w:rsidRPr="004B7FC4">
        <w:rPr>
          <w:b/>
          <w:color w:val="000000"/>
          <w:sz w:val="18"/>
          <w:szCs w:val="18"/>
          <w:rPrChange w:id="182" w:author="Nicholas Peeters" w:date="2014-08-06T17:26:00Z">
            <w:rPr>
              <w:b/>
              <w:color w:val="000000"/>
              <w:sz w:val="18"/>
              <w:szCs w:val="18"/>
            </w:rPr>
          </w:rPrChange>
        </w:rPr>
        <w:t>Ibid.</w:t>
      </w:r>
    </w:p>
  </w:footnote>
  <w:footnote w:id="31">
    <w:p w:rsidR="009B6139" w:rsidRPr="00EE627C" w:rsidRDefault="009B6139" w:rsidP="00B640DA">
      <w:pPr>
        <w:pStyle w:val="FootnoteText"/>
        <w:rPr>
          <w:color w:val="000000"/>
          <w:sz w:val="18"/>
          <w:szCs w:val="18"/>
        </w:rPr>
      </w:pPr>
      <w:r w:rsidRPr="00EE627C">
        <w:rPr>
          <w:rStyle w:val="FootnoteReference"/>
          <w:color w:val="000000"/>
          <w:sz w:val="18"/>
          <w:szCs w:val="18"/>
        </w:rPr>
        <w:footnoteRef/>
      </w:r>
      <w:r w:rsidRPr="00EE627C">
        <w:rPr>
          <w:color w:val="000000"/>
          <w:sz w:val="18"/>
          <w:szCs w:val="18"/>
        </w:rPr>
        <w:t xml:space="preserve"> </w:t>
      </w:r>
      <w:proofErr w:type="gramStart"/>
      <w:r w:rsidRPr="00EE627C">
        <w:rPr>
          <w:b/>
          <w:color w:val="000000"/>
          <w:sz w:val="18"/>
          <w:szCs w:val="18"/>
        </w:rPr>
        <w:t>Wikipedia.</w:t>
      </w:r>
      <w:proofErr w:type="gramEnd"/>
      <w:r w:rsidRPr="00EE627C">
        <w:rPr>
          <w:b/>
          <w:color w:val="000000"/>
          <w:sz w:val="18"/>
          <w:szCs w:val="18"/>
        </w:rPr>
        <w:t xml:space="preserve"> </w:t>
      </w:r>
      <w:r w:rsidRPr="00EE627C">
        <w:rPr>
          <w:color w:val="000000"/>
          <w:sz w:val="18"/>
          <w:szCs w:val="18"/>
        </w:rPr>
        <w:t>“</w:t>
      </w:r>
      <w:r w:rsidRPr="00EE627C">
        <w:rPr>
          <w:rFonts w:hint="eastAsia"/>
          <w:color w:val="000000"/>
          <w:sz w:val="18"/>
          <w:szCs w:val="18"/>
        </w:rPr>
        <w:t>神戸連続児童殺傷事件</w:t>
      </w:r>
      <w:r w:rsidRPr="00EE627C">
        <w:rPr>
          <w:color w:val="000000"/>
          <w:sz w:val="18"/>
          <w:szCs w:val="18"/>
        </w:rPr>
        <w:t>(</w:t>
      </w:r>
      <w:proofErr w:type="spellStart"/>
      <w:r w:rsidRPr="00EE627C">
        <w:rPr>
          <w:rFonts w:eastAsia="Malgun Gothic"/>
          <w:i/>
          <w:color w:val="000000"/>
          <w:sz w:val="18"/>
          <w:szCs w:val="18"/>
          <w:lang w:eastAsia="ko-KR"/>
        </w:rPr>
        <w:t>Kōbe</w:t>
      </w:r>
      <w:proofErr w:type="spellEnd"/>
      <w:r w:rsidRPr="00EE627C">
        <w:rPr>
          <w:rFonts w:eastAsia="Malgun Gothic"/>
          <w:i/>
          <w:color w:val="000000"/>
          <w:sz w:val="18"/>
          <w:szCs w:val="18"/>
          <w:lang w:eastAsia="ko-KR"/>
        </w:rPr>
        <w:t xml:space="preserve"> </w:t>
      </w:r>
      <w:proofErr w:type="spellStart"/>
      <w:r w:rsidRPr="00EE627C">
        <w:rPr>
          <w:rFonts w:eastAsia="Malgun Gothic"/>
          <w:i/>
          <w:color w:val="000000"/>
          <w:sz w:val="18"/>
          <w:szCs w:val="18"/>
          <w:lang w:eastAsia="ko-KR"/>
        </w:rPr>
        <w:t>Renzoku</w:t>
      </w:r>
      <w:proofErr w:type="spellEnd"/>
      <w:r w:rsidRPr="00EE627C">
        <w:rPr>
          <w:rFonts w:eastAsia="Malgun Gothic"/>
          <w:i/>
          <w:color w:val="000000"/>
          <w:sz w:val="18"/>
          <w:szCs w:val="18"/>
          <w:lang w:eastAsia="ko-KR"/>
        </w:rPr>
        <w:t xml:space="preserve"> </w:t>
      </w:r>
      <w:proofErr w:type="spellStart"/>
      <w:r w:rsidRPr="00EE627C">
        <w:rPr>
          <w:rFonts w:eastAsia="Malgun Gothic"/>
          <w:i/>
          <w:color w:val="000000"/>
          <w:sz w:val="18"/>
          <w:szCs w:val="18"/>
          <w:lang w:eastAsia="ko-KR"/>
        </w:rPr>
        <w:t>Jidō</w:t>
      </w:r>
      <w:proofErr w:type="spellEnd"/>
      <w:r w:rsidRPr="00EE627C">
        <w:rPr>
          <w:rFonts w:eastAsia="Malgun Gothic"/>
          <w:i/>
          <w:color w:val="000000"/>
          <w:sz w:val="18"/>
          <w:szCs w:val="18"/>
          <w:lang w:eastAsia="ko-KR"/>
        </w:rPr>
        <w:t xml:space="preserve"> </w:t>
      </w:r>
      <w:proofErr w:type="spellStart"/>
      <w:r w:rsidRPr="00EE627C">
        <w:rPr>
          <w:rFonts w:eastAsia="Malgun Gothic"/>
          <w:i/>
          <w:color w:val="000000"/>
          <w:sz w:val="18"/>
          <w:szCs w:val="18"/>
          <w:lang w:eastAsia="ko-KR"/>
        </w:rPr>
        <w:t>Sa’shō</w:t>
      </w:r>
      <w:proofErr w:type="spellEnd"/>
      <w:r w:rsidRPr="00EE627C">
        <w:rPr>
          <w:rFonts w:eastAsia="Malgun Gothic"/>
          <w:i/>
          <w:color w:val="000000"/>
          <w:sz w:val="18"/>
          <w:szCs w:val="18"/>
          <w:lang w:eastAsia="ko-KR"/>
        </w:rPr>
        <w:t xml:space="preserve"> </w:t>
      </w:r>
      <w:proofErr w:type="spellStart"/>
      <w:r w:rsidRPr="00EE627C">
        <w:rPr>
          <w:rFonts w:eastAsia="Malgun Gothic"/>
          <w:i/>
          <w:color w:val="000000"/>
          <w:sz w:val="18"/>
          <w:szCs w:val="18"/>
          <w:lang w:eastAsia="ko-KR"/>
        </w:rPr>
        <w:t>Jiken</w:t>
      </w:r>
      <w:proofErr w:type="spellEnd"/>
      <w:r w:rsidRPr="00EE627C">
        <w:rPr>
          <w:color w:val="000000"/>
          <w:sz w:val="18"/>
          <w:szCs w:val="18"/>
        </w:rPr>
        <w:t xml:space="preserve">)”. </w:t>
      </w:r>
      <w:proofErr w:type="gramStart"/>
      <w:r w:rsidRPr="00EE627C">
        <w:rPr>
          <w:i/>
          <w:color w:val="000000"/>
          <w:sz w:val="18"/>
          <w:szCs w:val="18"/>
        </w:rPr>
        <w:t>Internet</w:t>
      </w:r>
      <w:r w:rsidRPr="00EE627C">
        <w:rPr>
          <w:color w:val="000000"/>
          <w:sz w:val="18"/>
          <w:szCs w:val="18"/>
        </w:rPr>
        <w:t>.</w:t>
      </w:r>
      <w:proofErr w:type="gramEnd"/>
      <w:r w:rsidRPr="00EE627C">
        <w:rPr>
          <w:color w:val="000000"/>
          <w:sz w:val="18"/>
          <w:szCs w:val="18"/>
        </w:rPr>
        <w:t xml:space="preserve"> </w:t>
      </w:r>
      <w:proofErr w:type="spellStart"/>
      <w:proofErr w:type="gramStart"/>
      <w:r w:rsidRPr="00EE627C">
        <w:rPr>
          <w:color w:val="000000"/>
          <w:sz w:val="18"/>
          <w:szCs w:val="18"/>
        </w:rPr>
        <w:t>Juni</w:t>
      </w:r>
      <w:proofErr w:type="spellEnd"/>
      <w:r w:rsidRPr="00EE627C">
        <w:rPr>
          <w:color w:val="000000"/>
          <w:sz w:val="18"/>
          <w:szCs w:val="18"/>
        </w:rPr>
        <w:t xml:space="preserve"> 2014.</w:t>
      </w:r>
      <w:proofErr w:type="gramEnd"/>
    </w:p>
  </w:footnote>
  <w:footnote w:id="32">
    <w:p w:rsidR="009B6139" w:rsidRPr="00EE627C" w:rsidRDefault="009B6139">
      <w:pPr>
        <w:pStyle w:val="FootnoteText"/>
        <w:rPr>
          <w:color w:val="000000"/>
          <w:sz w:val="18"/>
          <w:szCs w:val="18"/>
        </w:rPr>
      </w:pPr>
      <w:r w:rsidRPr="00EE627C">
        <w:rPr>
          <w:rStyle w:val="FootnoteReference"/>
          <w:color w:val="000000"/>
          <w:sz w:val="18"/>
          <w:szCs w:val="18"/>
        </w:rPr>
        <w:footnoteRef/>
      </w:r>
      <w:r w:rsidRPr="00EE627C">
        <w:rPr>
          <w:color w:val="000000"/>
          <w:sz w:val="18"/>
          <w:szCs w:val="18"/>
        </w:rPr>
        <w:t xml:space="preserve"> </w:t>
      </w:r>
      <w:r w:rsidRPr="00EE627C">
        <w:rPr>
          <w:rFonts w:eastAsia="Malgun Gothic"/>
          <w:b/>
          <w:color w:val="000000"/>
          <w:sz w:val="18"/>
          <w:szCs w:val="18"/>
          <w:lang w:eastAsia="ko-KR"/>
        </w:rPr>
        <w:t>Moriyama, Tadashi (</w:t>
      </w:r>
      <w:r w:rsidRPr="00EE627C">
        <w:rPr>
          <w:rFonts w:ascii="MS Gothic" w:eastAsia="MS Gothic" w:hAnsi="MS Gothic" w:cs="MS Gothic" w:hint="eastAsia"/>
          <w:b/>
          <w:color w:val="000000"/>
          <w:sz w:val="18"/>
          <w:szCs w:val="18"/>
          <w:lang w:val="nl-BE" w:eastAsia="ko-KR"/>
        </w:rPr>
        <w:t>守山正</w:t>
      </w:r>
      <w:r w:rsidRPr="00EE627C">
        <w:rPr>
          <w:rFonts w:eastAsia="Malgun Gothic"/>
          <w:b/>
          <w:color w:val="000000"/>
          <w:sz w:val="18"/>
          <w:szCs w:val="18"/>
          <w:lang w:eastAsia="ko-KR"/>
        </w:rPr>
        <w:t xml:space="preserve">) en </w:t>
      </w:r>
      <w:proofErr w:type="spellStart"/>
      <w:r w:rsidRPr="00EE627C">
        <w:rPr>
          <w:rFonts w:eastAsia="Malgun Gothic"/>
          <w:b/>
          <w:color w:val="000000"/>
          <w:sz w:val="18"/>
          <w:szCs w:val="18"/>
          <w:lang w:eastAsia="ko-KR"/>
        </w:rPr>
        <w:t>Gotō</w:t>
      </w:r>
      <w:proofErr w:type="spellEnd"/>
      <w:r w:rsidRPr="00EE627C">
        <w:rPr>
          <w:rFonts w:eastAsia="Malgun Gothic"/>
          <w:b/>
          <w:color w:val="000000"/>
          <w:sz w:val="18"/>
          <w:szCs w:val="18"/>
          <w:lang w:eastAsia="ko-KR"/>
        </w:rPr>
        <w:t>, Hiroko (</w:t>
      </w:r>
      <w:r w:rsidRPr="00EE627C">
        <w:rPr>
          <w:rFonts w:ascii="MS Gothic" w:eastAsia="MS Gothic" w:hAnsi="MS Gothic" w:cs="MS Gothic" w:hint="eastAsia"/>
          <w:b/>
          <w:color w:val="000000"/>
          <w:sz w:val="18"/>
          <w:szCs w:val="18"/>
          <w:lang w:val="nl-BE" w:eastAsia="ko-KR"/>
        </w:rPr>
        <w:t>後藤弘子</w:t>
      </w:r>
      <w:r w:rsidRPr="00EE627C">
        <w:rPr>
          <w:rFonts w:eastAsia="Malgun Gothic"/>
          <w:b/>
          <w:color w:val="000000"/>
          <w:sz w:val="18"/>
          <w:szCs w:val="18"/>
          <w:lang w:eastAsia="ko-KR"/>
        </w:rPr>
        <w:t xml:space="preserve">). </w:t>
      </w:r>
      <w:r w:rsidRPr="00EE627C">
        <w:rPr>
          <w:rFonts w:eastAsia="Malgun Gothic"/>
          <w:color w:val="000000"/>
          <w:sz w:val="18"/>
          <w:szCs w:val="18"/>
        </w:rPr>
        <w:t xml:space="preserve">2009. </w:t>
      </w:r>
      <w:r w:rsidRPr="00EE627C">
        <w:rPr>
          <w:rFonts w:hint="eastAsia"/>
          <w:color w:val="000000"/>
          <w:sz w:val="18"/>
          <w:szCs w:val="18"/>
          <w:lang w:val="nl-BE"/>
        </w:rPr>
        <w:t>『ビギナーズ少年法』</w:t>
      </w:r>
      <w:r w:rsidRPr="00EE627C">
        <w:rPr>
          <w:rFonts w:eastAsia="Malgun Gothic"/>
          <w:color w:val="000000"/>
          <w:sz w:val="18"/>
          <w:szCs w:val="18"/>
        </w:rPr>
        <w:t>(</w:t>
      </w:r>
      <w:proofErr w:type="spellStart"/>
      <w:r w:rsidRPr="00EE627C">
        <w:rPr>
          <w:rFonts w:eastAsia="Malgun Gothic"/>
          <w:i/>
          <w:color w:val="000000"/>
          <w:sz w:val="18"/>
          <w:szCs w:val="18"/>
        </w:rPr>
        <w:t>Bigināzu</w:t>
      </w:r>
      <w:proofErr w:type="spellEnd"/>
      <w:r w:rsidRPr="00EE627C">
        <w:rPr>
          <w:rFonts w:eastAsia="Malgun Gothic"/>
          <w:i/>
          <w:color w:val="000000"/>
          <w:sz w:val="18"/>
          <w:szCs w:val="18"/>
        </w:rPr>
        <w:t xml:space="preserve"> </w:t>
      </w:r>
      <w:proofErr w:type="spellStart"/>
      <w:r w:rsidRPr="00EE627C">
        <w:rPr>
          <w:rFonts w:eastAsia="Malgun Gothic"/>
          <w:i/>
          <w:color w:val="000000"/>
          <w:sz w:val="18"/>
          <w:szCs w:val="18"/>
        </w:rPr>
        <w:t>Shōnenhō</w:t>
      </w:r>
      <w:proofErr w:type="spellEnd"/>
      <w:r w:rsidRPr="00EE627C">
        <w:rPr>
          <w:rFonts w:eastAsia="Malgun Gothic"/>
          <w:color w:val="000000"/>
          <w:sz w:val="18"/>
          <w:szCs w:val="18"/>
        </w:rPr>
        <w:t xml:space="preserve">, Ned.: </w:t>
      </w:r>
      <w:proofErr w:type="spellStart"/>
      <w:r w:rsidRPr="00EE627C">
        <w:rPr>
          <w:rFonts w:eastAsia="Malgun Gothic"/>
          <w:color w:val="000000"/>
          <w:sz w:val="18"/>
          <w:szCs w:val="18"/>
        </w:rPr>
        <w:t>Jeugdrecht</w:t>
      </w:r>
      <w:proofErr w:type="spellEnd"/>
      <w:r w:rsidRPr="00EE627C">
        <w:rPr>
          <w:rFonts w:eastAsia="Malgun Gothic"/>
          <w:color w:val="000000"/>
          <w:sz w:val="18"/>
          <w:szCs w:val="18"/>
        </w:rPr>
        <w:t xml:space="preserve"> </w:t>
      </w:r>
      <w:proofErr w:type="spellStart"/>
      <w:r w:rsidRPr="00EE627C">
        <w:rPr>
          <w:rFonts w:eastAsia="Malgun Gothic"/>
          <w:color w:val="000000"/>
          <w:sz w:val="18"/>
          <w:szCs w:val="18"/>
        </w:rPr>
        <w:t>voor</w:t>
      </w:r>
      <w:proofErr w:type="spellEnd"/>
      <w:r w:rsidRPr="00EE627C">
        <w:rPr>
          <w:rFonts w:eastAsia="Malgun Gothic"/>
          <w:color w:val="000000"/>
          <w:sz w:val="18"/>
          <w:szCs w:val="18"/>
        </w:rPr>
        <w:t xml:space="preserve"> Beginners). </w:t>
      </w:r>
      <w:proofErr w:type="spellStart"/>
      <w:r w:rsidRPr="00EE627C">
        <w:rPr>
          <w:rFonts w:eastAsia="Malgun Gothic"/>
          <w:color w:val="000000"/>
          <w:sz w:val="18"/>
          <w:szCs w:val="18"/>
        </w:rPr>
        <w:t>Tokio</w:t>
      </w:r>
      <w:proofErr w:type="spellEnd"/>
      <w:r w:rsidRPr="00EE627C">
        <w:rPr>
          <w:rFonts w:eastAsia="Malgun Gothic"/>
          <w:color w:val="000000"/>
          <w:sz w:val="18"/>
          <w:szCs w:val="18"/>
        </w:rPr>
        <w:t xml:space="preserve">: </w:t>
      </w:r>
      <w:proofErr w:type="spellStart"/>
      <w:r w:rsidRPr="00EE627C">
        <w:rPr>
          <w:rFonts w:eastAsia="Malgun Gothic"/>
          <w:color w:val="000000"/>
          <w:sz w:val="18"/>
          <w:szCs w:val="18"/>
        </w:rPr>
        <w:t>Seibundoh</w:t>
      </w:r>
      <w:proofErr w:type="spellEnd"/>
      <w:r w:rsidRPr="00EE627C">
        <w:rPr>
          <w:rFonts w:eastAsia="Malgun Gothic"/>
          <w:color w:val="000000"/>
          <w:sz w:val="18"/>
          <w:szCs w:val="18"/>
        </w:rPr>
        <w:t xml:space="preserve"> Publishing (</w:t>
      </w:r>
      <w:r w:rsidRPr="00EE627C">
        <w:rPr>
          <w:rFonts w:hint="eastAsia"/>
          <w:color w:val="000000"/>
          <w:sz w:val="18"/>
          <w:szCs w:val="18"/>
          <w:lang w:val="nl-BE"/>
        </w:rPr>
        <w:t>成文堂</w:t>
      </w:r>
      <w:r w:rsidRPr="00EE627C">
        <w:rPr>
          <w:rFonts w:eastAsia="Malgun Gothic"/>
          <w:color w:val="000000"/>
          <w:sz w:val="18"/>
          <w:szCs w:val="18"/>
        </w:rPr>
        <w:t>)</w:t>
      </w:r>
      <w:r w:rsidRPr="00EE627C">
        <w:rPr>
          <w:rFonts w:eastAsia="Malgun Gothic"/>
          <w:color w:val="000000"/>
          <w:sz w:val="18"/>
          <w:szCs w:val="18"/>
          <w:lang w:eastAsia="ko-KR"/>
        </w:rPr>
        <w:t>.</w:t>
      </w:r>
    </w:p>
  </w:footnote>
  <w:footnote w:id="33">
    <w:p w:rsidR="009B6139" w:rsidRPr="00EE627C" w:rsidRDefault="009B6139">
      <w:pPr>
        <w:pStyle w:val="FootnoteText"/>
        <w:rPr>
          <w:color w:val="000000"/>
          <w:sz w:val="18"/>
          <w:szCs w:val="18"/>
        </w:rPr>
      </w:pPr>
      <w:r w:rsidRPr="00EE627C">
        <w:rPr>
          <w:rStyle w:val="FootnoteReference"/>
          <w:color w:val="000000"/>
          <w:sz w:val="18"/>
          <w:szCs w:val="18"/>
        </w:rPr>
        <w:footnoteRef/>
      </w:r>
      <w:r w:rsidRPr="00EE627C">
        <w:rPr>
          <w:color w:val="000000"/>
          <w:sz w:val="18"/>
          <w:szCs w:val="18"/>
        </w:rPr>
        <w:t xml:space="preserve"> </w:t>
      </w:r>
      <w:r w:rsidRPr="00EE627C">
        <w:rPr>
          <w:rFonts w:eastAsia="Malgun Gothic"/>
          <w:b/>
          <w:color w:val="000000"/>
          <w:sz w:val="18"/>
          <w:szCs w:val="18"/>
          <w:lang w:eastAsia="ko-KR"/>
        </w:rPr>
        <w:t>Ibid.</w:t>
      </w:r>
    </w:p>
  </w:footnote>
  <w:footnote w:id="34">
    <w:p w:rsidR="009B6139" w:rsidRPr="00EE627C" w:rsidRDefault="009B6139">
      <w:pPr>
        <w:pStyle w:val="FootnoteText"/>
        <w:rPr>
          <w:color w:val="000000"/>
          <w:sz w:val="18"/>
          <w:szCs w:val="18"/>
        </w:rPr>
      </w:pPr>
      <w:r w:rsidRPr="00EE627C">
        <w:rPr>
          <w:rStyle w:val="FootnoteReference"/>
          <w:color w:val="000000"/>
          <w:sz w:val="18"/>
          <w:szCs w:val="18"/>
        </w:rPr>
        <w:footnoteRef/>
      </w:r>
      <w:r w:rsidRPr="00EE627C">
        <w:rPr>
          <w:color w:val="000000"/>
          <w:sz w:val="18"/>
          <w:szCs w:val="18"/>
        </w:rPr>
        <w:t xml:space="preserve"> </w:t>
      </w:r>
      <w:proofErr w:type="gramStart"/>
      <w:r w:rsidRPr="00EE627C">
        <w:rPr>
          <w:b/>
          <w:color w:val="000000"/>
          <w:sz w:val="18"/>
          <w:szCs w:val="18"/>
        </w:rPr>
        <w:t xml:space="preserve">The Asahi </w:t>
      </w:r>
      <w:proofErr w:type="spellStart"/>
      <w:r w:rsidRPr="00EE627C">
        <w:rPr>
          <w:b/>
          <w:color w:val="000000"/>
          <w:sz w:val="18"/>
          <w:szCs w:val="18"/>
        </w:rPr>
        <w:t>Shimbun</w:t>
      </w:r>
      <w:proofErr w:type="spellEnd"/>
      <w:r w:rsidRPr="00EE627C">
        <w:rPr>
          <w:b/>
          <w:color w:val="000000"/>
          <w:sz w:val="18"/>
          <w:szCs w:val="18"/>
        </w:rPr>
        <w:t>.</w:t>
      </w:r>
      <w:proofErr w:type="gramEnd"/>
      <w:r w:rsidRPr="00EE627C">
        <w:rPr>
          <w:b/>
          <w:color w:val="000000"/>
          <w:sz w:val="18"/>
          <w:szCs w:val="18"/>
        </w:rPr>
        <w:t xml:space="preserve"> </w:t>
      </w:r>
      <w:r w:rsidRPr="00EE627C">
        <w:rPr>
          <w:color w:val="000000"/>
          <w:sz w:val="18"/>
          <w:szCs w:val="18"/>
        </w:rPr>
        <w:t xml:space="preserve">“Murders of Kobe Schoolchildren shock nation”. </w:t>
      </w:r>
      <w:proofErr w:type="gramStart"/>
      <w:r w:rsidRPr="00EE627C">
        <w:rPr>
          <w:i/>
          <w:color w:val="000000"/>
          <w:sz w:val="18"/>
          <w:szCs w:val="18"/>
        </w:rPr>
        <w:t>Internet</w:t>
      </w:r>
      <w:r w:rsidRPr="00EE627C">
        <w:rPr>
          <w:color w:val="000000"/>
          <w:sz w:val="18"/>
          <w:szCs w:val="18"/>
        </w:rPr>
        <w:t>.</w:t>
      </w:r>
      <w:proofErr w:type="gramEnd"/>
      <w:r w:rsidRPr="00EE627C">
        <w:rPr>
          <w:color w:val="000000"/>
          <w:sz w:val="18"/>
          <w:szCs w:val="18"/>
        </w:rPr>
        <w:t xml:space="preserve"> </w:t>
      </w:r>
      <w:proofErr w:type="spellStart"/>
      <w:proofErr w:type="gramStart"/>
      <w:r w:rsidRPr="00EE627C">
        <w:rPr>
          <w:color w:val="000000"/>
          <w:sz w:val="18"/>
          <w:szCs w:val="18"/>
        </w:rPr>
        <w:t>Juni</w:t>
      </w:r>
      <w:proofErr w:type="spellEnd"/>
      <w:r w:rsidRPr="00EE627C">
        <w:rPr>
          <w:color w:val="000000"/>
          <w:sz w:val="18"/>
          <w:szCs w:val="18"/>
        </w:rPr>
        <w:t xml:space="preserve"> 2014.</w:t>
      </w:r>
      <w:proofErr w:type="gramEnd"/>
    </w:p>
  </w:footnote>
  <w:footnote w:id="35">
    <w:p w:rsidR="009B6139" w:rsidRPr="00EE627C" w:rsidDel="004F0D73" w:rsidRDefault="009B6139" w:rsidP="00EB4401">
      <w:pPr>
        <w:pStyle w:val="NoSpacing"/>
        <w:rPr>
          <w:del w:id="188" w:author="Nicholas Peeters" w:date="2014-08-05T17:18:00Z"/>
          <w:rFonts w:eastAsia="Malgun Gothic"/>
          <w:i/>
          <w:sz w:val="18"/>
          <w:szCs w:val="18"/>
          <w:lang w:eastAsia="ko-KR"/>
        </w:rPr>
      </w:pPr>
      <w:r w:rsidRPr="00EE627C">
        <w:rPr>
          <w:rStyle w:val="FootnoteReference"/>
          <w:color w:val="000000"/>
          <w:sz w:val="18"/>
          <w:szCs w:val="18"/>
        </w:rPr>
        <w:footnoteRef/>
      </w:r>
      <w:r w:rsidRPr="00EE627C">
        <w:rPr>
          <w:sz w:val="18"/>
          <w:szCs w:val="18"/>
        </w:rPr>
        <w:t xml:space="preserve"> </w:t>
      </w:r>
      <w:proofErr w:type="spellStart"/>
      <w:r w:rsidRPr="00EE627C">
        <w:rPr>
          <w:b/>
          <w:sz w:val="18"/>
          <w:szCs w:val="18"/>
        </w:rPr>
        <w:t>Kōbe</w:t>
      </w:r>
      <w:proofErr w:type="spellEnd"/>
      <w:r w:rsidRPr="00EE627C">
        <w:rPr>
          <w:b/>
          <w:sz w:val="18"/>
          <w:szCs w:val="18"/>
        </w:rPr>
        <w:t xml:space="preserve"> </w:t>
      </w:r>
      <w:proofErr w:type="spellStart"/>
      <w:r w:rsidRPr="00EE627C">
        <w:rPr>
          <w:b/>
          <w:sz w:val="18"/>
          <w:szCs w:val="18"/>
        </w:rPr>
        <w:t>shōgakusei</w:t>
      </w:r>
      <w:proofErr w:type="spellEnd"/>
      <w:r w:rsidRPr="00EE627C">
        <w:rPr>
          <w:b/>
          <w:sz w:val="18"/>
          <w:szCs w:val="18"/>
        </w:rPr>
        <w:t xml:space="preserve"> </w:t>
      </w:r>
      <w:proofErr w:type="spellStart"/>
      <w:r w:rsidRPr="00EE627C">
        <w:rPr>
          <w:b/>
          <w:sz w:val="18"/>
          <w:szCs w:val="18"/>
        </w:rPr>
        <w:t>satsujin</w:t>
      </w:r>
      <w:proofErr w:type="spellEnd"/>
      <w:r w:rsidRPr="00EE627C">
        <w:rPr>
          <w:b/>
          <w:sz w:val="18"/>
          <w:szCs w:val="18"/>
        </w:rPr>
        <w:t xml:space="preserve"> </w:t>
      </w:r>
      <w:proofErr w:type="spellStart"/>
      <w:r w:rsidRPr="00EE627C">
        <w:rPr>
          <w:b/>
          <w:sz w:val="18"/>
          <w:szCs w:val="18"/>
        </w:rPr>
        <w:t>jiken</w:t>
      </w:r>
      <w:proofErr w:type="spellEnd"/>
      <w:r w:rsidRPr="00EE627C">
        <w:rPr>
          <w:b/>
          <w:sz w:val="18"/>
          <w:szCs w:val="18"/>
        </w:rPr>
        <w:t xml:space="preserve"> </w:t>
      </w:r>
      <w:proofErr w:type="spellStart"/>
      <w:r w:rsidRPr="00EE627C">
        <w:rPr>
          <w:b/>
          <w:sz w:val="18"/>
          <w:szCs w:val="18"/>
        </w:rPr>
        <w:t>wo</w:t>
      </w:r>
      <w:proofErr w:type="spellEnd"/>
      <w:r w:rsidRPr="00EE627C">
        <w:rPr>
          <w:b/>
          <w:sz w:val="18"/>
          <w:szCs w:val="18"/>
        </w:rPr>
        <w:t xml:space="preserve"> </w:t>
      </w:r>
      <w:proofErr w:type="spellStart"/>
      <w:r w:rsidRPr="00EE627C">
        <w:rPr>
          <w:b/>
          <w:sz w:val="18"/>
          <w:szCs w:val="18"/>
        </w:rPr>
        <w:t>kangaeru</w:t>
      </w:r>
      <w:proofErr w:type="spellEnd"/>
      <w:r w:rsidRPr="00EE627C">
        <w:rPr>
          <w:b/>
          <w:sz w:val="18"/>
          <w:szCs w:val="18"/>
        </w:rPr>
        <w:t xml:space="preserve"> </w:t>
      </w:r>
      <w:proofErr w:type="spellStart"/>
      <w:r w:rsidRPr="00EE627C">
        <w:rPr>
          <w:b/>
          <w:sz w:val="18"/>
          <w:szCs w:val="18"/>
        </w:rPr>
        <w:t>kai</w:t>
      </w:r>
      <w:proofErr w:type="spellEnd"/>
      <w:r w:rsidRPr="00EE627C">
        <w:rPr>
          <w:sz w:val="18"/>
          <w:szCs w:val="18"/>
        </w:rPr>
        <w:t xml:space="preserve"> (</w:t>
      </w:r>
      <w:r w:rsidRPr="00EE627C">
        <w:rPr>
          <w:rFonts w:hint="eastAsia"/>
          <w:sz w:val="18"/>
          <w:szCs w:val="18"/>
        </w:rPr>
        <w:t>神戸小学生殺人事件を考える会</w:t>
      </w:r>
      <w:r w:rsidRPr="00EE627C">
        <w:rPr>
          <w:rFonts w:eastAsia="Malgun Gothic"/>
          <w:i/>
          <w:sz w:val="18"/>
          <w:szCs w:val="18"/>
        </w:rPr>
        <w:t>).</w:t>
      </w:r>
      <w:r w:rsidRPr="00EE627C">
        <w:rPr>
          <w:rFonts w:eastAsia="Malgun Gothic"/>
          <w:sz w:val="18"/>
          <w:szCs w:val="18"/>
        </w:rPr>
        <w:t xml:space="preserve"> </w:t>
      </w:r>
      <w:r w:rsidRPr="00EE627C">
        <w:rPr>
          <w:rFonts w:eastAsia="Malgun Gothic"/>
          <w:sz w:val="18"/>
          <w:szCs w:val="18"/>
          <w:lang w:eastAsia="ko-KR"/>
        </w:rPr>
        <w:t>1997.</w:t>
      </w:r>
      <w:r w:rsidRPr="00EE627C">
        <w:rPr>
          <w:rFonts w:eastAsia="Malgun Gothic"/>
          <w:sz w:val="18"/>
          <w:szCs w:val="18"/>
        </w:rPr>
        <w:t xml:space="preserve"> </w:t>
      </w:r>
      <w:r w:rsidRPr="00EE627C">
        <w:rPr>
          <w:rFonts w:hint="eastAsia"/>
          <w:sz w:val="18"/>
          <w:szCs w:val="18"/>
          <w:lang w:val="nl-BE"/>
        </w:rPr>
        <w:t>『神戸小学生殺人事件</w:t>
      </w:r>
      <w:r w:rsidRPr="00EE627C">
        <w:rPr>
          <w:rFonts w:eastAsia="Malgun Gothic"/>
          <w:sz w:val="18"/>
          <w:szCs w:val="18"/>
        </w:rPr>
        <w:t xml:space="preserve">: </w:t>
      </w:r>
      <w:r w:rsidRPr="00EE627C">
        <w:rPr>
          <w:rFonts w:hint="eastAsia"/>
          <w:sz w:val="18"/>
          <w:szCs w:val="18"/>
          <w:lang w:val="nl-BE"/>
        </w:rPr>
        <w:t>わたしはこう思う～</w:t>
      </w:r>
      <w:r w:rsidRPr="00EE627C">
        <w:rPr>
          <w:rFonts w:hint="eastAsia"/>
          <w:sz w:val="18"/>
          <w:szCs w:val="18"/>
        </w:rPr>
        <w:t>455</w:t>
      </w:r>
      <w:r w:rsidRPr="00EE627C">
        <w:rPr>
          <w:rFonts w:hint="eastAsia"/>
          <w:sz w:val="18"/>
          <w:szCs w:val="18"/>
          <w:lang w:val="nl-BE"/>
        </w:rPr>
        <w:t>人の声』</w:t>
      </w:r>
      <w:r w:rsidRPr="00EE627C">
        <w:rPr>
          <w:sz w:val="18"/>
          <w:szCs w:val="18"/>
        </w:rPr>
        <w:t>(</w:t>
      </w:r>
      <w:proofErr w:type="spellStart"/>
      <w:r w:rsidRPr="00EE627C">
        <w:rPr>
          <w:i/>
          <w:sz w:val="18"/>
          <w:szCs w:val="18"/>
        </w:rPr>
        <w:t>Kōbe</w:t>
      </w:r>
      <w:proofErr w:type="spellEnd"/>
      <w:r w:rsidRPr="00EE627C">
        <w:rPr>
          <w:i/>
          <w:sz w:val="18"/>
          <w:szCs w:val="18"/>
        </w:rPr>
        <w:t xml:space="preserve"> </w:t>
      </w:r>
      <w:proofErr w:type="spellStart"/>
      <w:r w:rsidRPr="00EE627C">
        <w:rPr>
          <w:i/>
          <w:sz w:val="18"/>
          <w:szCs w:val="18"/>
        </w:rPr>
        <w:t>shōgakusei</w:t>
      </w:r>
      <w:proofErr w:type="spellEnd"/>
      <w:r w:rsidRPr="00EE627C">
        <w:rPr>
          <w:i/>
          <w:sz w:val="18"/>
          <w:szCs w:val="18"/>
        </w:rPr>
        <w:t xml:space="preserve"> </w:t>
      </w:r>
      <w:proofErr w:type="spellStart"/>
      <w:r w:rsidRPr="00EE627C">
        <w:rPr>
          <w:i/>
          <w:sz w:val="18"/>
          <w:szCs w:val="18"/>
        </w:rPr>
        <w:t>satsujin</w:t>
      </w:r>
      <w:proofErr w:type="spellEnd"/>
      <w:r w:rsidRPr="00EE627C">
        <w:rPr>
          <w:i/>
          <w:sz w:val="18"/>
          <w:szCs w:val="18"/>
        </w:rPr>
        <w:t xml:space="preserve"> </w:t>
      </w:r>
      <w:proofErr w:type="spellStart"/>
      <w:r w:rsidRPr="00EE627C">
        <w:rPr>
          <w:i/>
          <w:sz w:val="18"/>
          <w:szCs w:val="18"/>
        </w:rPr>
        <w:t>jiken</w:t>
      </w:r>
      <w:proofErr w:type="spellEnd"/>
      <w:r w:rsidRPr="00EE627C">
        <w:rPr>
          <w:i/>
          <w:sz w:val="18"/>
          <w:szCs w:val="18"/>
        </w:rPr>
        <w:t xml:space="preserve">: </w:t>
      </w:r>
      <w:proofErr w:type="spellStart"/>
      <w:r w:rsidRPr="00EE627C">
        <w:rPr>
          <w:i/>
          <w:sz w:val="18"/>
          <w:szCs w:val="18"/>
        </w:rPr>
        <w:t>Watashi</w:t>
      </w:r>
      <w:proofErr w:type="spellEnd"/>
      <w:r w:rsidRPr="00EE627C">
        <w:rPr>
          <w:i/>
          <w:sz w:val="18"/>
          <w:szCs w:val="18"/>
        </w:rPr>
        <w:t xml:space="preserve"> ha </w:t>
      </w:r>
      <w:proofErr w:type="spellStart"/>
      <w:r w:rsidRPr="00EE627C">
        <w:rPr>
          <w:i/>
          <w:sz w:val="18"/>
          <w:szCs w:val="18"/>
        </w:rPr>
        <w:t>kō</w:t>
      </w:r>
      <w:proofErr w:type="spellEnd"/>
      <w:r w:rsidRPr="00EE627C">
        <w:rPr>
          <w:i/>
          <w:sz w:val="18"/>
          <w:szCs w:val="18"/>
        </w:rPr>
        <w:t xml:space="preserve"> </w:t>
      </w:r>
      <w:proofErr w:type="spellStart"/>
      <w:r w:rsidRPr="00EE627C">
        <w:rPr>
          <w:i/>
          <w:sz w:val="18"/>
          <w:szCs w:val="18"/>
        </w:rPr>
        <w:t>omou</w:t>
      </w:r>
      <w:proofErr w:type="spellEnd"/>
      <w:r w:rsidRPr="00EE627C">
        <w:rPr>
          <w:rFonts w:hint="eastAsia"/>
          <w:sz w:val="18"/>
          <w:szCs w:val="18"/>
          <w:lang w:val="nl-BE"/>
        </w:rPr>
        <w:t>～</w:t>
      </w:r>
      <w:r w:rsidRPr="00EE627C">
        <w:rPr>
          <w:i/>
          <w:sz w:val="18"/>
          <w:szCs w:val="18"/>
        </w:rPr>
        <w:t xml:space="preserve">455 </w:t>
      </w:r>
      <w:proofErr w:type="spellStart"/>
      <w:r w:rsidRPr="00EE627C">
        <w:rPr>
          <w:i/>
          <w:sz w:val="18"/>
          <w:szCs w:val="18"/>
        </w:rPr>
        <w:t>nin</w:t>
      </w:r>
      <w:proofErr w:type="spellEnd"/>
      <w:r w:rsidRPr="00EE627C">
        <w:rPr>
          <w:i/>
          <w:sz w:val="18"/>
          <w:szCs w:val="18"/>
        </w:rPr>
        <w:t xml:space="preserve"> no </w:t>
      </w:r>
      <w:proofErr w:type="spellStart"/>
      <w:r w:rsidRPr="00EE627C">
        <w:rPr>
          <w:i/>
          <w:sz w:val="18"/>
          <w:szCs w:val="18"/>
        </w:rPr>
        <w:t>koe</w:t>
      </w:r>
      <w:proofErr w:type="spellEnd"/>
      <w:r w:rsidRPr="00EE627C">
        <w:rPr>
          <w:sz w:val="18"/>
          <w:szCs w:val="18"/>
        </w:rPr>
        <w:t xml:space="preserve">). </w:t>
      </w:r>
      <w:proofErr w:type="spellStart"/>
      <w:r w:rsidRPr="00EE627C">
        <w:rPr>
          <w:sz w:val="18"/>
          <w:szCs w:val="18"/>
        </w:rPr>
        <w:t>Tokio</w:t>
      </w:r>
      <w:proofErr w:type="spellEnd"/>
      <w:r w:rsidRPr="00EE627C">
        <w:rPr>
          <w:sz w:val="18"/>
          <w:szCs w:val="18"/>
        </w:rPr>
        <w:t xml:space="preserve">: </w:t>
      </w:r>
      <w:proofErr w:type="spellStart"/>
      <w:r w:rsidRPr="00EE627C">
        <w:rPr>
          <w:sz w:val="18"/>
          <w:szCs w:val="18"/>
        </w:rPr>
        <w:t>Dōbunshoin</w:t>
      </w:r>
      <w:proofErr w:type="spellEnd"/>
      <w:r w:rsidRPr="00EE627C">
        <w:rPr>
          <w:sz w:val="18"/>
          <w:szCs w:val="18"/>
        </w:rPr>
        <w:t xml:space="preserve"> (</w:t>
      </w:r>
      <w:r w:rsidRPr="00EE627C">
        <w:rPr>
          <w:rFonts w:hint="eastAsia"/>
          <w:sz w:val="18"/>
          <w:szCs w:val="18"/>
          <w:lang w:val="nl-BE"/>
        </w:rPr>
        <w:t>同文書院</w:t>
      </w:r>
      <w:r w:rsidRPr="00EE627C">
        <w:rPr>
          <w:sz w:val="18"/>
          <w:szCs w:val="18"/>
        </w:rPr>
        <w:t>)</w:t>
      </w:r>
      <w:r w:rsidRPr="00EE627C">
        <w:rPr>
          <w:rFonts w:eastAsia="Malgun Gothic"/>
          <w:sz w:val="18"/>
          <w:szCs w:val="18"/>
          <w:lang w:eastAsia="ko-KR"/>
        </w:rPr>
        <w:t>.</w:t>
      </w:r>
      <w:proofErr w:type="spellStart"/>
    </w:p>
    <w:p w:rsidR="009B6139" w:rsidRPr="00226599" w:rsidRDefault="009B6139" w:rsidP="004F0D73">
      <w:pPr>
        <w:pStyle w:val="NoSpacing"/>
        <w:pPrChange w:id="189" w:author="Nicholas Peeters" w:date="2014-08-05T17:18:00Z">
          <w:pPr>
            <w:pStyle w:val="FootnoteText"/>
          </w:pPr>
        </w:pPrChange>
      </w:pPr>
      <w:proofErr w:type="gramStart"/>
      <w:r w:rsidRPr="00606F44">
        <w:rPr>
          <w:rFonts w:hint="eastAsia"/>
          <w:highlight w:val="yellow"/>
        </w:rPr>
        <w:t>Waarom</w:t>
      </w:r>
      <w:proofErr w:type="spellEnd"/>
      <w:r w:rsidRPr="00606F44">
        <w:rPr>
          <w:rFonts w:hint="eastAsia"/>
          <w:highlight w:val="yellow"/>
        </w:rPr>
        <w:t xml:space="preserve"> </w:t>
      </w:r>
      <w:proofErr w:type="spellStart"/>
      <w:r w:rsidRPr="00606F44">
        <w:rPr>
          <w:rFonts w:hint="eastAsia"/>
          <w:highlight w:val="yellow"/>
        </w:rPr>
        <w:t>witregel</w:t>
      </w:r>
      <w:proofErr w:type="spellEnd"/>
      <w:r w:rsidRPr="00606F44">
        <w:rPr>
          <w:rFonts w:hint="eastAsia"/>
          <w:highlight w:val="yellow"/>
        </w:rPr>
        <w:t>?</w:t>
      </w:r>
      <w:proofErr w:type="gramEnd"/>
    </w:p>
  </w:footnote>
  <w:footnote w:id="36">
    <w:p w:rsidR="009B6139" w:rsidRPr="00EE627C" w:rsidRDefault="009B6139" w:rsidP="00F7019E">
      <w:pPr>
        <w:pStyle w:val="FootnoteText"/>
        <w:rPr>
          <w:sz w:val="18"/>
          <w:szCs w:val="18"/>
        </w:rPr>
      </w:pPr>
      <w:r w:rsidRPr="00EE627C">
        <w:rPr>
          <w:rStyle w:val="FootnoteReference"/>
          <w:color w:val="000000"/>
          <w:sz w:val="18"/>
          <w:szCs w:val="18"/>
        </w:rPr>
        <w:footnoteRef/>
      </w:r>
      <w:r w:rsidRPr="00EE627C">
        <w:rPr>
          <w:color w:val="000000"/>
          <w:sz w:val="18"/>
          <w:szCs w:val="18"/>
        </w:rPr>
        <w:t xml:space="preserve"> </w:t>
      </w:r>
      <w:r w:rsidRPr="00EE627C">
        <w:rPr>
          <w:b/>
          <w:sz w:val="18"/>
          <w:szCs w:val="18"/>
          <w:lang w:eastAsia="ko-KR"/>
        </w:rPr>
        <w:t>Schwarzenegger, Christian.</w:t>
      </w:r>
      <w:r w:rsidRPr="00EE627C">
        <w:rPr>
          <w:sz w:val="18"/>
          <w:szCs w:val="18"/>
          <w:lang w:eastAsia="ko-KR"/>
        </w:rPr>
        <w:t xml:space="preserve"> 2003. Debate about the reform of the juvenile law in Japan. In </w:t>
      </w:r>
      <w:proofErr w:type="spellStart"/>
      <w:r w:rsidRPr="00EE627C">
        <w:rPr>
          <w:sz w:val="18"/>
          <w:szCs w:val="18"/>
          <w:lang w:eastAsia="ko-KR"/>
        </w:rPr>
        <w:t>Foljanty-Jost</w:t>
      </w:r>
      <w:proofErr w:type="spellEnd"/>
      <w:r w:rsidRPr="00EE627C">
        <w:rPr>
          <w:sz w:val="18"/>
          <w:szCs w:val="18"/>
          <w:lang w:eastAsia="ko-KR"/>
        </w:rPr>
        <w:t xml:space="preserve">, G. (Editor), </w:t>
      </w:r>
      <w:r w:rsidRPr="00EE627C">
        <w:rPr>
          <w:i/>
          <w:sz w:val="18"/>
          <w:szCs w:val="18"/>
          <w:lang w:eastAsia="ko-KR"/>
        </w:rPr>
        <w:t>Juvenile delinquency in Japan: Reconsidering the crisis</w:t>
      </w:r>
      <w:r>
        <w:rPr>
          <w:sz w:val="18"/>
          <w:szCs w:val="18"/>
          <w:lang w:eastAsia="ko-KR"/>
        </w:rPr>
        <w:t xml:space="preserve">, </w:t>
      </w:r>
      <w:proofErr w:type="spellStart"/>
      <w:r>
        <w:rPr>
          <w:sz w:val="18"/>
          <w:szCs w:val="18"/>
          <w:lang w:eastAsia="ko-KR"/>
        </w:rPr>
        <w:t>Koninklijke</w:t>
      </w:r>
      <w:proofErr w:type="spellEnd"/>
      <w:r>
        <w:rPr>
          <w:sz w:val="18"/>
          <w:szCs w:val="18"/>
          <w:lang w:eastAsia="ko-KR"/>
        </w:rPr>
        <w:t xml:space="preserve"> Brill NV:</w:t>
      </w:r>
      <w:r w:rsidRPr="00EE627C">
        <w:rPr>
          <w:sz w:val="18"/>
          <w:szCs w:val="18"/>
          <w:lang w:eastAsia="ko-KR"/>
        </w:rPr>
        <w:t xml:space="preserve"> 183.</w:t>
      </w:r>
    </w:p>
  </w:footnote>
  <w:footnote w:id="37">
    <w:p w:rsidR="009B6139" w:rsidRPr="00EE627C" w:rsidRDefault="009B6139">
      <w:pPr>
        <w:pStyle w:val="FootnoteText"/>
        <w:rPr>
          <w:color w:val="000000"/>
          <w:sz w:val="18"/>
          <w:szCs w:val="18"/>
        </w:rPr>
      </w:pPr>
      <w:r w:rsidRPr="00EE627C">
        <w:rPr>
          <w:rStyle w:val="FootnoteReference"/>
          <w:color w:val="000000"/>
          <w:sz w:val="18"/>
          <w:szCs w:val="18"/>
        </w:rPr>
        <w:footnoteRef/>
      </w:r>
      <w:r w:rsidRPr="00EE627C">
        <w:rPr>
          <w:color w:val="000000"/>
          <w:sz w:val="18"/>
          <w:szCs w:val="18"/>
        </w:rPr>
        <w:t xml:space="preserve"> </w:t>
      </w:r>
      <w:proofErr w:type="spellStart"/>
      <w:r w:rsidRPr="00EE627C">
        <w:rPr>
          <w:rFonts w:eastAsia="Malgun Gothic"/>
          <w:b/>
          <w:color w:val="000000"/>
          <w:sz w:val="18"/>
          <w:szCs w:val="18"/>
          <w:lang w:eastAsia="ko-KR"/>
        </w:rPr>
        <w:t>Dantō</w:t>
      </w:r>
      <w:proofErr w:type="spellEnd"/>
      <w:r w:rsidRPr="00EE627C">
        <w:rPr>
          <w:rFonts w:eastAsia="Malgun Gothic"/>
          <w:b/>
          <w:color w:val="000000"/>
          <w:sz w:val="18"/>
          <w:szCs w:val="18"/>
          <w:lang w:eastAsia="ko-KR"/>
        </w:rPr>
        <w:t>, Shigemitsu (</w:t>
      </w:r>
      <w:r w:rsidRPr="00EE627C">
        <w:rPr>
          <w:rFonts w:ascii="MS Gothic" w:eastAsia="MS Gothic" w:hAnsi="MS Gothic" w:cs="MS Gothic" w:hint="eastAsia"/>
          <w:b/>
          <w:color w:val="000000"/>
          <w:sz w:val="18"/>
          <w:szCs w:val="18"/>
          <w:lang w:val="nl-BE" w:eastAsia="ko-KR"/>
        </w:rPr>
        <w:t>団藤重光</w:t>
      </w:r>
      <w:r w:rsidRPr="00EE627C">
        <w:rPr>
          <w:rFonts w:eastAsia="Malgun Gothic"/>
          <w:b/>
          <w:color w:val="000000"/>
          <w:sz w:val="18"/>
          <w:szCs w:val="18"/>
          <w:lang w:eastAsia="ko-KR"/>
        </w:rPr>
        <w:t xml:space="preserve">), </w:t>
      </w:r>
      <w:proofErr w:type="spellStart"/>
      <w:r w:rsidRPr="00EE627C">
        <w:rPr>
          <w:rFonts w:eastAsia="Malgun Gothic"/>
          <w:b/>
          <w:color w:val="000000"/>
          <w:sz w:val="18"/>
          <w:szCs w:val="18"/>
          <w:lang w:eastAsia="ko-KR"/>
        </w:rPr>
        <w:t>Murai</w:t>
      </w:r>
      <w:proofErr w:type="spellEnd"/>
      <w:r w:rsidRPr="00EE627C">
        <w:rPr>
          <w:rFonts w:eastAsia="Malgun Gothic"/>
          <w:b/>
          <w:color w:val="000000"/>
          <w:sz w:val="18"/>
          <w:szCs w:val="18"/>
          <w:lang w:eastAsia="ko-KR"/>
        </w:rPr>
        <w:t xml:space="preserve">, </w:t>
      </w:r>
      <w:proofErr w:type="spellStart"/>
      <w:r w:rsidRPr="00EE627C">
        <w:rPr>
          <w:rFonts w:eastAsia="Malgun Gothic"/>
          <w:b/>
          <w:color w:val="000000"/>
          <w:sz w:val="18"/>
          <w:szCs w:val="18"/>
          <w:lang w:eastAsia="ko-KR"/>
        </w:rPr>
        <w:t>Toshikuni</w:t>
      </w:r>
      <w:proofErr w:type="spellEnd"/>
      <w:r w:rsidRPr="00EE627C">
        <w:rPr>
          <w:rFonts w:eastAsia="Malgun Gothic"/>
          <w:b/>
          <w:color w:val="000000"/>
          <w:sz w:val="18"/>
          <w:szCs w:val="18"/>
          <w:lang w:eastAsia="ko-KR"/>
        </w:rPr>
        <w:t xml:space="preserve"> (</w:t>
      </w:r>
      <w:r w:rsidRPr="00EE627C">
        <w:rPr>
          <w:rFonts w:ascii="MS Gothic" w:eastAsia="MS Gothic" w:hAnsi="MS Gothic" w:cs="MS Gothic" w:hint="eastAsia"/>
          <w:b/>
          <w:color w:val="000000"/>
          <w:sz w:val="18"/>
          <w:szCs w:val="18"/>
          <w:lang w:val="nl-BE" w:eastAsia="ko-KR"/>
        </w:rPr>
        <w:t>村井敏邦</w:t>
      </w:r>
      <w:r w:rsidRPr="00EE627C">
        <w:rPr>
          <w:rFonts w:ascii="MS Gothic" w:eastAsia="MS Gothic" w:hAnsi="MS Gothic" w:cs="MS Gothic"/>
          <w:b/>
          <w:color w:val="000000"/>
          <w:sz w:val="18"/>
          <w:szCs w:val="18"/>
          <w:lang w:eastAsia="ko-KR"/>
        </w:rPr>
        <w:t xml:space="preserve">) </w:t>
      </w:r>
      <w:r w:rsidRPr="00EE627C">
        <w:rPr>
          <w:rFonts w:eastAsia="Malgun Gothic"/>
          <w:b/>
          <w:color w:val="000000"/>
          <w:sz w:val="18"/>
          <w:szCs w:val="18"/>
          <w:lang w:eastAsia="ko-KR"/>
        </w:rPr>
        <w:t xml:space="preserve">en </w:t>
      </w:r>
      <w:proofErr w:type="spellStart"/>
      <w:r w:rsidRPr="00EE627C">
        <w:rPr>
          <w:rFonts w:eastAsia="Malgun Gothic"/>
          <w:b/>
          <w:color w:val="000000"/>
          <w:sz w:val="18"/>
          <w:szCs w:val="18"/>
          <w:lang w:eastAsia="ko-KR"/>
        </w:rPr>
        <w:t>Saitō</w:t>
      </w:r>
      <w:proofErr w:type="spellEnd"/>
      <w:r w:rsidRPr="00EE627C">
        <w:rPr>
          <w:rFonts w:eastAsia="Malgun Gothic"/>
          <w:b/>
          <w:color w:val="000000"/>
          <w:sz w:val="18"/>
          <w:szCs w:val="18"/>
          <w:lang w:eastAsia="ko-KR"/>
        </w:rPr>
        <w:t xml:space="preserve">, </w:t>
      </w:r>
      <w:proofErr w:type="spellStart"/>
      <w:r w:rsidRPr="00EE627C">
        <w:rPr>
          <w:rFonts w:eastAsia="Malgun Gothic"/>
          <w:b/>
          <w:color w:val="000000"/>
          <w:sz w:val="18"/>
          <w:szCs w:val="18"/>
          <w:lang w:eastAsia="ko-KR"/>
        </w:rPr>
        <w:t>Toyoji</w:t>
      </w:r>
      <w:proofErr w:type="spellEnd"/>
      <w:r w:rsidRPr="00EE627C">
        <w:rPr>
          <w:rFonts w:eastAsia="Malgun Gothic"/>
          <w:b/>
          <w:color w:val="000000"/>
          <w:sz w:val="18"/>
          <w:szCs w:val="18"/>
          <w:lang w:eastAsia="ko-KR"/>
        </w:rPr>
        <w:t xml:space="preserve"> (</w:t>
      </w:r>
      <w:r w:rsidRPr="00EE627C">
        <w:rPr>
          <w:rFonts w:ascii="MS Gothic" w:eastAsia="MS Gothic" w:hAnsi="MS Gothic" w:cs="MS Gothic" w:hint="eastAsia"/>
          <w:b/>
          <w:color w:val="000000"/>
          <w:sz w:val="18"/>
          <w:szCs w:val="18"/>
          <w:lang w:val="nl-BE" w:eastAsia="ko-KR"/>
        </w:rPr>
        <w:t>斉藤豊治</w:t>
      </w:r>
      <w:r w:rsidRPr="00EE627C">
        <w:rPr>
          <w:rFonts w:eastAsia="Malgun Gothic"/>
          <w:b/>
          <w:color w:val="000000"/>
          <w:sz w:val="18"/>
          <w:szCs w:val="18"/>
          <w:lang w:eastAsia="ko-KR"/>
        </w:rPr>
        <w:t xml:space="preserve">). </w:t>
      </w:r>
      <w:r w:rsidRPr="00EE627C">
        <w:rPr>
          <w:rFonts w:eastAsia="Malgun Gothic"/>
          <w:color w:val="000000"/>
          <w:sz w:val="18"/>
          <w:szCs w:val="18"/>
          <w:lang w:eastAsia="ko-KR"/>
        </w:rPr>
        <w:t>2000.</w:t>
      </w:r>
      <w:r w:rsidRPr="00EE627C">
        <w:rPr>
          <w:rFonts w:hint="eastAsia"/>
          <w:color w:val="000000"/>
          <w:sz w:val="18"/>
          <w:szCs w:val="18"/>
          <w:lang w:val="nl-BE"/>
        </w:rPr>
        <w:t>『「改正」少年法を批判する』</w:t>
      </w:r>
      <w:r w:rsidRPr="00EE627C">
        <w:rPr>
          <w:rFonts w:eastAsia="Malgun Gothic"/>
          <w:color w:val="000000"/>
          <w:sz w:val="18"/>
          <w:szCs w:val="18"/>
          <w:lang w:eastAsia="ko-KR"/>
        </w:rPr>
        <w:t>(</w:t>
      </w:r>
      <w:r w:rsidRPr="00EE627C">
        <w:rPr>
          <w:rFonts w:eastAsia="Malgun Gothic"/>
          <w:i/>
          <w:color w:val="000000"/>
          <w:sz w:val="18"/>
          <w:szCs w:val="18"/>
          <w:lang w:eastAsia="ko-KR"/>
        </w:rPr>
        <w:t>“</w:t>
      </w:r>
      <w:proofErr w:type="spellStart"/>
      <w:r w:rsidRPr="00EE627C">
        <w:rPr>
          <w:rFonts w:eastAsia="Malgun Gothic"/>
          <w:i/>
          <w:color w:val="000000"/>
          <w:sz w:val="18"/>
          <w:szCs w:val="18"/>
          <w:lang w:eastAsia="ko-KR"/>
        </w:rPr>
        <w:t>Kaisei</w:t>
      </w:r>
      <w:proofErr w:type="spellEnd"/>
      <w:r w:rsidRPr="00EE627C">
        <w:rPr>
          <w:rFonts w:eastAsia="Malgun Gothic"/>
          <w:i/>
          <w:color w:val="000000"/>
          <w:sz w:val="18"/>
          <w:szCs w:val="18"/>
          <w:lang w:eastAsia="ko-KR"/>
        </w:rPr>
        <w:t xml:space="preserve">” </w:t>
      </w:r>
      <w:proofErr w:type="spellStart"/>
      <w:r w:rsidRPr="00EE627C">
        <w:rPr>
          <w:rFonts w:eastAsia="Malgun Gothic"/>
          <w:i/>
          <w:color w:val="000000"/>
          <w:sz w:val="18"/>
          <w:szCs w:val="18"/>
          <w:lang w:eastAsia="ko-KR"/>
        </w:rPr>
        <w:t>Shōnenhō</w:t>
      </w:r>
      <w:proofErr w:type="spellEnd"/>
      <w:r w:rsidRPr="00EE627C">
        <w:rPr>
          <w:rFonts w:eastAsia="Malgun Gothic"/>
          <w:i/>
          <w:color w:val="000000"/>
          <w:sz w:val="18"/>
          <w:szCs w:val="18"/>
          <w:lang w:eastAsia="ko-KR"/>
        </w:rPr>
        <w:t xml:space="preserve"> </w:t>
      </w:r>
      <w:proofErr w:type="spellStart"/>
      <w:r w:rsidRPr="00EE627C">
        <w:rPr>
          <w:rFonts w:eastAsia="Malgun Gothic"/>
          <w:i/>
          <w:color w:val="000000"/>
          <w:sz w:val="18"/>
          <w:szCs w:val="18"/>
          <w:lang w:eastAsia="ko-KR"/>
        </w:rPr>
        <w:t>wo</w:t>
      </w:r>
      <w:proofErr w:type="spellEnd"/>
      <w:r w:rsidRPr="00EE627C">
        <w:rPr>
          <w:rFonts w:eastAsia="Malgun Gothic"/>
          <w:i/>
          <w:color w:val="000000"/>
          <w:sz w:val="18"/>
          <w:szCs w:val="18"/>
          <w:lang w:eastAsia="ko-KR"/>
        </w:rPr>
        <w:t xml:space="preserve"> </w:t>
      </w:r>
      <w:proofErr w:type="spellStart"/>
      <w:r w:rsidRPr="00EE627C">
        <w:rPr>
          <w:rFonts w:eastAsia="Malgun Gothic"/>
          <w:i/>
          <w:color w:val="000000"/>
          <w:sz w:val="18"/>
          <w:szCs w:val="18"/>
          <w:lang w:eastAsia="ko-KR"/>
        </w:rPr>
        <w:t>Hihan</w:t>
      </w:r>
      <w:proofErr w:type="spellEnd"/>
      <w:r w:rsidRPr="00EE627C">
        <w:rPr>
          <w:rFonts w:eastAsia="Malgun Gothic"/>
          <w:i/>
          <w:color w:val="000000"/>
          <w:sz w:val="18"/>
          <w:szCs w:val="18"/>
          <w:lang w:eastAsia="ko-KR"/>
        </w:rPr>
        <w:t xml:space="preserve"> </w:t>
      </w:r>
      <w:proofErr w:type="spellStart"/>
      <w:r w:rsidRPr="00EE627C">
        <w:rPr>
          <w:rFonts w:eastAsia="Malgun Gothic"/>
          <w:i/>
          <w:color w:val="000000"/>
          <w:sz w:val="18"/>
          <w:szCs w:val="18"/>
          <w:lang w:eastAsia="ko-KR"/>
        </w:rPr>
        <w:t>suru</w:t>
      </w:r>
      <w:proofErr w:type="spellEnd"/>
      <w:r w:rsidRPr="00EE627C">
        <w:rPr>
          <w:rFonts w:eastAsia="Malgun Gothic"/>
          <w:color w:val="000000"/>
          <w:sz w:val="18"/>
          <w:szCs w:val="18"/>
          <w:lang w:eastAsia="ko-KR"/>
        </w:rPr>
        <w:t xml:space="preserve">). </w:t>
      </w:r>
      <w:proofErr w:type="spellStart"/>
      <w:r w:rsidRPr="00EE627C">
        <w:rPr>
          <w:rFonts w:eastAsia="Malgun Gothic"/>
          <w:color w:val="000000"/>
          <w:sz w:val="18"/>
          <w:szCs w:val="18"/>
          <w:lang w:eastAsia="ko-KR"/>
        </w:rPr>
        <w:t>Tokio</w:t>
      </w:r>
      <w:proofErr w:type="spellEnd"/>
      <w:r w:rsidRPr="00EE627C">
        <w:rPr>
          <w:rFonts w:eastAsia="Malgun Gothic"/>
          <w:color w:val="000000"/>
          <w:sz w:val="18"/>
          <w:szCs w:val="18"/>
          <w:lang w:eastAsia="ko-KR"/>
        </w:rPr>
        <w:t xml:space="preserve">: Nippon </w:t>
      </w:r>
      <w:proofErr w:type="spellStart"/>
      <w:r w:rsidRPr="00EE627C">
        <w:rPr>
          <w:rFonts w:eastAsia="Malgun Gothic"/>
          <w:color w:val="000000"/>
          <w:sz w:val="18"/>
          <w:szCs w:val="18"/>
          <w:lang w:eastAsia="ko-KR"/>
        </w:rPr>
        <w:t>Hyoron</w:t>
      </w:r>
      <w:proofErr w:type="spellEnd"/>
      <w:r w:rsidRPr="00EE627C">
        <w:rPr>
          <w:rFonts w:eastAsia="Malgun Gothic"/>
          <w:color w:val="000000"/>
          <w:sz w:val="18"/>
          <w:szCs w:val="18"/>
          <w:lang w:eastAsia="ko-KR"/>
        </w:rPr>
        <w:t xml:space="preserve"> </w:t>
      </w:r>
      <w:proofErr w:type="spellStart"/>
      <w:r w:rsidRPr="00EE627C">
        <w:rPr>
          <w:rFonts w:eastAsia="Malgun Gothic"/>
          <w:color w:val="000000"/>
          <w:sz w:val="18"/>
          <w:szCs w:val="18"/>
          <w:lang w:eastAsia="ko-KR"/>
        </w:rPr>
        <w:t>Sha</w:t>
      </w:r>
      <w:proofErr w:type="spellEnd"/>
      <w:r w:rsidRPr="00EE627C">
        <w:rPr>
          <w:rFonts w:eastAsia="Malgun Gothic"/>
          <w:color w:val="000000"/>
          <w:sz w:val="18"/>
          <w:szCs w:val="18"/>
          <w:lang w:eastAsia="ko-KR"/>
        </w:rPr>
        <w:t xml:space="preserve"> (</w:t>
      </w:r>
      <w:r w:rsidRPr="00EE627C">
        <w:rPr>
          <w:rFonts w:hint="eastAsia"/>
          <w:color w:val="000000"/>
          <w:sz w:val="18"/>
          <w:szCs w:val="18"/>
          <w:lang w:val="nl-BE"/>
        </w:rPr>
        <w:t>日本評論社</w:t>
      </w:r>
      <w:r w:rsidRPr="00EE627C">
        <w:rPr>
          <w:color w:val="000000"/>
          <w:sz w:val="18"/>
          <w:szCs w:val="18"/>
        </w:rPr>
        <w:t>)</w:t>
      </w:r>
      <w:r w:rsidRPr="00EE627C">
        <w:rPr>
          <w:rFonts w:eastAsia="Malgun Gothic"/>
          <w:color w:val="000000"/>
          <w:sz w:val="18"/>
          <w:szCs w:val="18"/>
          <w:lang w:eastAsia="ko-KR"/>
        </w:rPr>
        <w:t>.</w:t>
      </w:r>
    </w:p>
  </w:footnote>
  <w:footnote w:id="38">
    <w:p w:rsidR="009B6139" w:rsidRPr="00EE627C" w:rsidRDefault="009B6139" w:rsidP="00A42224">
      <w:pPr>
        <w:pStyle w:val="FootnoteText"/>
        <w:rPr>
          <w:color w:val="000000"/>
          <w:sz w:val="18"/>
          <w:szCs w:val="18"/>
        </w:rPr>
      </w:pPr>
      <w:r w:rsidRPr="00EE627C">
        <w:rPr>
          <w:rStyle w:val="FootnoteReference"/>
          <w:color w:val="000000"/>
          <w:sz w:val="18"/>
          <w:szCs w:val="18"/>
        </w:rPr>
        <w:footnoteRef/>
      </w:r>
      <w:r w:rsidRPr="00EE627C">
        <w:rPr>
          <w:color w:val="000000"/>
          <w:sz w:val="18"/>
          <w:szCs w:val="18"/>
        </w:rPr>
        <w:t xml:space="preserve"> </w:t>
      </w:r>
      <w:r w:rsidRPr="00EE627C">
        <w:rPr>
          <w:b/>
          <w:sz w:val="18"/>
          <w:szCs w:val="18"/>
          <w:lang w:eastAsia="ko-KR"/>
        </w:rPr>
        <w:t>Ryan, Trevor.</w:t>
      </w:r>
      <w:r w:rsidRPr="00EE627C">
        <w:rPr>
          <w:sz w:val="18"/>
          <w:szCs w:val="18"/>
          <w:lang w:eastAsia="ko-KR"/>
        </w:rPr>
        <w:t xml:space="preserve"> 2005. “Creating ‘problem kids’: Juvenile crime in Japan and revisions of the Juvenile Act”. </w:t>
      </w:r>
      <w:r w:rsidRPr="00EE627C">
        <w:rPr>
          <w:i/>
          <w:sz w:val="18"/>
          <w:szCs w:val="18"/>
          <w:lang w:eastAsia="ko-KR"/>
        </w:rPr>
        <w:t>Journal of Japanese Law</w:t>
      </w:r>
      <w:r w:rsidRPr="00EE627C">
        <w:rPr>
          <w:sz w:val="18"/>
          <w:szCs w:val="18"/>
          <w:lang w:eastAsia="ko-KR"/>
        </w:rPr>
        <w:t xml:space="preserve"> 19: 159.</w:t>
      </w:r>
    </w:p>
  </w:footnote>
  <w:footnote w:id="39">
    <w:p w:rsidR="009B6139" w:rsidRPr="00EE627C" w:rsidRDefault="009B6139" w:rsidP="00AB6041">
      <w:pPr>
        <w:pStyle w:val="NoSpacing"/>
        <w:rPr>
          <w:sz w:val="18"/>
          <w:szCs w:val="18"/>
          <w:lang w:eastAsia="ko-KR"/>
        </w:rPr>
      </w:pPr>
      <w:r w:rsidRPr="00EE627C">
        <w:rPr>
          <w:rStyle w:val="FootnoteReference"/>
          <w:color w:val="000000"/>
          <w:sz w:val="18"/>
          <w:szCs w:val="18"/>
        </w:rPr>
        <w:footnoteRef/>
      </w:r>
      <w:r w:rsidRPr="00EE627C">
        <w:rPr>
          <w:sz w:val="18"/>
          <w:szCs w:val="18"/>
        </w:rPr>
        <w:t xml:space="preserve"> </w:t>
      </w:r>
      <w:proofErr w:type="spellStart"/>
      <w:r w:rsidRPr="00EE627C">
        <w:rPr>
          <w:b/>
          <w:sz w:val="18"/>
          <w:szCs w:val="18"/>
        </w:rPr>
        <w:t>Ōba</w:t>
      </w:r>
      <w:proofErr w:type="spellEnd"/>
      <w:r w:rsidRPr="00EE627C">
        <w:rPr>
          <w:b/>
          <w:sz w:val="18"/>
          <w:szCs w:val="18"/>
        </w:rPr>
        <w:t xml:space="preserve">, </w:t>
      </w:r>
      <w:proofErr w:type="spellStart"/>
      <w:r w:rsidRPr="00EE627C">
        <w:rPr>
          <w:b/>
          <w:sz w:val="18"/>
          <w:szCs w:val="18"/>
        </w:rPr>
        <w:t>Eri</w:t>
      </w:r>
      <w:proofErr w:type="spellEnd"/>
      <w:r w:rsidRPr="00EE627C">
        <w:rPr>
          <w:b/>
          <w:sz w:val="18"/>
          <w:szCs w:val="18"/>
        </w:rPr>
        <w:t xml:space="preserve"> (</w:t>
      </w:r>
      <w:r w:rsidRPr="00EE627C">
        <w:rPr>
          <w:rFonts w:hint="eastAsia"/>
          <w:b/>
          <w:sz w:val="18"/>
          <w:szCs w:val="18"/>
        </w:rPr>
        <w:t>大庭絵里</w:t>
      </w:r>
      <w:r w:rsidRPr="00EE627C">
        <w:rPr>
          <w:b/>
          <w:sz w:val="18"/>
          <w:szCs w:val="18"/>
        </w:rPr>
        <w:t xml:space="preserve">).  </w:t>
      </w:r>
      <w:r w:rsidRPr="00EE627C">
        <w:rPr>
          <w:sz w:val="18"/>
          <w:szCs w:val="18"/>
        </w:rPr>
        <w:t>199</w:t>
      </w:r>
      <w:r w:rsidRPr="00EE627C">
        <w:rPr>
          <w:rFonts w:hint="eastAsia"/>
          <w:sz w:val="18"/>
          <w:szCs w:val="18"/>
        </w:rPr>
        <w:t>0</w:t>
      </w:r>
      <w:r w:rsidRPr="00EE627C">
        <w:rPr>
          <w:sz w:val="18"/>
          <w:szCs w:val="18"/>
        </w:rPr>
        <w:t xml:space="preserve">. </w:t>
      </w:r>
      <w:r w:rsidRPr="00EE627C">
        <w:rPr>
          <w:rFonts w:hint="eastAsia"/>
          <w:sz w:val="18"/>
          <w:szCs w:val="18"/>
        </w:rPr>
        <w:t>『犯罪</w:t>
      </w:r>
      <w:r w:rsidRPr="00EE627C">
        <w:rPr>
          <w:rFonts w:hint="eastAsia"/>
          <w:sz w:val="18"/>
          <w:szCs w:val="18"/>
          <w:lang w:val="nl-BE"/>
        </w:rPr>
        <w:t>・非行の「区悪」イメージの社会的構成</w:t>
      </w:r>
      <w:r w:rsidRPr="00EE627C">
        <w:rPr>
          <w:rFonts w:hint="eastAsia"/>
          <w:sz w:val="18"/>
          <w:szCs w:val="18"/>
        </w:rPr>
        <w:t>』</w:t>
      </w:r>
      <w:r w:rsidRPr="00EE627C">
        <w:rPr>
          <w:sz w:val="18"/>
          <w:szCs w:val="18"/>
        </w:rPr>
        <w:t>(</w:t>
      </w:r>
      <w:proofErr w:type="spellStart"/>
      <w:r w:rsidRPr="00EE627C">
        <w:rPr>
          <w:i/>
          <w:sz w:val="18"/>
          <w:szCs w:val="18"/>
        </w:rPr>
        <w:t>Hanzai</w:t>
      </w:r>
      <w:proofErr w:type="spellEnd"/>
      <w:r w:rsidRPr="00EE627C">
        <w:rPr>
          <w:rFonts w:hint="eastAsia"/>
          <w:i/>
          <w:sz w:val="18"/>
          <w:szCs w:val="18"/>
          <w:lang w:val="nl-BE"/>
        </w:rPr>
        <w:t>・</w:t>
      </w:r>
      <w:proofErr w:type="spellStart"/>
      <w:r w:rsidRPr="00EE627C">
        <w:rPr>
          <w:i/>
          <w:sz w:val="18"/>
          <w:szCs w:val="18"/>
        </w:rPr>
        <w:t>hikō</w:t>
      </w:r>
      <w:proofErr w:type="spellEnd"/>
      <w:r w:rsidRPr="00EE627C">
        <w:rPr>
          <w:i/>
          <w:sz w:val="18"/>
          <w:szCs w:val="18"/>
          <w:lang w:eastAsia="ko-KR"/>
        </w:rPr>
        <w:t xml:space="preserve"> no “</w:t>
      </w:r>
      <w:proofErr w:type="spellStart"/>
      <w:r w:rsidRPr="00EE627C">
        <w:rPr>
          <w:i/>
          <w:sz w:val="18"/>
          <w:szCs w:val="18"/>
          <w:lang w:eastAsia="ko-KR"/>
        </w:rPr>
        <w:t>Kuaku</w:t>
      </w:r>
      <w:proofErr w:type="spellEnd"/>
      <w:r w:rsidRPr="00EE627C">
        <w:rPr>
          <w:i/>
          <w:sz w:val="18"/>
          <w:szCs w:val="18"/>
          <w:lang w:eastAsia="ko-KR"/>
        </w:rPr>
        <w:t xml:space="preserve">” </w:t>
      </w:r>
      <w:proofErr w:type="spellStart"/>
      <w:r w:rsidRPr="00EE627C">
        <w:rPr>
          <w:i/>
          <w:sz w:val="18"/>
          <w:szCs w:val="18"/>
          <w:lang w:eastAsia="ko-KR"/>
        </w:rPr>
        <w:t>imēji</w:t>
      </w:r>
      <w:proofErr w:type="spellEnd"/>
      <w:r w:rsidRPr="00EE627C">
        <w:rPr>
          <w:i/>
          <w:sz w:val="18"/>
          <w:szCs w:val="18"/>
          <w:lang w:eastAsia="ko-KR"/>
        </w:rPr>
        <w:t xml:space="preserve"> no </w:t>
      </w:r>
      <w:proofErr w:type="spellStart"/>
      <w:r w:rsidRPr="00EE627C">
        <w:rPr>
          <w:i/>
          <w:sz w:val="18"/>
          <w:szCs w:val="18"/>
          <w:lang w:eastAsia="ko-KR"/>
        </w:rPr>
        <w:t>shakaiteki</w:t>
      </w:r>
      <w:proofErr w:type="spellEnd"/>
      <w:r w:rsidRPr="00EE627C">
        <w:rPr>
          <w:i/>
          <w:sz w:val="18"/>
          <w:szCs w:val="18"/>
          <w:lang w:eastAsia="ko-KR"/>
        </w:rPr>
        <w:t xml:space="preserve"> </w:t>
      </w:r>
      <w:proofErr w:type="spellStart"/>
      <w:r w:rsidRPr="00EE627C">
        <w:rPr>
          <w:i/>
          <w:sz w:val="18"/>
          <w:szCs w:val="18"/>
          <w:lang w:eastAsia="ko-KR"/>
        </w:rPr>
        <w:t>kōsei</w:t>
      </w:r>
      <w:proofErr w:type="spellEnd"/>
      <w:r w:rsidRPr="00EE627C">
        <w:rPr>
          <w:sz w:val="18"/>
          <w:szCs w:val="18"/>
        </w:rPr>
        <w:t xml:space="preserve">). In </w:t>
      </w:r>
      <w:proofErr w:type="spellStart"/>
      <w:r w:rsidRPr="00EE627C">
        <w:rPr>
          <w:sz w:val="18"/>
          <w:szCs w:val="18"/>
        </w:rPr>
        <w:t>Hirota</w:t>
      </w:r>
      <w:proofErr w:type="spellEnd"/>
      <w:r w:rsidRPr="00EE627C">
        <w:rPr>
          <w:sz w:val="18"/>
          <w:szCs w:val="18"/>
        </w:rPr>
        <w:t xml:space="preserve">, </w:t>
      </w:r>
      <w:proofErr w:type="spellStart"/>
      <w:r w:rsidRPr="00EE627C">
        <w:rPr>
          <w:sz w:val="18"/>
          <w:szCs w:val="18"/>
        </w:rPr>
        <w:t>Teruyuki</w:t>
      </w:r>
      <w:proofErr w:type="spellEnd"/>
      <w:r w:rsidRPr="00EE627C">
        <w:rPr>
          <w:sz w:val="18"/>
          <w:szCs w:val="18"/>
        </w:rPr>
        <w:t xml:space="preserve"> (</w:t>
      </w:r>
      <w:r w:rsidRPr="00EE627C">
        <w:rPr>
          <w:rFonts w:hint="eastAsia"/>
          <w:sz w:val="18"/>
          <w:szCs w:val="18"/>
        </w:rPr>
        <w:t>広田照幸</w:t>
      </w:r>
      <w:r w:rsidRPr="00EE627C">
        <w:rPr>
          <w:sz w:val="18"/>
          <w:szCs w:val="18"/>
          <w:lang w:eastAsia="ko-KR"/>
        </w:rPr>
        <w:t>, supervisor) en Kitazawa, Takeshi (</w:t>
      </w:r>
      <w:r w:rsidRPr="00EE627C">
        <w:rPr>
          <w:rFonts w:hint="eastAsia"/>
          <w:sz w:val="18"/>
          <w:szCs w:val="18"/>
          <w:lang w:val="nl-BE"/>
        </w:rPr>
        <w:t>北澤毅</w:t>
      </w:r>
      <w:r w:rsidRPr="00EE627C">
        <w:rPr>
          <w:sz w:val="18"/>
          <w:szCs w:val="18"/>
          <w:lang w:eastAsia="ko-KR"/>
        </w:rPr>
        <w:t xml:space="preserve">, editor). 2007. </w:t>
      </w:r>
      <w:r w:rsidRPr="00EE627C">
        <w:rPr>
          <w:rFonts w:hint="eastAsia"/>
          <w:sz w:val="18"/>
          <w:szCs w:val="18"/>
        </w:rPr>
        <w:t>『非行・少年犯罪』</w:t>
      </w:r>
      <w:r w:rsidRPr="00EE627C">
        <w:rPr>
          <w:sz w:val="18"/>
          <w:szCs w:val="18"/>
          <w:lang w:eastAsia="ko-KR"/>
        </w:rPr>
        <w:t>(</w:t>
      </w:r>
      <w:proofErr w:type="spellStart"/>
      <w:r w:rsidRPr="00EE627C">
        <w:rPr>
          <w:i/>
          <w:sz w:val="18"/>
          <w:szCs w:val="18"/>
          <w:lang w:eastAsia="ko-KR"/>
        </w:rPr>
        <w:t>Hikō</w:t>
      </w:r>
      <w:proofErr w:type="spellEnd"/>
      <w:r w:rsidRPr="00EE627C">
        <w:rPr>
          <w:rFonts w:hint="eastAsia"/>
          <w:i/>
          <w:sz w:val="18"/>
          <w:szCs w:val="18"/>
          <w:lang w:val="nl-BE"/>
        </w:rPr>
        <w:t>・</w:t>
      </w:r>
      <w:proofErr w:type="spellStart"/>
      <w:r w:rsidRPr="00EE627C">
        <w:rPr>
          <w:i/>
          <w:sz w:val="18"/>
          <w:szCs w:val="18"/>
        </w:rPr>
        <w:t>shōnen</w:t>
      </w:r>
      <w:proofErr w:type="spellEnd"/>
      <w:r w:rsidRPr="00EE627C">
        <w:rPr>
          <w:i/>
          <w:sz w:val="18"/>
          <w:szCs w:val="18"/>
        </w:rPr>
        <w:t xml:space="preserve"> </w:t>
      </w:r>
      <w:proofErr w:type="spellStart"/>
      <w:r w:rsidRPr="00EE627C">
        <w:rPr>
          <w:i/>
          <w:sz w:val="18"/>
          <w:szCs w:val="18"/>
        </w:rPr>
        <w:t>hanzai</w:t>
      </w:r>
      <w:proofErr w:type="spellEnd"/>
      <w:r w:rsidRPr="00EE627C">
        <w:rPr>
          <w:sz w:val="18"/>
          <w:szCs w:val="18"/>
          <w:lang w:eastAsia="ko-KR"/>
        </w:rPr>
        <w:t xml:space="preserve">). </w:t>
      </w:r>
      <w:proofErr w:type="spellStart"/>
      <w:r w:rsidRPr="00EE627C">
        <w:rPr>
          <w:sz w:val="18"/>
          <w:szCs w:val="18"/>
          <w:lang w:eastAsia="ko-KR"/>
        </w:rPr>
        <w:t>Tokio</w:t>
      </w:r>
      <w:proofErr w:type="spellEnd"/>
      <w:r w:rsidRPr="00EE627C">
        <w:rPr>
          <w:sz w:val="18"/>
          <w:szCs w:val="18"/>
          <w:lang w:eastAsia="ko-KR"/>
        </w:rPr>
        <w:t>: Nihon Tosho Center (</w:t>
      </w:r>
      <w:r w:rsidRPr="00EE627C">
        <w:rPr>
          <w:rFonts w:hint="eastAsia"/>
          <w:sz w:val="18"/>
          <w:szCs w:val="18"/>
        </w:rPr>
        <w:t>日本図書センター</w:t>
      </w:r>
      <w:r>
        <w:rPr>
          <w:sz w:val="18"/>
          <w:szCs w:val="18"/>
          <w:lang w:eastAsia="ko-KR"/>
        </w:rPr>
        <w:t>):</w:t>
      </w:r>
      <w:r w:rsidRPr="00EE627C">
        <w:rPr>
          <w:sz w:val="18"/>
          <w:szCs w:val="18"/>
          <w:lang w:eastAsia="ko-KR"/>
        </w:rPr>
        <w:t xml:space="preserve"> 199-200.</w:t>
      </w:r>
    </w:p>
    <w:p w:rsidR="009B6139" w:rsidRPr="0083480E" w:rsidRDefault="009B6139" w:rsidP="002B680A">
      <w:pPr>
        <w:pStyle w:val="FootnoteText"/>
        <w:rPr>
          <w:color w:val="000000"/>
        </w:rPr>
      </w:pPr>
      <w:proofErr w:type="spellStart"/>
      <w:proofErr w:type="gramStart"/>
      <w:r w:rsidRPr="00606F44">
        <w:rPr>
          <w:rFonts w:hint="eastAsia"/>
          <w:color w:val="000000"/>
          <w:highlight w:val="yellow"/>
        </w:rPr>
        <w:t>Waarom</w:t>
      </w:r>
      <w:proofErr w:type="spellEnd"/>
      <w:r w:rsidRPr="00606F44">
        <w:rPr>
          <w:rFonts w:hint="eastAsia"/>
          <w:color w:val="000000"/>
          <w:highlight w:val="yellow"/>
        </w:rPr>
        <w:t xml:space="preserve"> </w:t>
      </w:r>
      <w:proofErr w:type="spellStart"/>
      <w:r w:rsidRPr="00606F44">
        <w:rPr>
          <w:rFonts w:hint="eastAsia"/>
          <w:color w:val="000000"/>
          <w:highlight w:val="yellow"/>
        </w:rPr>
        <w:t>witregel</w:t>
      </w:r>
      <w:proofErr w:type="spellEnd"/>
      <w:r w:rsidRPr="00606F44">
        <w:rPr>
          <w:rFonts w:hint="eastAsia"/>
          <w:color w:val="000000"/>
          <w:highlight w:val="yellow"/>
        </w:rPr>
        <w:t>?</w:t>
      </w:r>
      <w:proofErr w:type="gramEnd"/>
    </w:p>
  </w:footnote>
  <w:footnote w:id="40">
    <w:p w:rsidR="009B6139" w:rsidRPr="00EE627C" w:rsidRDefault="009B6139" w:rsidP="00387D87">
      <w:pPr>
        <w:pStyle w:val="FootnoteText"/>
        <w:rPr>
          <w:color w:val="000000"/>
          <w:sz w:val="18"/>
          <w:szCs w:val="18"/>
        </w:rPr>
      </w:pPr>
      <w:r w:rsidRPr="00EE627C">
        <w:rPr>
          <w:rStyle w:val="FootnoteReference"/>
          <w:color w:val="000000"/>
          <w:sz w:val="18"/>
          <w:szCs w:val="18"/>
        </w:rPr>
        <w:footnoteRef/>
      </w:r>
      <w:r w:rsidRPr="00EE627C">
        <w:rPr>
          <w:color w:val="000000"/>
          <w:sz w:val="18"/>
          <w:szCs w:val="18"/>
        </w:rPr>
        <w:t xml:space="preserve"> </w:t>
      </w:r>
      <w:r w:rsidRPr="00EE627C">
        <w:rPr>
          <w:b/>
          <w:sz w:val="18"/>
          <w:szCs w:val="18"/>
          <w:lang w:eastAsia="ko-KR"/>
        </w:rPr>
        <w:t>Schwarzenegger, Christian.</w:t>
      </w:r>
      <w:r w:rsidRPr="00EE627C">
        <w:rPr>
          <w:sz w:val="18"/>
          <w:szCs w:val="18"/>
          <w:lang w:eastAsia="ko-KR"/>
        </w:rPr>
        <w:t xml:space="preserve"> 2003. Debate about the reform of the juvenile law in Japan. In </w:t>
      </w:r>
      <w:proofErr w:type="spellStart"/>
      <w:r w:rsidRPr="00EE627C">
        <w:rPr>
          <w:sz w:val="18"/>
          <w:szCs w:val="18"/>
          <w:lang w:eastAsia="ko-KR"/>
        </w:rPr>
        <w:t>Foljanty-Jost</w:t>
      </w:r>
      <w:proofErr w:type="spellEnd"/>
      <w:r w:rsidRPr="00EE627C">
        <w:rPr>
          <w:sz w:val="18"/>
          <w:szCs w:val="18"/>
          <w:lang w:eastAsia="ko-KR"/>
        </w:rPr>
        <w:t xml:space="preserve">, G. (Editor), </w:t>
      </w:r>
      <w:r w:rsidRPr="00EE627C">
        <w:rPr>
          <w:i/>
          <w:sz w:val="18"/>
          <w:szCs w:val="18"/>
          <w:lang w:eastAsia="ko-KR"/>
        </w:rPr>
        <w:t>Juvenile delinquency in Japan: Reconsidering the crisis</w:t>
      </w:r>
      <w:r>
        <w:rPr>
          <w:sz w:val="18"/>
          <w:szCs w:val="18"/>
          <w:lang w:eastAsia="ko-KR"/>
        </w:rPr>
        <w:t xml:space="preserve">, </w:t>
      </w:r>
      <w:proofErr w:type="spellStart"/>
      <w:r>
        <w:rPr>
          <w:sz w:val="18"/>
          <w:szCs w:val="18"/>
          <w:lang w:eastAsia="ko-KR"/>
        </w:rPr>
        <w:t>Koninklijke</w:t>
      </w:r>
      <w:proofErr w:type="spellEnd"/>
      <w:r>
        <w:rPr>
          <w:sz w:val="18"/>
          <w:szCs w:val="18"/>
          <w:lang w:eastAsia="ko-KR"/>
        </w:rPr>
        <w:t xml:space="preserve"> Brill NV:</w:t>
      </w:r>
      <w:r w:rsidRPr="00EE627C">
        <w:rPr>
          <w:sz w:val="18"/>
          <w:szCs w:val="18"/>
          <w:lang w:eastAsia="ko-KR"/>
        </w:rPr>
        <w:t xml:space="preserve"> 184.</w:t>
      </w:r>
    </w:p>
  </w:footnote>
  <w:footnote w:id="41">
    <w:p w:rsidR="009B6139" w:rsidRPr="00EE627C" w:rsidRDefault="009B6139">
      <w:pPr>
        <w:pStyle w:val="FootnoteText"/>
        <w:rPr>
          <w:sz w:val="18"/>
          <w:szCs w:val="18"/>
        </w:rPr>
      </w:pPr>
      <w:r w:rsidRPr="00EE627C">
        <w:rPr>
          <w:rStyle w:val="FootnoteReference"/>
          <w:color w:val="000000"/>
          <w:sz w:val="18"/>
          <w:szCs w:val="18"/>
        </w:rPr>
        <w:footnoteRef/>
      </w:r>
      <w:r w:rsidRPr="00EE627C">
        <w:rPr>
          <w:color w:val="000000"/>
          <w:sz w:val="18"/>
          <w:szCs w:val="18"/>
        </w:rPr>
        <w:t xml:space="preserve"> </w:t>
      </w:r>
      <w:r w:rsidRPr="00EE627C">
        <w:rPr>
          <w:b/>
          <w:color w:val="000000"/>
          <w:sz w:val="18"/>
          <w:szCs w:val="18"/>
        </w:rPr>
        <w:t>Ibid.</w:t>
      </w:r>
    </w:p>
  </w:footnote>
  <w:footnote w:id="42">
    <w:p w:rsidR="009B6139" w:rsidRPr="00EE627C" w:rsidRDefault="009B6139">
      <w:pPr>
        <w:pStyle w:val="FootnoteText"/>
        <w:rPr>
          <w:color w:val="000000"/>
          <w:sz w:val="18"/>
          <w:szCs w:val="18"/>
        </w:rPr>
      </w:pPr>
      <w:r w:rsidRPr="00EE627C">
        <w:rPr>
          <w:rStyle w:val="FootnoteReference"/>
          <w:color w:val="000000"/>
          <w:sz w:val="18"/>
          <w:szCs w:val="18"/>
        </w:rPr>
        <w:footnoteRef/>
      </w:r>
      <w:r w:rsidRPr="00EE627C">
        <w:rPr>
          <w:color w:val="000000"/>
          <w:sz w:val="18"/>
          <w:szCs w:val="18"/>
        </w:rPr>
        <w:t xml:space="preserve"> </w:t>
      </w:r>
      <w:proofErr w:type="spellStart"/>
      <w:r w:rsidRPr="00EE627C">
        <w:rPr>
          <w:rFonts w:eastAsia="Malgun Gothic"/>
          <w:b/>
          <w:color w:val="000000"/>
          <w:sz w:val="18"/>
          <w:szCs w:val="18"/>
          <w:lang w:eastAsia="ko-KR"/>
        </w:rPr>
        <w:t>Dantō</w:t>
      </w:r>
      <w:proofErr w:type="spellEnd"/>
      <w:r w:rsidRPr="00EE627C">
        <w:rPr>
          <w:rFonts w:eastAsia="Malgun Gothic"/>
          <w:b/>
          <w:color w:val="000000"/>
          <w:sz w:val="18"/>
          <w:szCs w:val="18"/>
          <w:lang w:eastAsia="ko-KR"/>
        </w:rPr>
        <w:t>, Shigemitsu (</w:t>
      </w:r>
      <w:r w:rsidRPr="00EE627C">
        <w:rPr>
          <w:rFonts w:ascii="MS Gothic" w:eastAsia="MS Gothic" w:hAnsi="MS Gothic" w:cs="MS Gothic" w:hint="eastAsia"/>
          <w:b/>
          <w:color w:val="000000"/>
          <w:sz w:val="18"/>
          <w:szCs w:val="18"/>
          <w:lang w:val="nl-BE" w:eastAsia="ko-KR"/>
        </w:rPr>
        <w:t>団藤重光</w:t>
      </w:r>
      <w:r w:rsidRPr="00EE627C">
        <w:rPr>
          <w:rFonts w:eastAsia="Malgun Gothic"/>
          <w:b/>
          <w:color w:val="000000"/>
          <w:sz w:val="18"/>
          <w:szCs w:val="18"/>
          <w:lang w:eastAsia="ko-KR"/>
        </w:rPr>
        <w:t xml:space="preserve">), </w:t>
      </w:r>
      <w:proofErr w:type="spellStart"/>
      <w:r w:rsidRPr="00EE627C">
        <w:rPr>
          <w:rFonts w:eastAsia="Malgun Gothic"/>
          <w:b/>
          <w:color w:val="000000"/>
          <w:sz w:val="18"/>
          <w:szCs w:val="18"/>
          <w:lang w:eastAsia="ko-KR"/>
        </w:rPr>
        <w:t>Murai</w:t>
      </w:r>
      <w:proofErr w:type="spellEnd"/>
      <w:r w:rsidRPr="00EE627C">
        <w:rPr>
          <w:rFonts w:eastAsia="Malgun Gothic"/>
          <w:b/>
          <w:color w:val="000000"/>
          <w:sz w:val="18"/>
          <w:szCs w:val="18"/>
          <w:lang w:eastAsia="ko-KR"/>
        </w:rPr>
        <w:t xml:space="preserve">, </w:t>
      </w:r>
      <w:proofErr w:type="spellStart"/>
      <w:r w:rsidRPr="00EE627C">
        <w:rPr>
          <w:rFonts w:eastAsia="Malgun Gothic"/>
          <w:b/>
          <w:color w:val="000000"/>
          <w:sz w:val="18"/>
          <w:szCs w:val="18"/>
          <w:lang w:eastAsia="ko-KR"/>
        </w:rPr>
        <w:t>Toshikuni</w:t>
      </w:r>
      <w:proofErr w:type="spellEnd"/>
      <w:r w:rsidRPr="00EE627C">
        <w:rPr>
          <w:rFonts w:eastAsia="Malgun Gothic"/>
          <w:b/>
          <w:color w:val="000000"/>
          <w:sz w:val="18"/>
          <w:szCs w:val="18"/>
          <w:lang w:eastAsia="ko-KR"/>
        </w:rPr>
        <w:t xml:space="preserve"> (</w:t>
      </w:r>
      <w:r w:rsidRPr="00EE627C">
        <w:rPr>
          <w:rFonts w:ascii="MS Gothic" w:eastAsia="MS Gothic" w:hAnsi="MS Gothic" w:cs="MS Gothic" w:hint="eastAsia"/>
          <w:b/>
          <w:color w:val="000000"/>
          <w:sz w:val="18"/>
          <w:szCs w:val="18"/>
          <w:lang w:val="nl-BE" w:eastAsia="ko-KR"/>
        </w:rPr>
        <w:t>村井敏邦</w:t>
      </w:r>
      <w:r w:rsidRPr="00EE627C">
        <w:rPr>
          <w:rFonts w:ascii="MS Gothic" w:eastAsia="MS Gothic" w:hAnsi="MS Gothic" w:cs="MS Gothic"/>
          <w:b/>
          <w:color w:val="000000"/>
          <w:sz w:val="18"/>
          <w:szCs w:val="18"/>
          <w:lang w:eastAsia="ko-KR"/>
        </w:rPr>
        <w:t xml:space="preserve">) </w:t>
      </w:r>
      <w:r w:rsidRPr="00EE627C">
        <w:rPr>
          <w:rFonts w:eastAsia="Malgun Gothic"/>
          <w:b/>
          <w:color w:val="000000"/>
          <w:sz w:val="18"/>
          <w:szCs w:val="18"/>
          <w:lang w:eastAsia="ko-KR"/>
        </w:rPr>
        <w:t xml:space="preserve">en </w:t>
      </w:r>
      <w:proofErr w:type="spellStart"/>
      <w:r w:rsidRPr="00EE627C">
        <w:rPr>
          <w:rFonts w:eastAsia="Malgun Gothic"/>
          <w:b/>
          <w:color w:val="000000"/>
          <w:sz w:val="18"/>
          <w:szCs w:val="18"/>
          <w:lang w:eastAsia="ko-KR"/>
        </w:rPr>
        <w:t>Saitō</w:t>
      </w:r>
      <w:proofErr w:type="spellEnd"/>
      <w:r w:rsidRPr="00EE627C">
        <w:rPr>
          <w:rFonts w:eastAsia="Malgun Gothic"/>
          <w:b/>
          <w:color w:val="000000"/>
          <w:sz w:val="18"/>
          <w:szCs w:val="18"/>
          <w:lang w:eastAsia="ko-KR"/>
        </w:rPr>
        <w:t xml:space="preserve">, </w:t>
      </w:r>
      <w:proofErr w:type="spellStart"/>
      <w:r w:rsidRPr="00EE627C">
        <w:rPr>
          <w:rFonts w:eastAsia="Malgun Gothic"/>
          <w:b/>
          <w:color w:val="000000"/>
          <w:sz w:val="18"/>
          <w:szCs w:val="18"/>
          <w:lang w:eastAsia="ko-KR"/>
        </w:rPr>
        <w:t>Toyoji</w:t>
      </w:r>
      <w:proofErr w:type="spellEnd"/>
      <w:r w:rsidRPr="00EE627C">
        <w:rPr>
          <w:rFonts w:eastAsia="Malgun Gothic"/>
          <w:b/>
          <w:color w:val="000000"/>
          <w:sz w:val="18"/>
          <w:szCs w:val="18"/>
          <w:lang w:eastAsia="ko-KR"/>
        </w:rPr>
        <w:t xml:space="preserve"> (</w:t>
      </w:r>
      <w:r w:rsidRPr="00EE627C">
        <w:rPr>
          <w:rFonts w:ascii="MS Gothic" w:eastAsia="MS Gothic" w:hAnsi="MS Gothic" w:cs="MS Gothic" w:hint="eastAsia"/>
          <w:b/>
          <w:color w:val="000000"/>
          <w:sz w:val="18"/>
          <w:szCs w:val="18"/>
          <w:lang w:val="nl-BE" w:eastAsia="ko-KR"/>
        </w:rPr>
        <w:t>斉藤豊治</w:t>
      </w:r>
      <w:r w:rsidRPr="00EE627C">
        <w:rPr>
          <w:rFonts w:eastAsia="Malgun Gothic"/>
          <w:b/>
          <w:color w:val="000000"/>
          <w:sz w:val="18"/>
          <w:szCs w:val="18"/>
          <w:lang w:eastAsia="ko-KR"/>
        </w:rPr>
        <w:t xml:space="preserve">). </w:t>
      </w:r>
      <w:r w:rsidRPr="00EE627C">
        <w:rPr>
          <w:rFonts w:eastAsia="Malgun Gothic"/>
          <w:color w:val="000000"/>
          <w:sz w:val="18"/>
          <w:szCs w:val="18"/>
          <w:lang w:eastAsia="ko-KR"/>
        </w:rPr>
        <w:t>2000.</w:t>
      </w:r>
      <w:r w:rsidRPr="00EE627C">
        <w:rPr>
          <w:rFonts w:hint="eastAsia"/>
          <w:color w:val="000000"/>
          <w:sz w:val="18"/>
          <w:szCs w:val="18"/>
          <w:lang w:val="nl-BE"/>
        </w:rPr>
        <w:t>『「改正」少年法を批判する』</w:t>
      </w:r>
      <w:r w:rsidRPr="00EE627C">
        <w:rPr>
          <w:rFonts w:eastAsia="Malgun Gothic"/>
          <w:color w:val="000000"/>
          <w:sz w:val="18"/>
          <w:szCs w:val="18"/>
          <w:lang w:eastAsia="ko-KR"/>
        </w:rPr>
        <w:t>(</w:t>
      </w:r>
      <w:r w:rsidRPr="00EE627C">
        <w:rPr>
          <w:rFonts w:eastAsia="Malgun Gothic"/>
          <w:i/>
          <w:color w:val="000000"/>
          <w:sz w:val="18"/>
          <w:szCs w:val="18"/>
          <w:lang w:eastAsia="ko-KR"/>
        </w:rPr>
        <w:t>“</w:t>
      </w:r>
      <w:proofErr w:type="spellStart"/>
      <w:r w:rsidRPr="00EE627C">
        <w:rPr>
          <w:rFonts w:eastAsia="Malgun Gothic"/>
          <w:i/>
          <w:color w:val="000000"/>
          <w:sz w:val="18"/>
          <w:szCs w:val="18"/>
          <w:lang w:eastAsia="ko-KR"/>
        </w:rPr>
        <w:t>Kaisei</w:t>
      </w:r>
      <w:proofErr w:type="spellEnd"/>
      <w:r w:rsidRPr="00EE627C">
        <w:rPr>
          <w:rFonts w:eastAsia="Malgun Gothic"/>
          <w:i/>
          <w:color w:val="000000"/>
          <w:sz w:val="18"/>
          <w:szCs w:val="18"/>
          <w:lang w:eastAsia="ko-KR"/>
        </w:rPr>
        <w:t xml:space="preserve">” </w:t>
      </w:r>
      <w:proofErr w:type="spellStart"/>
      <w:r w:rsidRPr="00EE627C">
        <w:rPr>
          <w:rFonts w:eastAsia="Malgun Gothic"/>
          <w:i/>
          <w:color w:val="000000"/>
          <w:sz w:val="18"/>
          <w:szCs w:val="18"/>
          <w:lang w:eastAsia="ko-KR"/>
        </w:rPr>
        <w:t>Shōnenhō</w:t>
      </w:r>
      <w:proofErr w:type="spellEnd"/>
      <w:r w:rsidRPr="00EE627C">
        <w:rPr>
          <w:rFonts w:eastAsia="Malgun Gothic"/>
          <w:i/>
          <w:color w:val="000000"/>
          <w:sz w:val="18"/>
          <w:szCs w:val="18"/>
          <w:lang w:eastAsia="ko-KR"/>
        </w:rPr>
        <w:t xml:space="preserve"> </w:t>
      </w:r>
      <w:proofErr w:type="spellStart"/>
      <w:r w:rsidRPr="00EE627C">
        <w:rPr>
          <w:rFonts w:eastAsia="Malgun Gothic"/>
          <w:i/>
          <w:color w:val="000000"/>
          <w:sz w:val="18"/>
          <w:szCs w:val="18"/>
          <w:lang w:eastAsia="ko-KR"/>
        </w:rPr>
        <w:t>wo</w:t>
      </w:r>
      <w:proofErr w:type="spellEnd"/>
      <w:r w:rsidRPr="00EE627C">
        <w:rPr>
          <w:rFonts w:eastAsia="Malgun Gothic"/>
          <w:i/>
          <w:color w:val="000000"/>
          <w:sz w:val="18"/>
          <w:szCs w:val="18"/>
          <w:lang w:eastAsia="ko-KR"/>
        </w:rPr>
        <w:t xml:space="preserve"> </w:t>
      </w:r>
      <w:proofErr w:type="spellStart"/>
      <w:r w:rsidRPr="00EE627C">
        <w:rPr>
          <w:rFonts w:eastAsia="Malgun Gothic"/>
          <w:i/>
          <w:color w:val="000000"/>
          <w:sz w:val="18"/>
          <w:szCs w:val="18"/>
          <w:lang w:eastAsia="ko-KR"/>
        </w:rPr>
        <w:t>Hihan</w:t>
      </w:r>
      <w:proofErr w:type="spellEnd"/>
      <w:r w:rsidRPr="00EE627C">
        <w:rPr>
          <w:rFonts w:eastAsia="Malgun Gothic"/>
          <w:i/>
          <w:color w:val="000000"/>
          <w:sz w:val="18"/>
          <w:szCs w:val="18"/>
          <w:lang w:eastAsia="ko-KR"/>
        </w:rPr>
        <w:t xml:space="preserve"> </w:t>
      </w:r>
      <w:proofErr w:type="spellStart"/>
      <w:r w:rsidRPr="00EE627C">
        <w:rPr>
          <w:rFonts w:eastAsia="Malgun Gothic"/>
          <w:i/>
          <w:color w:val="000000"/>
          <w:sz w:val="18"/>
          <w:szCs w:val="18"/>
          <w:lang w:eastAsia="ko-KR"/>
        </w:rPr>
        <w:t>suru</w:t>
      </w:r>
      <w:proofErr w:type="spellEnd"/>
      <w:r w:rsidRPr="00EE627C">
        <w:rPr>
          <w:rFonts w:eastAsia="Malgun Gothic"/>
          <w:color w:val="000000"/>
          <w:sz w:val="18"/>
          <w:szCs w:val="18"/>
          <w:lang w:eastAsia="ko-KR"/>
        </w:rPr>
        <w:t xml:space="preserve">). </w:t>
      </w:r>
      <w:proofErr w:type="spellStart"/>
      <w:r w:rsidRPr="00EE627C">
        <w:rPr>
          <w:rFonts w:eastAsia="Malgun Gothic"/>
          <w:color w:val="000000"/>
          <w:sz w:val="18"/>
          <w:szCs w:val="18"/>
          <w:lang w:eastAsia="ko-KR"/>
        </w:rPr>
        <w:t>Tokio</w:t>
      </w:r>
      <w:proofErr w:type="spellEnd"/>
      <w:r w:rsidRPr="00EE627C">
        <w:rPr>
          <w:rFonts w:eastAsia="Malgun Gothic"/>
          <w:color w:val="000000"/>
          <w:sz w:val="18"/>
          <w:szCs w:val="18"/>
          <w:lang w:eastAsia="ko-KR"/>
        </w:rPr>
        <w:t xml:space="preserve">: Nippon </w:t>
      </w:r>
      <w:proofErr w:type="spellStart"/>
      <w:r w:rsidRPr="00EE627C">
        <w:rPr>
          <w:rFonts w:eastAsia="Malgun Gothic"/>
          <w:color w:val="000000"/>
          <w:sz w:val="18"/>
          <w:szCs w:val="18"/>
          <w:lang w:eastAsia="ko-KR"/>
        </w:rPr>
        <w:t>Hyoron</w:t>
      </w:r>
      <w:proofErr w:type="spellEnd"/>
      <w:r w:rsidRPr="00EE627C">
        <w:rPr>
          <w:rFonts w:eastAsia="Malgun Gothic"/>
          <w:color w:val="000000"/>
          <w:sz w:val="18"/>
          <w:szCs w:val="18"/>
          <w:lang w:eastAsia="ko-KR"/>
        </w:rPr>
        <w:t xml:space="preserve"> </w:t>
      </w:r>
      <w:proofErr w:type="spellStart"/>
      <w:r w:rsidRPr="00EE627C">
        <w:rPr>
          <w:rFonts w:eastAsia="Malgun Gothic"/>
          <w:color w:val="000000"/>
          <w:sz w:val="18"/>
          <w:szCs w:val="18"/>
          <w:lang w:eastAsia="ko-KR"/>
        </w:rPr>
        <w:t>Sha</w:t>
      </w:r>
      <w:proofErr w:type="spellEnd"/>
      <w:r w:rsidRPr="00EE627C">
        <w:rPr>
          <w:rFonts w:eastAsia="Malgun Gothic"/>
          <w:color w:val="000000"/>
          <w:sz w:val="18"/>
          <w:szCs w:val="18"/>
          <w:lang w:eastAsia="ko-KR"/>
        </w:rPr>
        <w:t xml:space="preserve"> (</w:t>
      </w:r>
      <w:r w:rsidRPr="00EE627C">
        <w:rPr>
          <w:rFonts w:hint="eastAsia"/>
          <w:color w:val="000000"/>
          <w:sz w:val="18"/>
          <w:szCs w:val="18"/>
          <w:lang w:val="nl-BE"/>
        </w:rPr>
        <w:t>日本評論社</w:t>
      </w:r>
      <w:r w:rsidRPr="00EE627C">
        <w:rPr>
          <w:color w:val="000000"/>
          <w:sz w:val="18"/>
          <w:szCs w:val="18"/>
        </w:rPr>
        <w:t>)</w:t>
      </w:r>
      <w:r w:rsidRPr="00EE627C">
        <w:rPr>
          <w:rFonts w:eastAsia="Malgun Gothic"/>
          <w:color w:val="000000"/>
          <w:sz w:val="18"/>
          <w:szCs w:val="18"/>
          <w:lang w:eastAsia="ko-KR"/>
        </w:rPr>
        <w:t>.</w:t>
      </w:r>
    </w:p>
  </w:footnote>
  <w:footnote w:id="43">
    <w:p w:rsidR="009B6139" w:rsidRPr="00EE627C" w:rsidRDefault="009B6139">
      <w:pPr>
        <w:pStyle w:val="FootnoteText"/>
        <w:rPr>
          <w:sz w:val="18"/>
          <w:szCs w:val="18"/>
        </w:rPr>
      </w:pPr>
      <w:r w:rsidRPr="00EE627C">
        <w:rPr>
          <w:rStyle w:val="FootnoteReference"/>
          <w:sz w:val="18"/>
          <w:szCs w:val="18"/>
        </w:rPr>
        <w:footnoteRef/>
      </w:r>
      <w:r w:rsidRPr="00EE627C">
        <w:rPr>
          <w:sz w:val="18"/>
          <w:szCs w:val="18"/>
        </w:rPr>
        <w:t xml:space="preserve"> </w:t>
      </w:r>
      <w:r w:rsidRPr="00EE627C">
        <w:rPr>
          <w:b/>
          <w:sz w:val="18"/>
          <w:szCs w:val="18"/>
          <w:lang w:eastAsia="ko-KR"/>
        </w:rPr>
        <w:t>Ryan, Trevor.</w:t>
      </w:r>
      <w:r w:rsidRPr="00EE627C">
        <w:rPr>
          <w:sz w:val="18"/>
          <w:szCs w:val="18"/>
          <w:lang w:eastAsia="ko-KR"/>
        </w:rPr>
        <w:t xml:space="preserve"> 2005. “Creating ‘problem kids’: Juvenile crime in Japan and revisions of the Juvenile Act”. </w:t>
      </w:r>
      <w:r w:rsidRPr="00EE627C">
        <w:rPr>
          <w:i/>
          <w:sz w:val="18"/>
          <w:szCs w:val="18"/>
          <w:lang w:eastAsia="ko-KR"/>
        </w:rPr>
        <w:t>Journal of Japanese Law</w:t>
      </w:r>
      <w:r w:rsidRPr="00EE627C">
        <w:rPr>
          <w:sz w:val="18"/>
          <w:szCs w:val="18"/>
          <w:lang w:eastAsia="ko-KR"/>
        </w:rPr>
        <w:t xml:space="preserve"> 19: 158.</w:t>
      </w:r>
    </w:p>
  </w:footnote>
  <w:footnote w:id="44">
    <w:p w:rsidR="009B6139" w:rsidRPr="00CD10FF" w:rsidRDefault="009B6139" w:rsidP="00F12118">
      <w:pPr>
        <w:pStyle w:val="FootnoteText"/>
        <w:rPr>
          <w:color w:val="000000"/>
        </w:rPr>
      </w:pPr>
      <w:r w:rsidRPr="00EE627C">
        <w:rPr>
          <w:rStyle w:val="FootnoteReference"/>
          <w:sz w:val="18"/>
          <w:szCs w:val="18"/>
        </w:rPr>
        <w:footnoteRef/>
      </w:r>
      <w:r w:rsidRPr="00EE627C">
        <w:rPr>
          <w:sz w:val="18"/>
          <w:szCs w:val="18"/>
        </w:rPr>
        <w:t xml:space="preserve"> </w:t>
      </w:r>
      <w:proofErr w:type="spellStart"/>
      <w:r w:rsidRPr="00EE627C">
        <w:rPr>
          <w:rFonts w:eastAsia="Malgun Gothic"/>
          <w:b/>
          <w:color w:val="000000"/>
          <w:sz w:val="18"/>
          <w:szCs w:val="18"/>
          <w:lang w:eastAsia="ko-KR"/>
        </w:rPr>
        <w:t>Dantō</w:t>
      </w:r>
      <w:proofErr w:type="spellEnd"/>
      <w:r w:rsidRPr="00EE627C">
        <w:rPr>
          <w:rFonts w:eastAsia="Malgun Gothic"/>
          <w:b/>
          <w:color w:val="000000"/>
          <w:sz w:val="18"/>
          <w:szCs w:val="18"/>
          <w:lang w:eastAsia="ko-KR"/>
        </w:rPr>
        <w:t>, Shigemitsu (</w:t>
      </w:r>
      <w:r w:rsidRPr="00EE627C">
        <w:rPr>
          <w:rFonts w:ascii="MS Gothic" w:eastAsia="MS Gothic" w:hAnsi="MS Gothic" w:cs="MS Gothic" w:hint="eastAsia"/>
          <w:b/>
          <w:color w:val="000000"/>
          <w:sz w:val="18"/>
          <w:szCs w:val="18"/>
          <w:lang w:val="nl-BE" w:eastAsia="ko-KR"/>
        </w:rPr>
        <w:t>団藤重光</w:t>
      </w:r>
      <w:r w:rsidRPr="00EE627C">
        <w:rPr>
          <w:rFonts w:eastAsia="Malgun Gothic"/>
          <w:b/>
          <w:color w:val="000000"/>
          <w:sz w:val="18"/>
          <w:szCs w:val="18"/>
          <w:lang w:eastAsia="ko-KR"/>
        </w:rPr>
        <w:t xml:space="preserve">), </w:t>
      </w:r>
      <w:proofErr w:type="spellStart"/>
      <w:r w:rsidRPr="00EE627C">
        <w:rPr>
          <w:rFonts w:eastAsia="Malgun Gothic"/>
          <w:b/>
          <w:color w:val="000000"/>
          <w:sz w:val="18"/>
          <w:szCs w:val="18"/>
          <w:lang w:eastAsia="ko-KR"/>
        </w:rPr>
        <w:t>Murai</w:t>
      </w:r>
      <w:proofErr w:type="spellEnd"/>
      <w:r w:rsidRPr="00EE627C">
        <w:rPr>
          <w:rFonts w:eastAsia="Malgun Gothic"/>
          <w:b/>
          <w:color w:val="000000"/>
          <w:sz w:val="18"/>
          <w:szCs w:val="18"/>
          <w:lang w:eastAsia="ko-KR"/>
        </w:rPr>
        <w:t xml:space="preserve">, </w:t>
      </w:r>
      <w:proofErr w:type="spellStart"/>
      <w:r w:rsidRPr="00EE627C">
        <w:rPr>
          <w:rFonts w:eastAsia="Malgun Gothic"/>
          <w:b/>
          <w:color w:val="000000"/>
          <w:sz w:val="18"/>
          <w:szCs w:val="18"/>
          <w:lang w:eastAsia="ko-KR"/>
        </w:rPr>
        <w:t>Toshikuni</w:t>
      </w:r>
      <w:proofErr w:type="spellEnd"/>
      <w:r w:rsidRPr="00EE627C">
        <w:rPr>
          <w:rFonts w:eastAsia="Malgun Gothic"/>
          <w:b/>
          <w:color w:val="000000"/>
          <w:sz w:val="18"/>
          <w:szCs w:val="18"/>
          <w:lang w:eastAsia="ko-KR"/>
        </w:rPr>
        <w:t xml:space="preserve"> (</w:t>
      </w:r>
      <w:r w:rsidRPr="00EE627C">
        <w:rPr>
          <w:rFonts w:ascii="MS Gothic" w:eastAsia="MS Gothic" w:hAnsi="MS Gothic" w:cs="MS Gothic" w:hint="eastAsia"/>
          <w:b/>
          <w:color w:val="000000"/>
          <w:sz w:val="18"/>
          <w:szCs w:val="18"/>
          <w:lang w:val="nl-BE" w:eastAsia="ko-KR"/>
        </w:rPr>
        <w:t>村井敏邦</w:t>
      </w:r>
      <w:r w:rsidRPr="00EE627C">
        <w:rPr>
          <w:rFonts w:ascii="MS Gothic" w:eastAsia="MS Gothic" w:hAnsi="MS Gothic" w:cs="MS Gothic"/>
          <w:b/>
          <w:color w:val="000000"/>
          <w:sz w:val="18"/>
          <w:szCs w:val="18"/>
          <w:lang w:eastAsia="ko-KR"/>
        </w:rPr>
        <w:t xml:space="preserve">) </w:t>
      </w:r>
      <w:r w:rsidRPr="00EE627C">
        <w:rPr>
          <w:rFonts w:eastAsia="Malgun Gothic"/>
          <w:b/>
          <w:color w:val="000000"/>
          <w:sz w:val="18"/>
          <w:szCs w:val="18"/>
          <w:lang w:eastAsia="ko-KR"/>
        </w:rPr>
        <w:t xml:space="preserve">en </w:t>
      </w:r>
      <w:proofErr w:type="spellStart"/>
      <w:r w:rsidRPr="00EE627C">
        <w:rPr>
          <w:rFonts w:eastAsia="Malgun Gothic"/>
          <w:b/>
          <w:color w:val="000000"/>
          <w:sz w:val="18"/>
          <w:szCs w:val="18"/>
          <w:lang w:eastAsia="ko-KR"/>
        </w:rPr>
        <w:t>Saitō</w:t>
      </w:r>
      <w:proofErr w:type="spellEnd"/>
      <w:r w:rsidRPr="00EE627C">
        <w:rPr>
          <w:rFonts w:eastAsia="Malgun Gothic"/>
          <w:b/>
          <w:color w:val="000000"/>
          <w:sz w:val="18"/>
          <w:szCs w:val="18"/>
          <w:lang w:eastAsia="ko-KR"/>
        </w:rPr>
        <w:t xml:space="preserve">, </w:t>
      </w:r>
      <w:proofErr w:type="spellStart"/>
      <w:r w:rsidRPr="00EE627C">
        <w:rPr>
          <w:rFonts w:eastAsia="Malgun Gothic"/>
          <w:b/>
          <w:color w:val="000000"/>
          <w:sz w:val="18"/>
          <w:szCs w:val="18"/>
          <w:lang w:eastAsia="ko-KR"/>
        </w:rPr>
        <w:t>Toyoji</w:t>
      </w:r>
      <w:proofErr w:type="spellEnd"/>
      <w:r w:rsidRPr="00EE627C">
        <w:rPr>
          <w:rFonts w:eastAsia="Malgun Gothic"/>
          <w:b/>
          <w:color w:val="000000"/>
          <w:sz w:val="18"/>
          <w:szCs w:val="18"/>
          <w:lang w:eastAsia="ko-KR"/>
        </w:rPr>
        <w:t xml:space="preserve"> (</w:t>
      </w:r>
      <w:r w:rsidRPr="00EE627C">
        <w:rPr>
          <w:rFonts w:ascii="MS Gothic" w:eastAsia="MS Gothic" w:hAnsi="MS Gothic" w:cs="MS Gothic" w:hint="eastAsia"/>
          <w:b/>
          <w:color w:val="000000"/>
          <w:sz w:val="18"/>
          <w:szCs w:val="18"/>
          <w:lang w:val="nl-BE" w:eastAsia="ko-KR"/>
        </w:rPr>
        <w:t>斉藤豊治</w:t>
      </w:r>
      <w:r w:rsidRPr="00EE627C">
        <w:rPr>
          <w:rFonts w:eastAsia="Malgun Gothic"/>
          <w:b/>
          <w:color w:val="000000"/>
          <w:sz w:val="18"/>
          <w:szCs w:val="18"/>
          <w:lang w:eastAsia="ko-KR"/>
        </w:rPr>
        <w:t xml:space="preserve">). </w:t>
      </w:r>
      <w:r w:rsidRPr="00EE627C">
        <w:rPr>
          <w:rFonts w:hint="eastAsia"/>
          <w:color w:val="000000"/>
          <w:sz w:val="18"/>
          <w:szCs w:val="18"/>
          <w:lang w:val="nl-BE"/>
        </w:rPr>
        <w:t>『「改正」少年法を批判する』</w:t>
      </w:r>
      <w:r w:rsidRPr="00EE627C">
        <w:rPr>
          <w:rFonts w:eastAsia="Malgun Gothic"/>
          <w:color w:val="000000"/>
          <w:sz w:val="18"/>
          <w:szCs w:val="18"/>
          <w:lang w:eastAsia="ko-KR"/>
        </w:rPr>
        <w:t>(</w:t>
      </w:r>
      <w:r w:rsidRPr="00EE627C">
        <w:rPr>
          <w:rFonts w:eastAsia="Malgun Gothic"/>
          <w:i/>
          <w:color w:val="000000"/>
          <w:sz w:val="18"/>
          <w:szCs w:val="18"/>
          <w:lang w:eastAsia="ko-KR"/>
        </w:rPr>
        <w:t>“</w:t>
      </w:r>
      <w:proofErr w:type="spellStart"/>
      <w:r w:rsidRPr="00EE627C">
        <w:rPr>
          <w:rFonts w:eastAsia="Malgun Gothic"/>
          <w:i/>
          <w:color w:val="000000"/>
          <w:sz w:val="18"/>
          <w:szCs w:val="18"/>
          <w:lang w:eastAsia="ko-KR"/>
        </w:rPr>
        <w:t>Kaisei</w:t>
      </w:r>
      <w:proofErr w:type="spellEnd"/>
      <w:r w:rsidRPr="00EE627C">
        <w:rPr>
          <w:rFonts w:eastAsia="Malgun Gothic"/>
          <w:i/>
          <w:color w:val="000000"/>
          <w:sz w:val="18"/>
          <w:szCs w:val="18"/>
          <w:lang w:eastAsia="ko-KR"/>
        </w:rPr>
        <w:t xml:space="preserve">” </w:t>
      </w:r>
      <w:proofErr w:type="spellStart"/>
      <w:r w:rsidRPr="00EE627C">
        <w:rPr>
          <w:rFonts w:eastAsia="Malgun Gothic"/>
          <w:i/>
          <w:color w:val="000000"/>
          <w:sz w:val="18"/>
          <w:szCs w:val="18"/>
          <w:lang w:eastAsia="ko-KR"/>
        </w:rPr>
        <w:t>Shōnenhō</w:t>
      </w:r>
      <w:proofErr w:type="spellEnd"/>
      <w:r w:rsidRPr="00EE627C">
        <w:rPr>
          <w:rFonts w:eastAsia="Malgun Gothic"/>
          <w:i/>
          <w:color w:val="000000"/>
          <w:sz w:val="18"/>
          <w:szCs w:val="18"/>
          <w:lang w:eastAsia="ko-KR"/>
        </w:rPr>
        <w:t xml:space="preserve"> </w:t>
      </w:r>
      <w:proofErr w:type="spellStart"/>
      <w:r w:rsidRPr="00EE627C">
        <w:rPr>
          <w:rFonts w:eastAsia="Malgun Gothic"/>
          <w:i/>
          <w:color w:val="000000"/>
          <w:sz w:val="18"/>
          <w:szCs w:val="18"/>
          <w:lang w:eastAsia="ko-KR"/>
        </w:rPr>
        <w:t>wo</w:t>
      </w:r>
      <w:proofErr w:type="spellEnd"/>
      <w:r w:rsidRPr="00EE627C">
        <w:rPr>
          <w:rFonts w:eastAsia="Malgun Gothic"/>
          <w:i/>
          <w:color w:val="000000"/>
          <w:sz w:val="18"/>
          <w:szCs w:val="18"/>
          <w:lang w:eastAsia="ko-KR"/>
        </w:rPr>
        <w:t xml:space="preserve"> </w:t>
      </w:r>
      <w:proofErr w:type="spellStart"/>
      <w:r w:rsidRPr="00EE627C">
        <w:rPr>
          <w:rFonts w:eastAsia="Malgun Gothic"/>
          <w:i/>
          <w:color w:val="000000"/>
          <w:sz w:val="18"/>
          <w:szCs w:val="18"/>
          <w:lang w:eastAsia="ko-KR"/>
        </w:rPr>
        <w:t>Hihan</w:t>
      </w:r>
      <w:proofErr w:type="spellEnd"/>
      <w:r w:rsidRPr="00EE627C">
        <w:rPr>
          <w:rFonts w:eastAsia="Malgun Gothic"/>
          <w:i/>
          <w:color w:val="000000"/>
          <w:sz w:val="18"/>
          <w:szCs w:val="18"/>
          <w:lang w:eastAsia="ko-KR"/>
        </w:rPr>
        <w:t xml:space="preserve"> </w:t>
      </w:r>
      <w:proofErr w:type="spellStart"/>
      <w:r w:rsidRPr="00EE627C">
        <w:rPr>
          <w:rFonts w:eastAsia="Malgun Gothic"/>
          <w:i/>
          <w:color w:val="000000"/>
          <w:sz w:val="18"/>
          <w:szCs w:val="18"/>
          <w:lang w:eastAsia="ko-KR"/>
        </w:rPr>
        <w:t>suru</w:t>
      </w:r>
      <w:proofErr w:type="spellEnd"/>
      <w:r w:rsidRPr="00EE627C">
        <w:rPr>
          <w:rFonts w:eastAsia="Malgun Gothic"/>
          <w:color w:val="000000"/>
          <w:sz w:val="18"/>
          <w:szCs w:val="18"/>
          <w:lang w:eastAsia="ko-KR"/>
        </w:rPr>
        <w:t xml:space="preserve">). </w:t>
      </w:r>
      <w:proofErr w:type="spellStart"/>
      <w:r w:rsidRPr="00EE627C">
        <w:rPr>
          <w:rFonts w:eastAsia="Malgun Gothic"/>
          <w:color w:val="000000"/>
          <w:sz w:val="18"/>
          <w:szCs w:val="18"/>
          <w:lang w:eastAsia="ko-KR"/>
        </w:rPr>
        <w:t>Tokio</w:t>
      </w:r>
      <w:proofErr w:type="spellEnd"/>
      <w:r w:rsidRPr="00EE627C">
        <w:rPr>
          <w:rFonts w:eastAsia="Malgun Gothic"/>
          <w:color w:val="000000"/>
          <w:sz w:val="18"/>
          <w:szCs w:val="18"/>
          <w:lang w:eastAsia="ko-KR"/>
        </w:rPr>
        <w:t xml:space="preserve">: Nippon </w:t>
      </w:r>
      <w:proofErr w:type="spellStart"/>
      <w:r w:rsidRPr="00EE627C">
        <w:rPr>
          <w:rFonts w:eastAsia="Malgun Gothic"/>
          <w:color w:val="000000"/>
          <w:sz w:val="18"/>
          <w:szCs w:val="18"/>
          <w:lang w:eastAsia="ko-KR"/>
        </w:rPr>
        <w:t>Hyoron</w:t>
      </w:r>
      <w:proofErr w:type="spellEnd"/>
      <w:r w:rsidRPr="00EE627C">
        <w:rPr>
          <w:rFonts w:eastAsia="Malgun Gothic"/>
          <w:color w:val="000000"/>
          <w:sz w:val="18"/>
          <w:szCs w:val="18"/>
          <w:lang w:eastAsia="ko-KR"/>
        </w:rPr>
        <w:t xml:space="preserve"> </w:t>
      </w:r>
      <w:proofErr w:type="spellStart"/>
      <w:r w:rsidRPr="00EE627C">
        <w:rPr>
          <w:rFonts w:eastAsia="Malgun Gothic"/>
          <w:color w:val="000000"/>
          <w:sz w:val="18"/>
          <w:szCs w:val="18"/>
          <w:lang w:eastAsia="ko-KR"/>
        </w:rPr>
        <w:t>Sha</w:t>
      </w:r>
      <w:proofErr w:type="spellEnd"/>
      <w:r w:rsidRPr="00EE627C">
        <w:rPr>
          <w:rFonts w:eastAsia="Malgun Gothic"/>
          <w:color w:val="000000"/>
          <w:sz w:val="18"/>
          <w:szCs w:val="18"/>
          <w:lang w:eastAsia="ko-KR"/>
        </w:rPr>
        <w:t xml:space="preserve"> (</w:t>
      </w:r>
      <w:r w:rsidRPr="00EE627C">
        <w:rPr>
          <w:rFonts w:hint="eastAsia"/>
          <w:color w:val="000000"/>
          <w:sz w:val="18"/>
          <w:szCs w:val="18"/>
          <w:lang w:val="nl-BE"/>
        </w:rPr>
        <w:t>日本評論社</w:t>
      </w:r>
      <w:r w:rsidRPr="00EE627C">
        <w:rPr>
          <w:color w:val="000000"/>
          <w:sz w:val="18"/>
          <w:szCs w:val="18"/>
        </w:rPr>
        <w:t>)</w:t>
      </w:r>
      <w:r w:rsidRPr="00EE627C">
        <w:rPr>
          <w:rFonts w:eastAsia="Malgun Gothic"/>
          <w:color w:val="000000"/>
          <w:sz w:val="18"/>
          <w:szCs w:val="18"/>
          <w:lang w:eastAsia="ko-KR"/>
        </w:rPr>
        <w:t>.</w:t>
      </w:r>
    </w:p>
  </w:footnote>
  <w:footnote w:id="45">
    <w:p w:rsidR="009B6139" w:rsidRPr="00EE627C" w:rsidRDefault="009B6139">
      <w:pPr>
        <w:pStyle w:val="FootnoteText"/>
        <w:rPr>
          <w:sz w:val="18"/>
          <w:szCs w:val="18"/>
        </w:rPr>
      </w:pPr>
      <w:r w:rsidRPr="00EE627C">
        <w:rPr>
          <w:rStyle w:val="FootnoteReference"/>
          <w:sz w:val="18"/>
          <w:szCs w:val="18"/>
        </w:rPr>
        <w:footnoteRef/>
      </w:r>
      <w:r w:rsidRPr="00EE627C">
        <w:rPr>
          <w:sz w:val="18"/>
          <w:szCs w:val="18"/>
        </w:rPr>
        <w:t xml:space="preserve"> </w:t>
      </w:r>
      <w:proofErr w:type="spellStart"/>
      <w:r w:rsidRPr="00EE627C">
        <w:rPr>
          <w:rFonts w:eastAsia="Malgun Gothic"/>
          <w:b/>
          <w:color w:val="000000"/>
          <w:sz w:val="18"/>
          <w:szCs w:val="18"/>
          <w:lang w:eastAsia="ko-KR"/>
        </w:rPr>
        <w:t>Dantō</w:t>
      </w:r>
      <w:proofErr w:type="spellEnd"/>
      <w:r w:rsidRPr="00EE627C">
        <w:rPr>
          <w:rFonts w:eastAsia="Malgun Gothic"/>
          <w:b/>
          <w:color w:val="000000"/>
          <w:sz w:val="18"/>
          <w:szCs w:val="18"/>
          <w:lang w:eastAsia="ko-KR"/>
        </w:rPr>
        <w:t>, Shigemitsu (</w:t>
      </w:r>
      <w:r w:rsidRPr="00EE627C">
        <w:rPr>
          <w:rFonts w:ascii="MS Gothic" w:eastAsia="MS Gothic" w:hAnsi="MS Gothic" w:cs="MS Gothic" w:hint="eastAsia"/>
          <w:b/>
          <w:color w:val="000000"/>
          <w:sz w:val="18"/>
          <w:szCs w:val="18"/>
          <w:lang w:val="nl-BE" w:eastAsia="ko-KR"/>
        </w:rPr>
        <w:t>団藤重光</w:t>
      </w:r>
      <w:r w:rsidRPr="00EE627C">
        <w:rPr>
          <w:rFonts w:eastAsia="Malgun Gothic"/>
          <w:b/>
          <w:color w:val="000000"/>
          <w:sz w:val="18"/>
          <w:szCs w:val="18"/>
          <w:lang w:eastAsia="ko-KR"/>
        </w:rPr>
        <w:t xml:space="preserve">), </w:t>
      </w:r>
      <w:proofErr w:type="spellStart"/>
      <w:r w:rsidRPr="00EE627C">
        <w:rPr>
          <w:rFonts w:eastAsia="Malgun Gothic"/>
          <w:b/>
          <w:color w:val="000000"/>
          <w:sz w:val="18"/>
          <w:szCs w:val="18"/>
          <w:lang w:eastAsia="ko-KR"/>
        </w:rPr>
        <w:t>Murai</w:t>
      </w:r>
      <w:proofErr w:type="spellEnd"/>
      <w:r w:rsidRPr="00EE627C">
        <w:rPr>
          <w:rFonts w:eastAsia="Malgun Gothic"/>
          <w:b/>
          <w:color w:val="000000"/>
          <w:sz w:val="18"/>
          <w:szCs w:val="18"/>
          <w:lang w:eastAsia="ko-KR"/>
        </w:rPr>
        <w:t xml:space="preserve">, </w:t>
      </w:r>
      <w:proofErr w:type="spellStart"/>
      <w:r w:rsidRPr="00EE627C">
        <w:rPr>
          <w:rFonts w:eastAsia="Malgun Gothic"/>
          <w:b/>
          <w:color w:val="000000"/>
          <w:sz w:val="18"/>
          <w:szCs w:val="18"/>
          <w:lang w:eastAsia="ko-KR"/>
        </w:rPr>
        <w:t>Toshikuni</w:t>
      </w:r>
      <w:proofErr w:type="spellEnd"/>
      <w:r w:rsidRPr="00EE627C">
        <w:rPr>
          <w:rFonts w:eastAsia="Malgun Gothic"/>
          <w:b/>
          <w:color w:val="000000"/>
          <w:sz w:val="18"/>
          <w:szCs w:val="18"/>
          <w:lang w:eastAsia="ko-KR"/>
        </w:rPr>
        <w:t xml:space="preserve"> (</w:t>
      </w:r>
      <w:r w:rsidRPr="00EE627C">
        <w:rPr>
          <w:rFonts w:ascii="MS Gothic" w:eastAsia="MS Gothic" w:hAnsi="MS Gothic" w:cs="MS Gothic" w:hint="eastAsia"/>
          <w:b/>
          <w:color w:val="000000"/>
          <w:sz w:val="18"/>
          <w:szCs w:val="18"/>
          <w:lang w:val="nl-BE" w:eastAsia="ko-KR"/>
        </w:rPr>
        <w:t>村井敏邦</w:t>
      </w:r>
      <w:r w:rsidRPr="00EE627C">
        <w:rPr>
          <w:rFonts w:ascii="MS Gothic" w:eastAsia="MS Gothic" w:hAnsi="MS Gothic" w:cs="MS Gothic"/>
          <w:b/>
          <w:color w:val="000000"/>
          <w:sz w:val="18"/>
          <w:szCs w:val="18"/>
          <w:lang w:eastAsia="ko-KR"/>
        </w:rPr>
        <w:t xml:space="preserve">) </w:t>
      </w:r>
      <w:r w:rsidRPr="00EE627C">
        <w:rPr>
          <w:rFonts w:eastAsia="Malgun Gothic"/>
          <w:b/>
          <w:color w:val="000000"/>
          <w:sz w:val="18"/>
          <w:szCs w:val="18"/>
          <w:lang w:eastAsia="ko-KR"/>
        </w:rPr>
        <w:t xml:space="preserve">en </w:t>
      </w:r>
      <w:proofErr w:type="spellStart"/>
      <w:r w:rsidRPr="00EE627C">
        <w:rPr>
          <w:rFonts w:eastAsia="Malgun Gothic"/>
          <w:b/>
          <w:color w:val="000000"/>
          <w:sz w:val="18"/>
          <w:szCs w:val="18"/>
          <w:lang w:eastAsia="ko-KR"/>
        </w:rPr>
        <w:t>Saitō</w:t>
      </w:r>
      <w:proofErr w:type="spellEnd"/>
      <w:r w:rsidRPr="00EE627C">
        <w:rPr>
          <w:rFonts w:eastAsia="Malgun Gothic"/>
          <w:b/>
          <w:color w:val="000000"/>
          <w:sz w:val="18"/>
          <w:szCs w:val="18"/>
          <w:lang w:eastAsia="ko-KR"/>
        </w:rPr>
        <w:t xml:space="preserve">, </w:t>
      </w:r>
      <w:proofErr w:type="spellStart"/>
      <w:r w:rsidRPr="00EE627C">
        <w:rPr>
          <w:rFonts w:eastAsia="Malgun Gothic"/>
          <w:b/>
          <w:color w:val="000000"/>
          <w:sz w:val="18"/>
          <w:szCs w:val="18"/>
          <w:lang w:eastAsia="ko-KR"/>
        </w:rPr>
        <w:t>Toyoji</w:t>
      </w:r>
      <w:proofErr w:type="spellEnd"/>
      <w:r w:rsidRPr="00EE627C">
        <w:rPr>
          <w:rFonts w:eastAsia="Malgun Gothic"/>
          <w:b/>
          <w:color w:val="000000"/>
          <w:sz w:val="18"/>
          <w:szCs w:val="18"/>
          <w:lang w:eastAsia="ko-KR"/>
        </w:rPr>
        <w:t xml:space="preserve"> (</w:t>
      </w:r>
      <w:r w:rsidRPr="00EE627C">
        <w:rPr>
          <w:rFonts w:ascii="MS Gothic" w:eastAsia="MS Gothic" w:hAnsi="MS Gothic" w:cs="MS Gothic" w:hint="eastAsia"/>
          <w:b/>
          <w:color w:val="000000"/>
          <w:sz w:val="18"/>
          <w:szCs w:val="18"/>
          <w:lang w:val="nl-BE" w:eastAsia="ko-KR"/>
        </w:rPr>
        <w:t>斉藤豊治</w:t>
      </w:r>
      <w:r w:rsidRPr="00EE627C">
        <w:rPr>
          <w:rFonts w:eastAsia="Malgun Gothic"/>
          <w:b/>
          <w:color w:val="000000"/>
          <w:sz w:val="18"/>
          <w:szCs w:val="18"/>
          <w:lang w:eastAsia="ko-KR"/>
        </w:rPr>
        <w:t xml:space="preserve">). </w:t>
      </w:r>
      <w:r w:rsidRPr="00EE627C">
        <w:rPr>
          <w:rFonts w:hint="eastAsia"/>
          <w:color w:val="000000"/>
          <w:sz w:val="18"/>
          <w:szCs w:val="18"/>
          <w:lang w:val="nl-BE"/>
        </w:rPr>
        <w:t>『「改正」少年法を批判する』</w:t>
      </w:r>
      <w:r w:rsidRPr="00EE627C">
        <w:rPr>
          <w:rFonts w:eastAsia="Malgun Gothic"/>
          <w:color w:val="000000"/>
          <w:sz w:val="18"/>
          <w:szCs w:val="18"/>
          <w:lang w:eastAsia="ko-KR"/>
        </w:rPr>
        <w:t>(</w:t>
      </w:r>
      <w:r w:rsidRPr="00EE627C">
        <w:rPr>
          <w:rFonts w:eastAsia="Malgun Gothic"/>
          <w:i/>
          <w:color w:val="000000"/>
          <w:sz w:val="18"/>
          <w:szCs w:val="18"/>
          <w:lang w:eastAsia="ko-KR"/>
        </w:rPr>
        <w:t>“</w:t>
      </w:r>
      <w:proofErr w:type="spellStart"/>
      <w:r w:rsidRPr="00EE627C">
        <w:rPr>
          <w:rFonts w:eastAsia="Malgun Gothic"/>
          <w:i/>
          <w:color w:val="000000"/>
          <w:sz w:val="18"/>
          <w:szCs w:val="18"/>
          <w:lang w:eastAsia="ko-KR"/>
        </w:rPr>
        <w:t>Kaisei</w:t>
      </w:r>
      <w:proofErr w:type="spellEnd"/>
      <w:r w:rsidRPr="00EE627C">
        <w:rPr>
          <w:rFonts w:eastAsia="Malgun Gothic"/>
          <w:i/>
          <w:color w:val="000000"/>
          <w:sz w:val="18"/>
          <w:szCs w:val="18"/>
          <w:lang w:eastAsia="ko-KR"/>
        </w:rPr>
        <w:t xml:space="preserve">” </w:t>
      </w:r>
      <w:proofErr w:type="spellStart"/>
      <w:r w:rsidRPr="00EE627C">
        <w:rPr>
          <w:rFonts w:eastAsia="Malgun Gothic"/>
          <w:i/>
          <w:color w:val="000000"/>
          <w:sz w:val="18"/>
          <w:szCs w:val="18"/>
          <w:lang w:eastAsia="ko-KR"/>
        </w:rPr>
        <w:t>Shōnenhō</w:t>
      </w:r>
      <w:proofErr w:type="spellEnd"/>
      <w:r w:rsidRPr="00EE627C">
        <w:rPr>
          <w:rFonts w:eastAsia="Malgun Gothic"/>
          <w:i/>
          <w:color w:val="000000"/>
          <w:sz w:val="18"/>
          <w:szCs w:val="18"/>
          <w:lang w:eastAsia="ko-KR"/>
        </w:rPr>
        <w:t xml:space="preserve"> </w:t>
      </w:r>
      <w:proofErr w:type="spellStart"/>
      <w:r w:rsidRPr="00EE627C">
        <w:rPr>
          <w:rFonts w:eastAsia="Malgun Gothic"/>
          <w:i/>
          <w:color w:val="000000"/>
          <w:sz w:val="18"/>
          <w:szCs w:val="18"/>
          <w:lang w:eastAsia="ko-KR"/>
        </w:rPr>
        <w:t>wo</w:t>
      </w:r>
      <w:proofErr w:type="spellEnd"/>
      <w:r w:rsidRPr="00EE627C">
        <w:rPr>
          <w:rFonts w:eastAsia="Malgun Gothic"/>
          <w:i/>
          <w:color w:val="000000"/>
          <w:sz w:val="18"/>
          <w:szCs w:val="18"/>
          <w:lang w:eastAsia="ko-KR"/>
        </w:rPr>
        <w:t xml:space="preserve"> </w:t>
      </w:r>
      <w:proofErr w:type="spellStart"/>
      <w:r w:rsidRPr="00EE627C">
        <w:rPr>
          <w:rFonts w:eastAsia="Malgun Gothic"/>
          <w:i/>
          <w:color w:val="000000"/>
          <w:sz w:val="18"/>
          <w:szCs w:val="18"/>
          <w:lang w:eastAsia="ko-KR"/>
        </w:rPr>
        <w:t>Hihan</w:t>
      </w:r>
      <w:proofErr w:type="spellEnd"/>
      <w:r w:rsidRPr="00EE627C">
        <w:rPr>
          <w:rFonts w:eastAsia="Malgun Gothic"/>
          <w:i/>
          <w:color w:val="000000"/>
          <w:sz w:val="18"/>
          <w:szCs w:val="18"/>
          <w:lang w:eastAsia="ko-KR"/>
        </w:rPr>
        <w:t xml:space="preserve"> </w:t>
      </w:r>
      <w:proofErr w:type="spellStart"/>
      <w:r w:rsidRPr="00EE627C">
        <w:rPr>
          <w:rFonts w:eastAsia="Malgun Gothic"/>
          <w:i/>
          <w:color w:val="000000"/>
          <w:sz w:val="18"/>
          <w:szCs w:val="18"/>
          <w:lang w:eastAsia="ko-KR"/>
        </w:rPr>
        <w:t>suru</w:t>
      </w:r>
      <w:proofErr w:type="spellEnd"/>
      <w:r w:rsidRPr="00EE627C">
        <w:rPr>
          <w:rFonts w:eastAsia="Malgun Gothic"/>
          <w:color w:val="000000"/>
          <w:sz w:val="18"/>
          <w:szCs w:val="18"/>
          <w:lang w:eastAsia="ko-KR"/>
        </w:rPr>
        <w:t xml:space="preserve">). </w:t>
      </w:r>
      <w:proofErr w:type="spellStart"/>
      <w:r w:rsidRPr="00EE627C">
        <w:rPr>
          <w:rFonts w:eastAsia="Malgun Gothic"/>
          <w:color w:val="000000"/>
          <w:sz w:val="18"/>
          <w:szCs w:val="18"/>
          <w:lang w:eastAsia="ko-KR"/>
        </w:rPr>
        <w:t>Tokio</w:t>
      </w:r>
      <w:proofErr w:type="spellEnd"/>
      <w:r w:rsidRPr="00EE627C">
        <w:rPr>
          <w:rFonts w:eastAsia="Malgun Gothic"/>
          <w:color w:val="000000"/>
          <w:sz w:val="18"/>
          <w:szCs w:val="18"/>
          <w:lang w:eastAsia="ko-KR"/>
        </w:rPr>
        <w:t xml:space="preserve">: Nippon </w:t>
      </w:r>
      <w:proofErr w:type="spellStart"/>
      <w:r w:rsidRPr="00EE627C">
        <w:rPr>
          <w:rFonts w:eastAsia="Malgun Gothic"/>
          <w:color w:val="000000"/>
          <w:sz w:val="18"/>
          <w:szCs w:val="18"/>
          <w:lang w:eastAsia="ko-KR"/>
        </w:rPr>
        <w:t>Hyoron</w:t>
      </w:r>
      <w:proofErr w:type="spellEnd"/>
      <w:r w:rsidRPr="00EE627C">
        <w:rPr>
          <w:rFonts w:eastAsia="Malgun Gothic"/>
          <w:color w:val="000000"/>
          <w:sz w:val="18"/>
          <w:szCs w:val="18"/>
          <w:lang w:eastAsia="ko-KR"/>
        </w:rPr>
        <w:t xml:space="preserve"> </w:t>
      </w:r>
      <w:proofErr w:type="spellStart"/>
      <w:r w:rsidRPr="00EE627C">
        <w:rPr>
          <w:rFonts w:eastAsia="Malgun Gothic"/>
          <w:color w:val="000000"/>
          <w:sz w:val="18"/>
          <w:szCs w:val="18"/>
          <w:lang w:eastAsia="ko-KR"/>
        </w:rPr>
        <w:t>Sha</w:t>
      </w:r>
      <w:proofErr w:type="spellEnd"/>
      <w:r w:rsidRPr="00EE627C">
        <w:rPr>
          <w:rFonts w:eastAsia="Malgun Gothic"/>
          <w:color w:val="000000"/>
          <w:sz w:val="18"/>
          <w:szCs w:val="18"/>
          <w:lang w:eastAsia="ko-KR"/>
        </w:rPr>
        <w:t xml:space="preserve"> (</w:t>
      </w:r>
      <w:r w:rsidRPr="00EE627C">
        <w:rPr>
          <w:rFonts w:hint="eastAsia"/>
          <w:color w:val="000000"/>
          <w:sz w:val="18"/>
          <w:szCs w:val="18"/>
          <w:lang w:val="nl-BE"/>
        </w:rPr>
        <w:t>日本評論社</w:t>
      </w:r>
      <w:r w:rsidRPr="00EE627C">
        <w:rPr>
          <w:color w:val="000000"/>
          <w:sz w:val="18"/>
          <w:szCs w:val="18"/>
        </w:rPr>
        <w:t>)</w:t>
      </w:r>
      <w:r w:rsidRPr="00EE627C">
        <w:rPr>
          <w:rFonts w:eastAsia="Malgun Gothic"/>
          <w:color w:val="000000"/>
          <w:sz w:val="18"/>
          <w:szCs w:val="18"/>
          <w:lang w:eastAsia="ko-KR"/>
        </w:rPr>
        <w:t>.</w:t>
      </w:r>
    </w:p>
  </w:footnote>
  <w:footnote w:id="46">
    <w:p w:rsidR="009B6139" w:rsidRPr="00EE627C" w:rsidRDefault="009B6139" w:rsidP="00DB7665">
      <w:pPr>
        <w:pStyle w:val="FootnoteText"/>
        <w:rPr>
          <w:sz w:val="18"/>
          <w:szCs w:val="18"/>
        </w:rPr>
      </w:pPr>
      <w:r w:rsidRPr="00EE627C">
        <w:rPr>
          <w:rStyle w:val="FootnoteReference"/>
          <w:color w:val="000000"/>
          <w:sz w:val="18"/>
          <w:szCs w:val="18"/>
        </w:rPr>
        <w:footnoteRef/>
      </w:r>
      <w:r w:rsidRPr="00EE627C">
        <w:rPr>
          <w:color w:val="000000"/>
          <w:sz w:val="18"/>
          <w:szCs w:val="18"/>
        </w:rPr>
        <w:t xml:space="preserve"> </w:t>
      </w:r>
      <w:r w:rsidRPr="00EE627C">
        <w:rPr>
          <w:b/>
          <w:sz w:val="18"/>
          <w:szCs w:val="18"/>
          <w:lang w:eastAsia="ko-KR"/>
        </w:rPr>
        <w:t>Schwarzenegger, Christian.</w:t>
      </w:r>
      <w:r w:rsidRPr="00EE627C">
        <w:rPr>
          <w:sz w:val="18"/>
          <w:szCs w:val="18"/>
          <w:lang w:eastAsia="ko-KR"/>
        </w:rPr>
        <w:t xml:space="preserve"> 2003. Debate about the reform of the juvenile law in Japan. In </w:t>
      </w:r>
      <w:proofErr w:type="spellStart"/>
      <w:r w:rsidRPr="00EE627C">
        <w:rPr>
          <w:sz w:val="18"/>
          <w:szCs w:val="18"/>
          <w:lang w:eastAsia="ko-KR"/>
        </w:rPr>
        <w:t>Foljanty-Jost</w:t>
      </w:r>
      <w:proofErr w:type="spellEnd"/>
      <w:r w:rsidRPr="00EE627C">
        <w:rPr>
          <w:sz w:val="18"/>
          <w:szCs w:val="18"/>
          <w:lang w:eastAsia="ko-KR"/>
        </w:rPr>
        <w:t xml:space="preserve">, G. (Editor), </w:t>
      </w:r>
      <w:r w:rsidRPr="00EE627C">
        <w:rPr>
          <w:i/>
          <w:sz w:val="18"/>
          <w:szCs w:val="18"/>
          <w:lang w:eastAsia="ko-KR"/>
        </w:rPr>
        <w:t>Juvenile delinquency in Japan: Reconsidering the crisis</w:t>
      </w:r>
      <w:r w:rsidRPr="00EE627C">
        <w:rPr>
          <w:sz w:val="18"/>
          <w:szCs w:val="18"/>
          <w:lang w:eastAsia="ko-KR"/>
        </w:rPr>
        <w:t xml:space="preserve">, </w:t>
      </w:r>
      <w:proofErr w:type="spellStart"/>
      <w:r w:rsidRPr="00EE627C">
        <w:rPr>
          <w:sz w:val="18"/>
          <w:szCs w:val="18"/>
          <w:lang w:eastAsia="ko-KR"/>
        </w:rPr>
        <w:t>Koni</w:t>
      </w:r>
      <w:r>
        <w:rPr>
          <w:sz w:val="18"/>
          <w:szCs w:val="18"/>
          <w:lang w:eastAsia="ko-KR"/>
        </w:rPr>
        <w:t>nklijke</w:t>
      </w:r>
      <w:proofErr w:type="spellEnd"/>
      <w:r>
        <w:rPr>
          <w:sz w:val="18"/>
          <w:szCs w:val="18"/>
          <w:lang w:eastAsia="ko-KR"/>
        </w:rPr>
        <w:t xml:space="preserve"> Brill NV:</w:t>
      </w:r>
      <w:r w:rsidRPr="00EE627C">
        <w:rPr>
          <w:sz w:val="18"/>
          <w:szCs w:val="18"/>
          <w:lang w:eastAsia="ko-KR"/>
        </w:rPr>
        <w:t xml:space="preserve"> 184.</w:t>
      </w:r>
    </w:p>
  </w:footnote>
  <w:footnote w:id="47">
    <w:p w:rsidR="009B6139" w:rsidRPr="00606F44" w:rsidRDefault="009B6139">
      <w:pPr>
        <w:pStyle w:val="FootnoteText"/>
      </w:pPr>
      <w:r w:rsidRPr="00606F44">
        <w:rPr>
          <w:rStyle w:val="FootnoteReference"/>
          <w:color w:val="000000"/>
          <w:sz w:val="18"/>
          <w:szCs w:val="18"/>
          <w:highlight w:val="yellow"/>
        </w:rPr>
        <w:footnoteRef/>
      </w:r>
      <w:r w:rsidRPr="00606F44">
        <w:rPr>
          <w:b/>
          <w:color w:val="000000"/>
          <w:sz w:val="18"/>
          <w:szCs w:val="18"/>
          <w:highlight w:val="yellow"/>
        </w:rPr>
        <w:t xml:space="preserve"> Ibid. </w:t>
      </w:r>
      <w:r w:rsidRPr="00606F44">
        <w:rPr>
          <w:color w:val="000000"/>
          <w:sz w:val="18"/>
          <w:szCs w:val="18"/>
          <w:highlight w:val="yellow"/>
        </w:rPr>
        <w:t>p 185</w:t>
      </w:r>
      <w:r>
        <w:rPr>
          <w:rFonts w:hint="eastAsia"/>
          <w:color w:val="000000"/>
          <w:sz w:val="18"/>
          <w:szCs w:val="18"/>
        </w:rPr>
        <w:t xml:space="preserve"> </w:t>
      </w:r>
    </w:p>
  </w:footnote>
  <w:footnote w:id="48">
    <w:p w:rsidR="009B6139" w:rsidRPr="00EE627C" w:rsidRDefault="009B6139">
      <w:pPr>
        <w:pStyle w:val="FootnoteText"/>
        <w:rPr>
          <w:sz w:val="18"/>
          <w:szCs w:val="18"/>
        </w:rPr>
      </w:pPr>
      <w:r w:rsidRPr="00EE627C">
        <w:rPr>
          <w:rStyle w:val="FootnoteReference"/>
          <w:sz w:val="18"/>
          <w:szCs w:val="18"/>
        </w:rPr>
        <w:footnoteRef/>
      </w:r>
      <w:r w:rsidRPr="00EE627C">
        <w:rPr>
          <w:sz w:val="18"/>
          <w:szCs w:val="18"/>
        </w:rPr>
        <w:t xml:space="preserve"> </w:t>
      </w:r>
      <w:r w:rsidRPr="00EE627C">
        <w:rPr>
          <w:b/>
          <w:sz w:val="18"/>
          <w:szCs w:val="18"/>
          <w:lang w:eastAsia="ko-KR"/>
        </w:rPr>
        <w:t>Schwarzenegger, Christian.</w:t>
      </w:r>
      <w:r w:rsidRPr="00EE627C">
        <w:rPr>
          <w:sz w:val="18"/>
          <w:szCs w:val="18"/>
          <w:lang w:eastAsia="ko-KR"/>
        </w:rPr>
        <w:t xml:space="preserve"> 2003. Debate about the reform of the juvenile law in Japan. In </w:t>
      </w:r>
      <w:proofErr w:type="spellStart"/>
      <w:r w:rsidRPr="00EE627C">
        <w:rPr>
          <w:sz w:val="18"/>
          <w:szCs w:val="18"/>
          <w:lang w:eastAsia="ko-KR"/>
        </w:rPr>
        <w:t>Foljanty-Jost</w:t>
      </w:r>
      <w:proofErr w:type="spellEnd"/>
      <w:r w:rsidRPr="00EE627C">
        <w:rPr>
          <w:sz w:val="18"/>
          <w:szCs w:val="18"/>
          <w:lang w:eastAsia="ko-KR"/>
        </w:rPr>
        <w:t xml:space="preserve">, G. (Editor), </w:t>
      </w:r>
      <w:r w:rsidRPr="00EE627C">
        <w:rPr>
          <w:i/>
          <w:sz w:val="18"/>
          <w:szCs w:val="18"/>
          <w:lang w:eastAsia="ko-KR"/>
        </w:rPr>
        <w:t>Juvenile delinquency in Japan: Reconsidering the crisis</w:t>
      </w:r>
      <w:r w:rsidRPr="00EE627C">
        <w:rPr>
          <w:sz w:val="18"/>
          <w:szCs w:val="18"/>
          <w:lang w:eastAsia="ko-KR"/>
        </w:rPr>
        <w:t xml:space="preserve">, </w:t>
      </w:r>
      <w:proofErr w:type="spellStart"/>
      <w:r w:rsidRPr="00EE627C">
        <w:rPr>
          <w:sz w:val="18"/>
          <w:szCs w:val="18"/>
          <w:lang w:eastAsia="ko-KR"/>
        </w:rPr>
        <w:t>Koninklijke</w:t>
      </w:r>
      <w:proofErr w:type="spellEnd"/>
      <w:r w:rsidRPr="00EE627C">
        <w:rPr>
          <w:sz w:val="18"/>
          <w:szCs w:val="18"/>
          <w:lang w:eastAsia="ko-KR"/>
        </w:rPr>
        <w:t xml:space="preserve"> Brill NV: 186.</w:t>
      </w:r>
    </w:p>
  </w:footnote>
  <w:footnote w:id="49">
    <w:p w:rsidR="009B6139" w:rsidRPr="0088424E" w:rsidRDefault="009B6139">
      <w:pPr>
        <w:pStyle w:val="FootnoteText"/>
        <w:rPr>
          <w:sz w:val="18"/>
          <w:szCs w:val="18"/>
          <w:lang w:val="nl-BE"/>
        </w:rPr>
      </w:pPr>
      <w:r w:rsidRPr="00EE627C">
        <w:rPr>
          <w:rStyle w:val="FootnoteReference"/>
          <w:sz w:val="18"/>
          <w:szCs w:val="18"/>
        </w:rPr>
        <w:footnoteRef/>
      </w:r>
      <w:r w:rsidRPr="0088424E">
        <w:rPr>
          <w:sz w:val="18"/>
          <w:szCs w:val="18"/>
          <w:lang w:val="nl-BE"/>
        </w:rPr>
        <w:t xml:space="preserve"> </w:t>
      </w:r>
      <w:r w:rsidRPr="0088424E">
        <w:rPr>
          <w:b/>
          <w:sz w:val="18"/>
          <w:szCs w:val="18"/>
          <w:lang w:val="nl-BE"/>
        </w:rPr>
        <w:t xml:space="preserve">Ibid. </w:t>
      </w:r>
      <w:r w:rsidRPr="0088424E">
        <w:rPr>
          <w:sz w:val="18"/>
          <w:szCs w:val="18"/>
          <w:lang w:val="nl-BE"/>
        </w:rPr>
        <w:t>p 185</w:t>
      </w:r>
      <w:ins w:id="230" w:author="Nicholas Peeters" w:date="2014-08-05T17:29:00Z">
        <w:r w:rsidRPr="0088424E">
          <w:rPr>
            <w:rFonts w:hint="eastAsia"/>
            <w:sz w:val="18"/>
            <w:szCs w:val="18"/>
            <w:lang w:val="nl-BE"/>
          </w:rPr>
          <w:t xml:space="preserve">. </w:t>
        </w:r>
      </w:ins>
      <w:r w:rsidRPr="0088424E">
        <w:rPr>
          <w:rFonts w:hint="eastAsia"/>
          <w:sz w:val="18"/>
          <w:szCs w:val="18"/>
          <w:lang w:val="nl-BE"/>
        </w:rPr>
        <w:t xml:space="preserve"> </w:t>
      </w:r>
      <w:r w:rsidRPr="0088424E">
        <w:rPr>
          <w:rFonts w:hint="eastAsia"/>
          <w:sz w:val="18"/>
          <w:szCs w:val="18"/>
          <w:highlight w:val="yellow"/>
          <w:lang w:val="nl-BE"/>
        </w:rPr>
        <w:t>Vergeet geen punt te plaatsen na de vermelding van de paginanummer</w:t>
      </w:r>
      <w:r w:rsidR="004B7FC4">
        <w:rPr>
          <w:rFonts w:hint="eastAsia"/>
          <w:sz w:val="18"/>
          <w:szCs w:val="18"/>
          <w:lang w:val="nl-BE"/>
        </w:rPr>
        <w:t>.</w:t>
      </w:r>
    </w:p>
  </w:footnote>
  <w:footnote w:id="50">
    <w:p w:rsidR="009B6139" w:rsidRPr="00EE5AD5" w:rsidRDefault="009B6139">
      <w:pPr>
        <w:pStyle w:val="FootnoteText"/>
      </w:pPr>
      <w:r w:rsidRPr="00EE627C">
        <w:rPr>
          <w:rStyle w:val="FootnoteReference"/>
          <w:color w:val="000000"/>
          <w:sz w:val="18"/>
          <w:szCs w:val="18"/>
        </w:rPr>
        <w:footnoteRef/>
      </w:r>
      <w:r w:rsidRPr="0088424E">
        <w:rPr>
          <w:color w:val="000000"/>
          <w:sz w:val="18"/>
          <w:szCs w:val="18"/>
          <w:lang w:val="nl-BE"/>
        </w:rPr>
        <w:t xml:space="preserve"> </w:t>
      </w:r>
      <w:r w:rsidRPr="0088424E">
        <w:rPr>
          <w:rFonts w:eastAsia="Malgun Gothic"/>
          <w:b/>
          <w:color w:val="000000"/>
          <w:sz w:val="18"/>
          <w:szCs w:val="18"/>
          <w:lang w:val="nl-BE" w:eastAsia="ko-KR"/>
        </w:rPr>
        <w:t>Moriyama, Tadashi (</w:t>
      </w:r>
      <w:r w:rsidRPr="00EE627C">
        <w:rPr>
          <w:rFonts w:ascii="MS Gothic" w:eastAsia="MS Gothic" w:hAnsi="MS Gothic" w:cs="MS Gothic" w:hint="eastAsia"/>
          <w:b/>
          <w:color w:val="000000"/>
          <w:sz w:val="18"/>
          <w:szCs w:val="18"/>
          <w:lang w:val="nl-BE" w:eastAsia="ko-KR"/>
        </w:rPr>
        <w:t>守山正</w:t>
      </w:r>
      <w:r w:rsidRPr="0088424E">
        <w:rPr>
          <w:rFonts w:eastAsia="Malgun Gothic"/>
          <w:b/>
          <w:color w:val="000000"/>
          <w:sz w:val="18"/>
          <w:szCs w:val="18"/>
          <w:lang w:val="nl-BE" w:eastAsia="ko-KR"/>
        </w:rPr>
        <w:t>) en Gotō, Hiroko (</w:t>
      </w:r>
      <w:r w:rsidRPr="00EE627C">
        <w:rPr>
          <w:rFonts w:ascii="MS Gothic" w:eastAsia="MS Gothic" w:hAnsi="MS Gothic" w:cs="MS Gothic" w:hint="eastAsia"/>
          <w:b/>
          <w:color w:val="000000"/>
          <w:sz w:val="18"/>
          <w:szCs w:val="18"/>
          <w:lang w:val="nl-BE" w:eastAsia="ko-KR"/>
        </w:rPr>
        <w:t>後藤弘子</w:t>
      </w:r>
      <w:r w:rsidRPr="0088424E">
        <w:rPr>
          <w:rFonts w:eastAsia="Malgun Gothic"/>
          <w:b/>
          <w:color w:val="000000"/>
          <w:sz w:val="18"/>
          <w:szCs w:val="18"/>
          <w:lang w:val="nl-BE" w:eastAsia="ko-KR"/>
        </w:rPr>
        <w:t xml:space="preserve">). </w:t>
      </w:r>
      <w:r w:rsidRPr="00EE627C">
        <w:rPr>
          <w:rFonts w:eastAsia="Malgun Gothic"/>
          <w:color w:val="000000"/>
          <w:sz w:val="18"/>
          <w:szCs w:val="18"/>
        </w:rPr>
        <w:t xml:space="preserve">2009. </w:t>
      </w:r>
      <w:r w:rsidRPr="00EE627C">
        <w:rPr>
          <w:rFonts w:hint="eastAsia"/>
          <w:color w:val="000000"/>
          <w:sz w:val="18"/>
          <w:szCs w:val="18"/>
          <w:lang w:val="nl-BE"/>
        </w:rPr>
        <w:t>『ビギナーズ少年法』</w:t>
      </w:r>
      <w:r w:rsidRPr="00EE627C">
        <w:rPr>
          <w:rFonts w:eastAsia="Malgun Gothic"/>
          <w:color w:val="000000"/>
          <w:sz w:val="18"/>
          <w:szCs w:val="18"/>
        </w:rPr>
        <w:t>(</w:t>
      </w:r>
      <w:proofErr w:type="spellStart"/>
      <w:r w:rsidRPr="00EE627C">
        <w:rPr>
          <w:rFonts w:eastAsia="Malgun Gothic"/>
          <w:i/>
          <w:color w:val="000000"/>
          <w:sz w:val="18"/>
          <w:szCs w:val="18"/>
        </w:rPr>
        <w:t>Bigināzu</w:t>
      </w:r>
      <w:proofErr w:type="spellEnd"/>
      <w:r w:rsidRPr="00EE627C">
        <w:rPr>
          <w:rFonts w:eastAsia="Malgun Gothic"/>
          <w:i/>
          <w:color w:val="000000"/>
          <w:sz w:val="18"/>
          <w:szCs w:val="18"/>
        </w:rPr>
        <w:t xml:space="preserve"> </w:t>
      </w:r>
      <w:proofErr w:type="spellStart"/>
      <w:r w:rsidRPr="00EE627C">
        <w:rPr>
          <w:rFonts w:eastAsia="Malgun Gothic"/>
          <w:i/>
          <w:color w:val="000000"/>
          <w:sz w:val="18"/>
          <w:szCs w:val="18"/>
        </w:rPr>
        <w:t>Shōnenhō</w:t>
      </w:r>
      <w:proofErr w:type="spellEnd"/>
      <w:r w:rsidRPr="00EE627C">
        <w:rPr>
          <w:rFonts w:eastAsia="Malgun Gothic"/>
          <w:color w:val="000000"/>
          <w:sz w:val="18"/>
          <w:szCs w:val="18"/>
        </w:rPr>
        <w:t xml:space="preserve">, Ned.: </w:t>
      </w:r>
      <w:proofErr w:type="spellStart"/>
      <w:r w:rsidRPr="00EE627C">
        <w:rPr>
          <w:rFonts w:eastAsia="Malgun Gothic"/>
          <w:color w:val="000000"/>
          <w:sz w:val="18"/>
          <w:szCs w:val="18"/>
        </w:rPr>
        <w:t>Jeugdrecht</w:t>
      </w:r>
      <w:proofErr w:type="spellEnd"/>
      <w:r w:rsidRPr="00EE627C">
        <w:rPr>
          <w:rFonts w:eastAsia="Malgun Gothic"/>
          <w:color w:val="000000"/>
          <w:sz w:val="18"/>
          <w:szCs w:val="18"/>
        </w:rPr>
        <w:t xml:space="preserve"> </w:t>
      </w:r>
      <w:proofErr w:type="spellStart"/>
      <w:r w:rsidRPr="00EE627C">
        <w:rPr>
          <w:rFonts w:eastAsia="Malgun Gothic"/>
          <w:color w:val="000000"/>
          <w:sz w:val="18"/>
          <w:szCs w:val="18"/>
        </w:rPr>
        <w:t>voor</w:t>
      </w:r>
      <w:proofErr w:type="spellEnd"/>
      <w:r w:rsidRPr="00EE627C">
        <w:rPr>
          <w:rFonts w:eastAsia="Malgun Gothic"/>
          <w:color w:val="000000"/>
          <w:sz w:val="18"/>
          <w:szCs w:val="18"/>
        </w:rPr>
        <w:t xml:space="preserve"> Beginners). </w:t>
      </w:r>
      <w:proofErr w:type="spellStart"/>
      <w:r w:rsidRPr="00EE627C">
        <w:rPr>
          <w:rFonts w:eastAsia="Malgun Gothic"/>
          <w:color w:val="000000"/>
          <w:sz w:val="18"/>
          <w:szCs w:val="18"/>
        </w:rPr>
        <w:t>Tokio</w:t>
      </w:r>
      <w:proofErr w:type="spellEnd"/>
      <w:r w:rsidRPr="00EE627C">
        <w:rPr>
          <w:rFonts w:eastAsia="Malgun Gothic"/>
          <w:color w:val="000000"/>
          <w:sz w:val="18"/>
          <w:szCs w:val="18"/>
        </w:rPr>
        <w:t xml:space="preserve">: </w:t>
      </w:r>
      <w:proofErr w:type="spellStart"/>
      <w:r w:rsidRPr="00EE627C">
        <w:rPr>
          <w:rFonts w:eastAsia="Malgun Gothic"/>
          <w:color w:val="000000"/>
          <w:sz w:val="18"/>
          <w:szCs w:val="18"/>
        </w:rPr>
        <w:t>Seibundoh</w:t>
      </w:r>
      <w:proofErr w:type="spellEnd"/>
      <w:r w:rsidRPr="00EE627C">
        <w:rPr>
          <w:rFonts w:eastAsia="Malgun Gothic"/>
          <w:color w:val="000000"/>
          <w:sz w:val="18"/>
          <w:szCs w:val="18"/>
        </w:rPr>
        <w:t xml:space="preserve"> Publishing (</w:t>
      </w:r>
      <w:r w:rsidRPr="00EE627C">
        <w:rPr>
          <w:rFonts w:hint="eastAsia"/>
          <w:color w:val="000000"/>
          <w:sz w:val="18"/>
          <w:szCs w:val="18"/>
          <w:lang w:val="nl-BE"/>
        </w:rPr>
        <w:t>成文堂</w:t>
      </w:r>
      <w:r w:rsidRPr="00EE627C">
        <w:rPr>
          <w:rFonts w:eastAsia="Malgun Gothic"/>
          <w:color w:val="000000"/>
          <w:sz w:val="18"/>
          <w:szCs w:val="18"/>
        </w:rPr>
        <w:t>)</w:t>
      </w:r>
      <w:r w:rsidRPr="00EE627C">
        <w:rPr>
          <w:rFonts w:eastAsia="Malgun Gothic"/>
          <w:color w:val="000000"/>
          <w:sz w:val="18"/>
          <w:szCs w:val="18"/>
          <w:lang w:eastAsia="ko-KR"/>
        </w:rPr>
        <w:t>.</w:t>
      </w:r>
    </w:p>
  </w:footnote>
  <w:footnote w:id="51">
    <w:p w:rsidR="009B6139" w:rsidRPr="009A1460" w:rsidRDefault="009B6139" w:rsidP="00000900">
      <w:pPr>
        <w:pStyle w:val="FootnoteText"/>
        <w:rPr>
          <w:color w:val="000000"/>
          <w:sz w:val="18"/>
          <w:szCs w:val="18"/>
        </w:rPr>
      </w:pPr>
      <w:r w:rsidRPr="009A1460">
        <w:rPr>
          <w:rStyle w:val="FootnoteReference"/>
          <w:color w:val="000000"/>
          <w:sz w:val="18"/>
          <w:szCs w:val="18"/>
        </w:rPr>
        <w:footnoteRef/>
      </w:r>
      <w:r w:rsidRPr="009A1460">
        <w:rPr>
          <w:color w:val="000000"/>
          <w:sz w:val="18"/>
          <w:szCs w:val="18"/>
        </w:rPr>
        <w:t xml:space="preserve"> </w:t>
      </w:r>
      <w:r w:rsidRPr="009A1460">
        <w:rPr>
          <w:b/>
          <w:sz w:val="18"/>
          <w:szCs w:val="18"/>
          <w:lang w:eastAsia="ko-KR"/>
        </w:rPr>
        <w:t>Ryan, Trevor.</w:t>
      </w:r>
      <w:r w:rsidRPr="009A1460">
        <w:rPr>
          <w:sz w:val="18"/>
          <w:szCs w:val="18"/>
          <w:lang w:eastAsia="ko-KR"/>
        </w:rPr>
        <w:t xml:space="preserve"> 2005. “Creating ‘problem kids’: Juvenile crime in Japan and revisions of the Juvenile Act”. </w:t>
      </w:r>
      <w:r w:rsidRPr="009A1460">
        <w:rPr>
          <w:i/>
          <w:sz w:val="18"/>
          <w:szCs w:val="18"/>
          <w:lang w:eastAsia="ko-KR"/>
        </w:rPr>
        <w:t>Journal of Japanese Law</w:t>
      </w:r>
      <w:r w:rsidRPr="009A1460">
        <w:rPr>
          <w:sz w:val="18"/>
          <w:szCs w:val="18"/>
          <w:lang w:eastAsia="ko-KR"/>
        </w:rPr>
        <w:t xml:space="preserve"> 19: 160.</w:t>
      </w:r>
    </w:p>
  </w:footnote>
  <w:footnote w:id="52">
    <w:p w:rsidR="009B6139" w:rsidRPr="009A1460" w:rsidRDefault="009B6139" w:rsidP="000557D2">
      <w:pPr>
        <w:pStyle w:val="FootnoteText"/>
        <w:rPr>
          <w:rFonts w:hint="eastAsia"/>
          <w:color w:val="000000"/>
          <w:sz w:val="18"/>
          <w:szCs w:val="18"/>
        </w:rPr>
      </w:pPr>
      <w:r w:rsidRPr="009D6954">
        <w:rPr>
          <w:rStyle w:val="FootnoteReference"/>
          <w:color w:val="000000"/>
          <w:sz w:val="18"/>
          <w:szCs w:val="18"/>
          <w:highlight w:val="yellow"/>
          <w:rPrChange w:id="239" w:author="Nicholas Peeters" w:date="2014-08-06T17:46:00Z">
            <w:rPr>
              <w:rStyle w:val="FootnoteReference"/>
              <w:color w:val="000000"/>
              <w:sz w:val="18"/>
              <w:szCs w:val="18"/>
            </w:rPr>
          </w:rPrChange>
        </w:rPr>
        <w:footnoteRef/>
      </w:r>
      <w:r w:rsidRPr="009D6954">
        <w:rPr>
          <w:color w:val="000000"/>
          <w:sz w:val="18"/>
          <w:szCs w:val="18"/>
          <w:highlight w:val="yellow"/>
          <w:rPrChange w:id="240" w:author="Nicholas Peeters" w:date="2014-08-06T17:46:00Z">
            <w:rPr>
              <w:color w:val="000000"/>
              <w:sz w:val="18"/>
              <w:szCs w:val="18"/>
            </w:rPr>
          </w:rPrChange>
        </w:rPr>
        <w:t xml:space="preserve"> </w:t>
      </w:r>
      <w:proofErr w:type="gramStart"/>
      <w:r w:rsidRPr="009D6954">
        <w:rPr>
          <w:b/>
          <w:sz w:val="18"/>
          <w:szCs w:val="18"/>
          <w:highlight w:val="yellow"/>
          <w:lang w:eastAsia="ko-KR"/>
          <w:rPrChange w:id="241" w:author="Nicholas Peeters" w:date="2014-08-06T17:46:00Z">
            <w:rPr>
              <w:b/>
              <w:sz w:val="18"/>
              <w:szCs w:val="18"/>
              <w:lang w:eastAsia="ko-KR"/>
            </w:rPr>
          </w:rPrChange>
        </w:rPr>
        <w:t xml:space="preserve">Ibid. </w:t>
      </w:r>
      <w:r w:rsidRPr="009D6954">
        <w:rPr>
          <w:sz w:val="18"/>
          <w:szCs w:val="18"/>
          <w:highlight w:val="yellow"/>
          <w:lang w:eastAsia="ko-KR"/>
          <w:rPrChange w:id="242" w:author="Nicholas Peeters" w:date="2014-08-06T17:46:00Z">
            <w:rPr>
              <w:sz w:val="18"/>
              <w:szCs w:val="18"/>
              <w:lang w:eastAsia="ko-KR"/>
            </w:rPr>
          </w:rPrChange>
        </w:rPr>
        <w:t>p</w:t>
      </w:r>
      <w:r w:rsidRPr="009D6954">
        <w:rPr>
          <w:b/>
          <w:sz w:val="18"/>
          <w:szCs w:val="18"/>
          <w:highlight w:val="yellow"/>
          <w:lang w:eastAsia="ko-KR"/>
          <w:rPrChange w:id="243" w:author="Nicholas Peeters" w:date="2014-08-06T17:46:00Z">
            <w:rPr>
              <w:b/>
              <w:sz w:val="18"/>
              <w:szCs w:val="18"/>
              <w:lang w:eastAsia="ko-KR"/>
            </w:rPr>
          </w:rPrChange>
        </w:rPr>
        <w:t xml:space="preserve"> </w:t>
      </w:r>
      <w:r w:rsidRPr="009D6954">
        <w:rPr>
          <w:sz w:val="18"/>
          <w:szCs w:val="18"/>
          <w:highlight w:val="yellow"/>
          <w:lang w:eastAsia="ko-KR"/>
          <w:rPrChange w:id="244" w:author="Nicholas Peeters" w:date="2014-08-06T17:46:00Z">
            <w:rPr>
              <w:sz w:val="18"/>
              <w:szCs w:val="18"/>
              <w:lang w:eastAsia="ko-KR"/>
            </w:rPr>
          </w:rPrChange>
        </w:rPr>
        <w:t>161</w:t>
      </w:r>
      <w:ins w:id="245" w:author="Nicholas Peeters" w:date="2014-08-05T17:30:00Z">
        <w:r w:rsidRPr="009D6954">
          <w:rPr>
            <w:rFonts w:hint="eastAsia"/>
            <w:sz w:val="18"/>
            <w:szCs w:val="18"/>
            <w:highlight w:val="yellow"/>
            <w:rPrChange w:id="246" w:author="Nicholas Peeters" w:date="2014-08-06T17:46:00Z">
              <w:rPr>
                <w:rFonts w:hint="eastAsia"/>
                <w:sz w:val="18"/>
                <w:szCs w:val="18"/>
              </w:rPr>
            </w:rPrChange>
          </w:rPr>
          <w:t>.</w:t>
        </w:r>
      </w:ins>
      <w:proofErr w:type="gramEnd"/>
    </w:p>
  </w:footnote>
  <w:footnote w:id="53">
    <w:p w:rsidR="009B6139" w:rsidRPr="009A1460" w:rsidRDefault="009B6139" w:rsidP="000557D2">
      <w:pPr>
        <w:pStyle w:val="FootnoteText"/>
        <w:rPr>
          <w:sz w:val="18"/>
          <w:szCs w:val="18"/>
        </w:rPr>
      </w:pPr>
      <w:r w:rsidRPr="009A1460">
        <w:rPr>
          <w:rStyle w:val="FootnoteReference"/>
          <w:color w:val="000000"/>
          <w:sz w:val="18"/>
          <w:szCs w:val="18"/>
        </w:rPr>
        <w:footnoteRef/>
      </w:r>
      <w:r w:rsidRPr="009A1460">
        <w:rPr>
          <w:color w:val="000000"/>
          <w:sz w:val="18"/>
          <w:szCs w:val="18"/>
        </w:rPr>
        <w:t xml:space="preserve"> </w:t>
      </w:r>
      <w:r w:rsidRPr="009A1460">
        <w:rPr>
          <w:rFonts w:eastAsia="Malgun Gothic"/>
          <w:b/>
          <w:color w:val="000000"/>
          <w:sz w:val="18"/>
          <w:szCs w:val="18"/>
          <w:lang w:eastAsia="ko-KR"/>
        </w:rPr>
        <w:t>Moriyama, Tadashi (</w:t>
      </w:r>
      <w:r w:rsidRPr="009A1460">
        <w:rPr>
          <w:rFonts w:ascii="MS Gothic" w:eastAsia="MS Gothic" w:hAnsi="MS Gothic" w:cs="MS Gothic" w:hint="eastAsia"/>
          <w:b/>
          <w:color w:val="000000"/>
          <w:sz w:val="18"/>
          <w:szCs w:val="18"/>
          <w:lang w:val="nl-BE" w:eastAsia="ko-KR"/>
        </w:rPr>
        <w:t>守山正</w:t>
      </w:r>
      <w:r w:rsidRPr="009A1460">
        <w:rPr>
          <w:rFonts w:eastAsia="Malgun Gothic"/>
          <w:b/>
          <w:color w:val="000000"/>
          <w:sz w:val="18"/>
          <w:szCs w:val="18"/>
          <w:lang w:eastAsia="ko-KR"/>
        </w:rPr>
        <w:t xml:space="preserve">) en </w:t>
      </w:r>
      <w:proofErr w:type="spellStart"/>
      <w:r w:rsidRPr="009A1460">
        <w:rPr>
          <w:rFonts w:eastAsia="Malgun Gothic"/>
          <w:b/>
          <w:color w:val="000000"/>
          <w:sz w:val="18"/>
          <w:szCs w:val="18"/>
          <w:lang w:eastAsia="ko-KR"/>
        </w:rPr>
        <w:t>Gotō</w:t>
      </w:r>
      <w:proofErr w:type="spellEnd"/>
      <w:r w:rsidRPr="009A1460">
        <w:rPr>
          <w:rFonts w:eastAsia="Malgun Gothic"/>
          <w:b/>
          <w:color w:val="000000"/>
          <w:sz w:val="18"/>
          <w:szCs w:val="18"/>
          <w:lang w:eastAsia="ko-KR"/>
        </w:rPr>
        <w:t>, Hiroko (</w:t>
      </w:r>
      <w:r w:rsidRPr="009A1460">
        <w:rPr>
          <w:rFonts w:ascii="MS Gothic" w:eastAsia="MS Gothic" w:hAnsi="MS Gothic" w:cs="MS Gothic" w:hint="eastAsia"/>
          <w:b/>
          <w:color w:val="000000"/>
          <w:sz w:val="18"/>
          <w:szCs w:val="18"/>
          <w:lang w:val="nl-BE" w:eastAsia="ko-KR"/>
        </w:rPr>
        <w:t>後藤弘子</w:t>
      </w:r>
      <w:r w:rsidRPr="009A1460">
        <w:rPr>
          <w:rFonts w:eastAsia="Malgun Gothic"/>
          <w:b/>
          <w:color w:val="000000"/>
          <w:sz w:val="18"/>
          <w:szCs w:val="18"/>
          <w:lang w:eastAsia="ko-KR"/>
        </w:rPr>
        <w:t xml:space="preserve">). </w:t>
      </w:r>
      <w:r w:rsidRPr="009A1460">
        <w:rPr>
          <w:rFonts w:eastAsia="Malgun Gothic"/>
          <w:color w:val="000000"/>
          <w:sz w:val="18"/>
          <w:szCs w:val="18"/>
        </w:rPr>
        <w:t xml:space="preserve">2009. </w:t>
      </w:r>
      <w:r w:rsidRPr="009A1460">
        <w:rPr>
          <w:rFonts w:hint="eastAsia"/>
          <w:color w:val="000000"/>
          <w:sz w:val="18"/>
          <w:szCs w:val="18"/>
          <w:lang w:val="nl-BE"/>
        </w:rPr>
        <w:t>『ビギナーズ少年法』</w:t>
      </w:r>
      <w:r w:rsidRPr="009A1460">
        <w:rPr>
          <w:rFonts w:eastAsia="Malgun Gothic"/>
          <w:color w:val="000000"/>
          <w:sz w:val="18"/>
          <w:szCs w:val="18"/>
        </w:rPr>
        <w:t>(</w:t>
      </w:r>
      <w:proofErr w:type="spellStart"/>
      <w:r w:rsidRPr="009A1460">
        <w:rPr>
          <w:rFonts w:eastAsia="Malgun Gothic"/>
          <w:i/>
          <w:color w:val="000000"/>
          <w:sz w:val="18"/>
          <w:szCs w:val="18"/>
        </w:rPr>
        <w:t>Bigināzu</w:t>
      </w:r>
      <w:proofErr w:type="spellEnd"/>
      <w:r w:rsidRPr="009A1460">
        <w:rPr>
          <w:rFonts w:eastAsia="Malgun Gothic"/>
          <w:i/>
          <w:color w:val="000000"/>
          <w:sz w:val="18"/>
          <w:szCs w:val="18"/>
        </w:rPr>
        <w:t xml:space="preserve"> </w:t>
      </w:r>
      <w:proofErr w:type="spellStart"/>
      <w:r w:rsidRPr="009A1460">
        <w:rPr>
          <w:rFonts w:eastAsia="Malgun Gothic"/>
          <w:i/>
          <w:color w:val="000000"/>
          <w:sz w:val="18"/>
          <w:szCs w:val="18"/>
        </w:rPr>
        <w:t>Shōnenhō</w:t>
      </w:r>
      <w:proofErr w:type="spellEnd"/>
      <w:r w:rsidRPr="009A1460">
        <w:rPr>
          <w:rFonts w:eastAsia="Malgun Gothic"/>
          <w:color w:val="000000"/>
          <w:sz w:val="18"/>
          <w:szCs w:val="18"/>
        </w:rPr>
        <w:t xml:space="preserve">, Ned.: </w:t>
      </w:r>
      <w:proofErr w:type="spellStart"/>
      <w:r w:rsidRPr="009A1460">
        <w:rPr>
          <w:rFonts w:eastAsia="Malgun Gothic"/>
          <w:color w:val="000000"/>
          <w:sz w:val="18"/>
          <w:szCs w:val="18"/>
        </w:rPr>
        <w:t>Jeugdrecht</w:t>
      </w:r>
      <w:proofErr w:type="spellEnd"/>
      <w:r w:rsidRPr="009A1460">
        <w:rPr>
          <w:rFonts w:eastAsia="Malgun Gothic"/>
          <w:color w:val="000000"/>
          <w:sz w:val="18"/>
          <w:szCs w:val="18"/>
        </w:rPr>
        <w:t xml:space="preserve"> </w:t>
      </w:r>
      <w:proofErr w:type="spellStart"/>
      <w:r w:rsidRPr="009A1460">
        <w:rPr>
          <w:rFonts w:eastAsia="Malgun Gothic"/>
          <w:color w:val="000000"/>
          <w:sz w:val="18"/>
          <w:szCs w:val="18"/>
        </w:rPr>
        <w:t>voor</w:t>
      </w:r>
      <w:proofErr w:type="spellEnd"/>
      <w:r w:rsidRPr="009A1460">
        <w:rPr>
          <w:rFonts w:eastAsia="Malgun Gothic"/>
          <w:color w:val="000000"/>
          <w:sz w:val="18"/>
          <w:szCs w:val="18"/>
        </w:rPr>
        <w:t xml:space="preserve"> Beginners). </w:t>
      </w:r>
      <w:proofErr w:type="spellStart"/>
      <w:r w:rsidRPr="009A1460">
        <w:rPr>
          <w:rFonts w:eastAsia="Malgun Gothic"/>
          <w:color w:val="000000"/>
          <w:sz w:val="18"/>
          <w:szCs w:val="18"/>
        </w:rPr>
        <w:t>Tokio</w:t>
      </w:r>
      <w:proofErr w:type="spellEnd"/>
      <w:r w:rsidRPr="009A1460">
        <w:rPr>
          <w:rFonts w:eastAsia="Malgun Gothic"/>
          <w:color w:val="000000"/>
          <w:sz w:val="18"/>
          <w:szCs w:val="18"/>
        </w:rPr>
        <w:t xml:space="preserve">: </w:t>
      </w:r>
      <w:proofErr w:type="spellStart"/>
      <w:r w:rsidRPr="009A1460">
        <w:rPr>
          <w:rFonts w:eastAsia="Malgun Gothic"/>
          <w:color w:val="000000"/>
          <w:sz w:val="18"/>
          <w:szCs w:val="18"/>
        </w:rPr>
        <w:t>Seibundoh</w:t>
      </w:r>
      <w:proofErr w:type="spellEnd"/>
      <w:r w:rsidRPr="009A1460">
        <w:rPr>
          <w:rFonts w:eastAsia="Malgun Gothic"/>
          <w:color w:val="000000"/>
          <w:sz w:val="18"/>
          <w:szCs w:val="18"/>
        </w:rPr>
        <w:t xml:space="preserve"> Publishing (</w:t>
      </w:r>
      <w:r w:rsidRPr="009A1460">
        <w:rPr>
          <w:rFonts w:hint="eastAsia"/>
          <w:color w:val="000000"/>
          <w:sz w:val="18"/>
          <w:szCs w:val="18"/>
          <w:lang w:val="nl-BE"/>
        </w:rPr>
        <w:t>成文堂</w:t>
      </w:r>
      <w:r w:rsidRPr="009A1460">
        <w:rPr>
          <w:rFonts w:eastAsia="Malgun Gothic"/>
          <w:color w:val="000000"/>
          <w:sz w:val="18"/>
          <w:szCs w:val="18"/>
        </w:rPr>
        <w:t>)</w:t>
      </w:r>
      <w:r w:rsidRPr="009A1460">
        <w:rPr>
          <w:rFonts w:eastAsia="Malgun Gothic"/>
          <w:color w:val="000000"/>
          <w:sz w:val="18"/>
          <w:szCs w:val="18"/>
          <w:lang w:eastAsia="ko-KR"/>
        </w:rPr>
        <w:t>.</w:t>
      </w:r>
    </w:p>
  </w:footnote>
  <w:footnote w:id="54">
    <w:p w:rsidR="009B6139" w:rsidRPr="009A1460" w:rsidRDefault="009B6139" w:rsidP="00847494">
      <w:pPr>
        <w:pStyle w:val="FootnoteText"/>
        <w:rPr>
          <w:sz w:val="18"/>
          <w:szCs w:val="18"/>
        </w:rPr>
      </w:pPr>
      <w:r w:rsidRPr="009A1460">
        <w:rPr>
          <w:rStyle w:val="FootnoteReference"/>
          <w:sz w:val="18"/>
          <w:szCs w:val="18"/>
        </w:rPr>
        <w:footnoteRef/>
      </w:r>
      <w:r w:rsidRPr="009A1460">
        <w:rPr>
          <w:sz w:val="18"/>
          <w:szCs w:val="18"/>
        </w:rPr>
        <w:t xml:space="preserve"> </w:t>
      </w:r>
      <w:r w:rsidRPr="009A1460">
        <w:rPr>
          <w:b/>
          <w:sz w:val="18"/>
          <w:szCs w:val="18"/>
          <w:lang w:eastAsia="ko-KR"/>
        </w:rPr>
        <w:t>Schwarzenegger, Christian.</w:t>
      </w:r>
      <w:r w:rsidRPr="009A1460">
        <w:rPr>
          <w:sz w:val="18"/>
          <w:szCs w:val="18"/>
          <w:lang w:eastAsia="ko-KR"/>
        </w:rPr>
        <w:t xml:space="preserve"> 2003. Debate about the reform of the juvenile law in Japan. In </w:t>
      </w:r>
      <w:proofErr w:type="spellStart"/>
      <w:r w:rsidRPr="009A1460">
        <w:rPr>
          <w:sz w:val="18"/>
          <w:szCs w:val="18"/>
          <w:lang w:eastAsia="ko-KR"/>
        </w:rPr>
        <w:t>Foljanty-Jost</w:t>
      </w:r>
      <w:proofErr w:type="spellEnd"/>
      <w:r w:rsidRPr="009A1460">
        <w:rPr>
          <w:sz w:val="18"/>
          <w:szCs w:val="18"/>
          <w:lang w:eastAsia="ko-KR"/>
        </w:rPr>
        <w:t xml:space="preserve">, G. (Editor), </w:t>
      </w:r>
      <w:r w:rsidRPr="009A1460">
        <w:rPr>
          <w:i/>
          <w:sz w:val="18"/>
          <w:szCs w:val="18"/>
          <w:lang w:eastAsia="ko-KR"/>
        </w:rPr>
        <w:t>Juvenile delinquency in Japan: Reconsidering the crisis</w:t>
      </w:r>
      <w:r>
        <w:rPr>
          <w:sz w:val="18"/>
          <w:szCs w:val="18"/>
          <w:lang w:eastAsia="ko-KR"/>
        </w:rPr>
        <w:t xml:space="preserve">, </w:t>
      </w:r>
      <w:proofErr w:type="spellStart"/>
      <w:r>
        <w:rPr>
          <w:sz w:val="18"/>
          <w:szCs w:val="18"/>
          <w:lang w:eastAsia="ko-KR"/>
        </w:rPr>
        <w:t>Koninklijke</w:t>
      </w:r>
      <w:proofErr w:type="spellEnd"/>
      <w:r>
        <w:rPr>
          <w:sz w:val="18"/>
          <w:szCs w:val="18"/>
          <w:lang w:eastAsia="ko-KR"/>
        </w:rPr>
        <w:t xml:space="preserve"> Brill NV:</w:t>
      </w:r>
      <w:r w:rsidRPr="009A1460">
        <w:rPr>
          <w:sz w:val="18"/>
          <w:szCs w:val="18"/>
          <w:lang w:eastAsia="ko-KR"/>
        </w:rPr>
        <w:t xml:space="preserve"> 190.</w:t>
      </w:r>
    </w:p>
  </w:footnote>
  <w:footnote w:id="55">
    <w:p w:rsidR="009B6139" w:rsidRPr="00317449" w:rsidRDefault="009B6139">
      <w:pPr>
        <w:pStyle w:val="FootnoteText"/>
      </w:pPr>
      <w:r w:rsidRPr="009A1460">
        <w:rPr>
          <w:rStyle w:val="FootnoteReference"/>
          <w:sz w:val="18"/>
          <w:szCs w:val="18"/>
        </w:rPr>
        <w:footnoteRef/>
      </w:r>
      <w:r w:rsidRPr="009A1460">
        <w:rPr>
          <w:sz w:val="18"/>
          <w:szCs w:val="18"/>
        </w:rPr>
        <w:t xml:space="preserve"> </w:t>
      </w:r>
      <w:r w:rsidRPr="009A1460">
        <w:rPr>
          <w:b/>
          <w:sz w:val="18"/>
          <w:szCs w:val="18"/>
          <w:lang w:eastAsia="ko-KR"/>
        </w:rPr>
        <w:t>Ryan, Trevor.</w:t>
      </w:r>
      <w:r w:rsidRPr="009A1460">
        <w:rPr>
          <w:sz w:val="18"/>
          <w:szCs w:val="18"/>
          <w:lang w:eastAsia="ko-KR"/>
        </w:rPr>
        <w:t xml:space="preserve"> 2005. “Creating ‘problem kids’: Juvenile crime in Japan and revisions of the Juvenile Act”. </w:t>
      </w:r>
      <w:r w:rsidRPr="009A1460">
        <w:rPr>
          <w:i/>
          <w:sz w:val="18"/>
          <w:szCs w:val="18"/>
          <w:lang w:eastAsia="ko-KR"/>
        </w:rPr>
        <w:t>Journal of Japanese Law</w:t>
      </w:r>
      <w:r w:rsidRPr="009A1460">
        <w:rPr>
          <w:sz w:val="18"/>
          <w:szCs w:val="18"/>
          <w:lang w:eastAsia="ko-KR"/>
        </w:rPr>
        <w:t xml:space="preserve"> 19: 162.</w:t>
      </w:r>
    </w:p>
  </w:footnote>
  <w:footnote w:id="56">
    <w:p w:rsidR="009B6139" w:rsidRPr="009A1460" w:rsidRDefault="009B6139">
      <w:pPr>
        <w:pStyle w:val="FootnoteText"/>
        <w:rPr>
          <w:sz w:val="18"/>
          <w:szCs w:val="18"/>
        </w:rPr>
      </w:pPr>
      <w:r w:rsidRPr="009A1460">
        <w:rPr>
          <w:rStyle w:val="FootnoteReference"/>
          <w:sz w:val="18"/>
          <w:szCs w:val="18"/>
        </w:rPr>
        <w:footnoteRef/>
      </w:r>
      <w:r w:rsidRPr="009A1460">
        <w:rPr>
          <w:sz w:val="18"/>
          <w:szCs w:val="18"/>
        </w:rPr>
        <w:t xml:space="preserve"> </w:t>
      </w:r>
      <w:r w:rsidRPr="009A1460">
        <w:rPr>
          <w:b/>
          <w:sz w:val="18"/>
          <w:szCs w:val="18"/>
          <w:lang w:eastAsia="ko-KR"/>
        </w:rPr>
        <w:t>Ryan, Trevor.</w:t>
      </w:r>
      <w:r w:rsidRPr="009A1460">
        <w:rPr>
          <w:sz w:val="18"/>
          <w:szCs w:val="18"/>
          <w:lang w:eastAsia="ko-KR"/>
        </w:rPr>
        <w:t xml:space="preserve"> 2005. “Creating ‘problem kids’: Juvenile crime in Japan and revisions of the Juvenile Act”. </w:t>
      </w:r>
      <w:r w:rsidRPr="009A1460">
        <w:rPr>
          <w:i/>
          <w:sz w:val="18"/>
          <w:szCs w:val="18"/>
          <w:lang w:eastAsia="ko-KR"/>
        </w:rPr>
        <w:t>Journal of Japanese Law</w:t>
      </w:r>
      <w:r w:rsidRPr="009A1460">
        <w:rPr>
          <w:sz w:val="18"/>
          <w:szCs w:val="18"/>
          <w:lang w:eastAsia="ko-KR"/>
        </w:rPr>
        <w:t xml:space="preserve"> 19: 162.</w:t>
      </w:r>
    </w:p>
  </w:footnote>
  <w:footnote w:id="57">
    <w:p w:rsidR="009B6139" w:rsidRPr="009D6954" w:rsidRDefault="009B6139">
      <w:pPr>
        <w:pStyle w:val="FootnoteText"/>
        <w:rPr>
          <w:rFonts w:hint="eastAsia"/>
          <w:sz w:val="18"/>
          <w:szCs w:val="18"/>
          <w:lang w:val="nl-BE"/>
          <w:rPrChange w:id="252" w:author="Nicholas Peeters" w:date="2014-08-06T17:44:00Z">
            <w:rPr>
              <w:rFonts w:hint="eastAsia"/>
              <w:sz w:val="18"/>
              <w:szCs w:val="18"/>
            </w:rPr>
          </w:rPrChange>
        </w:rPr>
      </w:pPr>
      <w:r w:rsidRPr="009A1460">
        <w:rPr>
          <w:rStyle w:val="FootnoteReference"/>
          <w:sz w:val="18"/>
          <w:szCs w:val="18"/>
        </w:rPr>
        <w:footnoteRef/>
      </w:r>
      <w:r w:rsidRPr="009D6954">
        <w:rPr>
          <w:sz w:val="18"/>
          <w:szCs w:val="18"/>
          <w:lang w:val="nl-BE"/>
          <w:rPrChange w:id="253" w:author="Nicholas Peeters" w:date="2014-08-06T17:44:00Z">
            <w:rPr>
              <w:sz w:val="18"/>
              <w:szCs w:val="18"/>
            </w:rPr>
          </w:rPrChange>
        </w:rPr>
        <w:t xml:space="preserve"> </w:t>
      </w:r>
      <w:r w:rsidRPr="009D6954">
        <w:rPr>
          <w:b/>
          <w:sz w:val="18"/>
          <w:szCs w:val="18"/>
          <w:lang w:val="nl-BE" w:eastAsia="ko-KR"/>
          <w:rPrChange w:id="254" w:author="Nicholas Peeters" w:date="2014-08-06T17:44:00Z">
            <w:rPr>
              <w:b/>
              <w:sz w:val="18"/>
              <w:szCs w:val="18"/>
              <w:lang w:eastAsia="ko-KR"/>
            </w:rPr>
          </w:rPrChange>
        </w:rPr>
        <w:t xml:space="preserve">Ibid. </w:t>
      </w:r>
      <w:r w:rsidRPr="009D6954">
        <w:rPr>
          <w:sz w:val="18"/>
          <w:szCs w:val="18"/>
          <w:lang w:val="nl-BE" w:eastAsia="ko-KR"/>
          <w:rPrChange w:id="255" w:author="Nicholas Peeters" w:date="2014-08-06T17:44:00Z">
            <w:rPr>
              <w:sz w:val="18"/>
              <w:szCs w:val="18"/>
              <w:lang w:eastAsia="ko-KR"/>
            </w:rPr>
          </w:rPrChange>
        </w:rPr>
        <w:t>p 161</w:t>
      </w:r>
      <w:ins w:id="256" w:author="Nicholas Peeters" w:date="2014-08-06T17:44:00Z">
        <w:r w:rsidRPr="009D6954">
          <w:rPr>
            <w:rFonts w:hint="eastAsia"/>
            <w:sz w:val="18"/>
            <w:szCs w:val="18"/>
            <w:lang w:val="nl-BE"/>
            <w:rPrChange w:id="257" w:author="Nicholas Peeters" w:date="2014-08-06T17:44:00Z">
              <w:rPr>
                <w:rFonts w:hint="eastAsia"/>
                <w:sz w:val="18"/>
                <w:szCs w:val="18"/>
              </w:rPr>
            </w:rPrChange>
          </w:rPr>
          <w:t xml:space="preserve"> punt na p</w:t>
        </w:r>
        <w:r>
          <w:rPr>
            <w:rFonts w:hint="eastAsia"/>
            <w:sz w:val="18"/>
            <w:szCs w:val="18"/>
            <w:lang w:val="nl-BE"/>
          </w:rPr>
          <w:t>aginanummer</w:t>
        </w:r>
      </w:ins>
    </w:p>
  </w:footnote>
  <w:footnote w:id="58">
    <w:p w:rsidR="009B6139" w:rsidRPr="008873D0" w:rsidRDefault="009B6139" w:rsidP="00357C89">
      <w:pPr>
        <w:pStyle w:val="FootnoteText"/>
        <w:rPr>
          <w:b/>
          <w:sz w:val="18"/>
          <w:szCs w:val="18"/>
          <w:lang w:val="nl-BE"/>
          <w:rPrChange w:id="268" w:author="Nicholas Peeters" w:date="2014-08-05T17:35:00Z">
            <w:rPr>
              <w:b/>
              <w:sz w:val="18"/>
              <w:szCs w:val="18"/>
            </w:rPr>
          </w:rPrChange>
        </w:rPr>
      </w:pPr>
      <w:r w:rsidRPr="009A1460">
        <w:rPr>
          <w:rStyle w:val="FootnoteReference"/>
          <w:sz w:val="18"/>
          <w:szCs w:val="18"/>
        </w:rPr>
        <w:footnoteRef/>
      </w:r>
      <w:r w:rsidRPr="008873D0">
        <w:rPr>
          <w:sz w:val="18"/>
          <w:szCs w:val="18"/>
          <w:lang w:val="nl-BE"/>
          <w:rPrChange w:id="269" w:author="Nicholas Peeters" w:date="2014-08-05T17:35:00Z">
            <w:rPr>
              <w:sz w:val="18"/>
              <w:szCs w:val="18"/>
            </w:rPr>
          </w:rPrChange>
        </w:rPr>
        <w:t xml:space="preserve"> </w:t>
      </w:r>
      <w:r w:rsidRPr="008873D0">
        <w:rPr>
          <w:b/>
          <w:sz w:val="18"/>
          <w:szCs w:val="18"/>
          <w:lang w:val="nl-BE"/>
          <w:rPrChange w:id="270" w:author="Nicholas Peeters" w:date="2014-08-05T17:35:00Z">
            <w:rPr>
              <w:b/>
              <w:sz w:val="18"/>
              <w:szCs w:val="18"/>
            </w:rPr>
          </w:rPrChange>
        </w:rPr>
        <w:t>Ibid.</w:t>
      </w:r>
      <w:r w:rsidRPr="008873D0">
        <w:rPr>
          <w:sz w:val="18"/>
          <w:szCs w:val="18"/>
          <w:lang w:val="nl-BE"/>
          <w:rPrChange w:id="271" w:author="Nicholas Peeters" w:date="2014-08-05T17:35:00Z">
            <w:rPr>
              <w:sz w:val="18"/>
              <w:szCs w:val="18"/>
            </w:rPr>
          </w:rPrChange>
        </w:rPr>
        <w:t xml:space="preserve"> p 162</w:t>
      </w:r>
      <w:ins w:id="272" w:author="Nicholas Peeters" w:date="2014-08-05T17:35:00Z">
        <w:r w:rsidRPr="008873D0">
          <w:rPr>
            <w:rFonts w:hint="eastAsia"/>
            <w:sz w:val="18"/>
            <w:szCs w:val="18"/>
            <w:lang w:val="nl-BE"/>
            <w:rPrChange w:id="273" w:author="Nicholas Peeters" w:date="2014-08-05T17:35:00Z">
              <w:rPr>
                <w:rFonts w:hint="eastAsia"/>
                <w:sz w:val="18"/>
                <w:szCs w:val="18"/>
              </w:rPr>
            </w:rPrChange>
          </w:rPr>
          <w:t xml:space="preserve">. </w:t>
        </w:r>
        <w:r w:rsidRPr="008873D0">
          <w:rPr>
            <w:sz w:val="18"/>
            <w:szCs w:val="18"/>
            <w:lang w:val="nl-BE"/>
            <w:rPrChange w:id="274" w:author="Nicholas Peeters" w:date="2014-08-05T17:35:00Z">
              <w:rPr>
                <w:sz w:val="18"/>
                <w:szCs w:val="18"/>
              </w:rPr>
            </w:rPrChange>
          </w:rPr>
          <w:t>Z</w:t>
        </w:r>
        <w:r w:rsidRPr="008873D0">
          <w:rPr>
            <w:rFonts w:hint="eastAsia"/>
            <w:sz w:val="18"/>
            <w:szCs w:val="18"/>
            <w:lang w:val="nl-BE"/>
            <w:rPrChange w:id="275" w:author="Nicholas Peeters" w:date="2014-08-05T17:35:00Z">
              <w:rPr>
                <w:rFonts w:hint="eastAsia"/>
                <w:sz w:val="18"/>
                <w:szCs w:val="18"/>
              </w:rPr>
            </w:rPrChange>
          </w:rPr>
          <w:t>ie vorige o</w:t>
        </w:r>
        <w:r>
          <w:rPr>
            <w:rFonts w:hint="eastAsia"/>
            <w:sz w:val="18"/>
            <w:szCs w:val="18"/>
            <w:lang w:val="nl-BE"/>
          </w:rPr>
          <w:t>pmerkingen; punt op einde.</w:t>
        </w:r>
      </w:ins>
    </w:p>
  </w:footnote>
  <w:footnote w:id="59">
    <w:p w:rsidR="009B6139" w:rsidRPr="009A1460" w:rsidRDefault="009B6139">
      <w:pPr>
        <w:pStyle w:val="FootnoteText"/>
        <w:rPr>
          <w:sz w:val="18"/>
          <w:szCs w:val="18"/>
        </w:rPr>
      </w:pPr>
      <w:r w:rsidRPr="009A1460">
        <w:rPr>
          <w:rStyle w:val="FootnoteReference"/>
          <w:sz w:val="18"/>
          <w:szCs w:val="18"/>
        </w:rPr>
        <w:footnoteRef/>
      </w:r>
      <w:r w:rsidRPr="008873D0">
        <w:rPr>
          <w:sz w:val="18"/>
          <w:szCs w:val="18"/>
          <w:lang w:val="nl-BE"/>
          <w:rPrChange w:id="279" w:author="Nicholas Peeters" w:date="2014-08-05T17:35:00Z">
            <w:rPr>
              <w:sz w:val="18"/>
              <w:szCs w:val="18"/>
            </w:rPr>
          </w:rPrChange>
        </w:rPr>
        <w:t xml:space="preserve"> </w:t>
      </w:r>
      <w:r w:rsidRPr="008873D0">
        <w:rPr>
          <w:b/>
          <w:sz w:val="18"/>
          <w:szCs w:val="18"/>
          <w:lang w:val="nl-BE" w:eastAsia="ko-KR"/>
          <w:rPrChange w:id="280" w:author="Nicholas Peeters" w:date="2014-08-05T17:35:00Z">
            <w:rPr>
              <w:b/>
              <w:sz w:val="18"/>
              <w:szCs w:val="18"/>
              <w:lang w:eastAsia="ko-KR"/>
            </w:rPr>
          </w:rPrChange>
        </w:rPr>
        <w:t>Schwarzenegger, Christian.</w:t>
      </w:r>
      <w:r w:rsidRPr="008873D0">
        <w:rPr>
          <w:sz w:val="18"/>
          <w:szCs w:val="18"/>
          <w:lang w:val="nl-BE" w:eastAsia="ko-KR"/>
          <w:rPrChange w:id="281" w:author="Nicholas Peeters" w:date="2014-08-05T17:35:00Z">
            <w:rPr>
              <w:sz w:val="18"/>
              <w:szCs w:val="18"/>
              <w:lang w:eastAsia="ko-KR"/>
            </w:rPr>
          </w:rPrChange>
        </w:rPr>
        <w:t xml:space="preserve"> </w:t>
      </w:r>
      <w:r w:rsidRPr="009A1460">
        <w:rPr>
          <w:sz w:val="18"/>
          <w:szCs w:val="18"/>
          <w:lang w:eastAsia="ko-KR"/>
        </w:rPr>
        <w:t xml:space="preserve">2003. Debate about the reform of the juvenile law in Japan. In </w:t>
      </w:r>
      <w:proofErr w:type="spellStart"/>
      <w:r w:rsidRPr="009A1460">
        <w:rPr>
          <w:sz w:val="18"/>
          <w:szCs w:val="18"/>
          <w:lang w:eastAsia="ko-KR"/>
        </w:rPr>
        <w:t>Foljanty-Jost</w:t>
      </w:r>
      <w:proofErr w:type="spellEnd"/>
      <w:r w:rsidRPr="009A1460">
        <w:rPr>
          <w:sz w:val="18"/>
          <w:szCs w:val="18"/>
          <w:lang w:eastAsia="ko-KR"/>
        </w:rPr>
        <w:t xml:space="preserve">, G. (Editor), </w:t>
      </w:r>
      <w:r w:rsidRPr="009A1460">
        <w:rPr>
          <w:i/>
          <w:sz w:val="18"/>
          <w:szCs w:val="18"/>
          <w:lang w:eastAsia="ko-KR"/>
        </w:rPr>
        <w:t>Juvenile delinquency in Japan: Reconsidering the crisis</w:t>
      </w:r>
      <w:r w:rsidRPr="009A1460">
        <w:rPr>
          <w:sz w:val="18"/>
          <w:szCs w:val="18"/>
          <w:lang w:eastAsia="ko-KR"/>
        </w:rPr>
        <w:t xml:space="preserve">, </w:t>
      </w:r>
      <w:proofErr w:type="spellStart"/>
      <w:r w:rsidRPr="009A1460">
        <w:rPr>
          <w:sz w:val="18"/>
          <w:szCs w:val="18"/>
          <w:lang w:eastAsia="ko-KR"/>
        </w:rPr>
        <w:t>Koninklijke</w:t>
      </w:r>
      <w:proofErr w:type="spellEnd"/>
      <w:r w:rsidRPr="009A1460">
        <w:rPr>
          <w:sz w:val="18"/>
          <w:szCs w:val="18"/>
          <w:lang w:eastAsia="ko-KR"/>
        </w:rPr>
        <w:t xml:space="preserve"> Brill NV, 192.</w:t>
      </w:r>
    </w:p>
  </w:footnote>
  <w:footnote w:id="60">
    <w:p w:rsidR="009B6139" w:rsidRPr="004D55EC" w:rsidRDefault="009B6139" w:rsidP="009B13E3">
      <w:pPr>
        <w:pStyle w:val="FootnoteText"/>
      </w:pPr>
      <w:r w:rsidRPr="009A1460">
        <w:rPr>
          <w:rStyle w:val="FootnoteReference"/>
          <w:sz w:val="18"/>
          <w:szCs w:val="18"/>
        </w:rPr>
        <w:footnoteRef/>
      </w:r>
      <w:r w:rsidRPr="009A1460">
        <w:rPr>
          <w:sz w:val="18"/>
          <w:szCs w:val="18"/>
        </w:rPr>
        <w:t xml:space="preserve"> </w:t>
      </w:r>
      <w:proofErr w:type="spellStart"/>
      <w:r w:rsidRPr="009A1460">
        <w:rPr>
          <w:rFonts w:eastAsia="Malgun Gothic"/>
          <w:b/>
          <w:color w:val="000000"/>
          <w:sz w:val="18"/>
          <w:szCs w:val="18"/>
          <w:lang w:eastAsia="ko-KR"/>
        </w:rPr>
        <w:t>Dantō</w:t>
      </w:r>
      <w:proofErr w:type="spellEnd"/>
      <w:r w:rsidRPr="009A1460">
        <w:rPr>
          <w:rFonts w:eastAsia="Malgun Gothic"/>
          <w:b/>
          <w:color w:val="000000"/>
          <w:sz w:val="18"/>
          <w:szCs w:val="18"/>
          <w:lang w:eastAsia="ko-KR"/>
        </w:rPr>
        <w:t>, Shigemitsu (</w:t>
      </w:r>
      <w:r w:rsidRPr="009A1460">
        <w:rPr>
          <w:rFonts w:ascii="MS Gothic" w:eastAsia="MS Gothic" w:hAnsi="MS Gothic" w:cs="MS Gothic" w:hint="eastAsia"/>
          <w:b/>
          <w:color w:val="000000"/>
          <w:sz w:val="18"/>
          <w:szCs w:val="18"/>
          <w:lang w:val="nl-BE" w:eastAsia="ko-KR"/>
        </w:rPr>
        <w:t>団藤重光</w:t>
      </w:r>
      <w:r w:rsidRPr="009A1460">
        <w:rPr>
          <w:rFonts w:eastAsia="Malgun Gothic"/>
          <w:b/>
          <w:color w:val="000000"/>
          <w:sz w:val="18"/>
          <w:szCs w:val="18"/>
          <w:lang w:eastAsia="ko-KR"/>
        </w:rPr>
        <w:t xml:space="preserve">), </w:t>
      </w:r>
      <w:proofErr w:type="spellStart"/>
      <w:r w:rsidRPr="009A1460">
        <w:rPr>
          <w:rFonts w:eastAsia="Malgun Gothic"/>
          <w:b/>
          <w:color w:val="000000"/>
          <w:sz w:val="18"/>
          <w:szCs w:val="18"/>
          <w:lang w:eastAsia="ko-KR"/>
        </w:rPr>
        <w:t>Murai</w:t>
      </w:r>
      <w:proofErr w:type="spellEnd"/>
      <w:r w:rsidRPr="009A1460">
        <w:rPr>
          <w:rFonts w:eastAsia="Malgun Gothic"/>
          <w:b/>
          <w:color w:val="000000"/>
          <w:sz w:val="18"/>
          <w:szCs w:val="18"/>
          <w:lang w:eastAsia="ko-KR"/>
        </w:rPr>
        <w:t xml:space="preserve">, </w:t>
      </w:r>
      <w:proofErr w:type="spellStart"/>
      <w:r w:rsidRPr="009A1460">
        <w:rPr>
          <w:rFonts w:eastAsia="Malgun Gothic"/>
          <w:b/>
          <w:color w:val="000000"/>
          <w:sz w:val="18"/>
          <w:szCs w:val="18"/>
          <w:lang w:eastAsia="ko-KR"/>
        </w:rPr>
        <w:t>Toshikuni</w:t>
      </w:r>
      <w:proofErr w:type="spellEnd"/>
      <w:r w:rsidRPr="009A1460">
        <w:rPr>
          <w:rFonts w:eastAsia="Malgun Gothic"/>
          <w:b/>
          <w:color w:val="000000"/>
          <w:sz w:val="18"/>
          <w:szCs w:val="18"/>
          <w:lang w:eastAsia="ko-KR"/>
        </w:rPr>
        <w:t xml:space="preserve"> (</w:t>
      </w:r>
      <w:r w:rsidRPr="009A1460">
        <w:rPr>
          <w:rFonts w:ascii="MS Gothic" w:eastAsia="MS Gothic" w:hAnsi="MS Gothic" w:cs="MS Gothic" w:hint="eastAsia"/>
          <w:b/>
          <w:color w:val="000000"/>
          <w:sz w:val="18"/>
          <w:szCs w:val="18"/>
          <w:lang w:val="nl-BE" w:eastAsia="ko-KR"/>
        </w:rPr>
        <w:t>村井敏邦</w:t>
      </w:r>
      <w:r w:rsidRPr="009A1460">
        <w:rPr>
          <w:rFonts w:ascii="MS Gothic" w:eastAsia="MS Gothic" w:hAnsi="MS Gothic" w:cs="MS Gothic"/>
          <w:b/>
          <w:color w:val="000000"/>
          <w:sz w:val="18"/>
          <w:szCs w:val="18"/>
          <w:lang w:eastAsia="ko-KR"/>
        </w:rPr>
        <w:t xml:space="preserve">) </w:t>
      </w:r>
      <w:r w:rsidRPr="009A1460">
        <w:rPr>
          <w:rFonts w:eastAsia="Malgun Gothic"/>
          <w:b/>
          <w:color w:val="000000"/>
          <w:sz w:val="18"/>
          <w:szCs w:val="18"/>
          <w:lang w:eastAsia="ko-KR"/>
        </w:rPr>
        <w:t xml:space="preserve">en </w:t>
      </w:r>
      <w:proofErr w:type="spellStart"/>
      <w:r w:rsidRPr="009A1460">
        <w:rPr>
          <w:rFonts w:eastAsia="Malgun Gothic"/>
          <w:b/>
          <w:color w:val="000000"/>
          <w:sz w:val="18"/>
          <w:szCs w:val="18"/>
          <w:lang w:eastAsia="ko-KR"/>
        </w:rPr>
        <w:t>Saitō</w:t>
      </w:r>
      <w:proofErr w:type="spellEnd"/>
      <w:r w:rsidRPr="009A1460">
        <w:rPr>
          <w:rFonts w:eastAsia="Malgun Gothic"/>
          <w:b/>
          <w:color w:val="000000"/>
          <w:sz w:val="18"/>
          <w:szCs w:val="18"/>
          <w:lang w:eastAsia="ko-KR"/>
        </w:rPr>
        <w:t xml:space="preserve">, </w:t>
      </w:r>
      <w:proofErr w:type="spellStart"/>
      <w:r w:rsidRPr="009A1460">
        <w:rPr>
          <w:rFonts w:eastAsia="Malgun Gothic"/>
          <w:b/>
          <w:color w:val="000000"/>
          <w:sz w:val="18"/>
          <w:szCs w:val="18"/>
          <w:lang w:eastAsia="ko-KR"/>
        </w:rPr>
        <w:t>Toyoji</w:t>
      </w:r>
      <w:proofErr w:type="spellEnd"/>
      <w:r w:rsidRPr="009A1460">
        <w:rPr>
          <w:rFonts w:eastAsia="Malgun Gothic"/>
          <w:b/>
          <w:color w:val="000000"/>
          <w:sz w:val="18"/>
          <w:szCs w:val="18"/>
          <w:lang w:eastAsia="ko-KR"/>
        </w:rPr>
        <w:t xml:space="preserve"> (</w:t>
      </w:r>
      <w:r w:rsidRPr="009A1460">
        <w:rPr>
          <w:rFonts w:ascii="MS Gothic" w:eastAsia="MS Gothic" w:hAnsi="MS Gothic" w:cs="MS Gothic" w:hint="eastAsia"/>
          <w:b/>
          <w:color w:val="000000"/>
          <w:sz w:val="18"/>
          <w:szCs w:val="18"/>
          <w:lang w:val="nl-BE" w:eastAsia="ko-KR"/>
        </w:rPr>
        <w:t>斉藤豊治</w:t>
      </w:r>
      <w:r w:rsidRPr="009A1460">
        <w:rPr>
          <w:rFonts w:eastAsia="Malgun Gothic"/>
          <w:b/>
          <w:color w:val="000000"/>
          <w:sz w:val="18"/>
          <w:szCs w:val="18"/>
          <w:lang w:eastAsia="ko-KR"/>
        </w:rPr>
        <w:t xml:space="preserve">). </w:t>
      </w:r>
      <w:r w:rsidRPr="009A1460">
        <w:rPr>
          <w:rFonts w:eastAsia="Malgun Gothic"/>
          <w:color w:val="000000"/>
          <w:sz w:val="18"/>
          <w:szCs w:val="18"/>
          <w:lang w:eastAsia="ko-KR"/>
        </w:rPr>
        <w:t>2000.</w:t>
      </w:r>
      <w:r w:rsidRPr="009A1460">
        <w:rPr>
          <w:rFonts w:hint="eastAsia"/>
          <w:color w:val="000000"/>
          <w:sz w:val="18"/>
          <w:szCs w:val="18"/>
          <w:lang w:val="nl-BE"/>
        </w:rPr>
        <w:t>『「改正」少年法を批判する』</w:t>
      </w:r>
      <w:r w:rsidRPr="009A1460">
        <w:rPr>
          <w:rFonts w:eastAsia="Malgun Gothic"/>
          <w:color w:val="000000"/>
          <w:sz w:val="18"/>
          <w:szCs w:val="18"/>
          <w:lang w:eastAsia="ko-KR"/>
        </w:rPr>
        <w:t>(</w:t>
      </w:r>
      <w:r w:rsidRPr="009A1460">
        <w:rPr>
          <w:rFonts w:eastAsia="Malgun Gothic"/>
          <w:i/>
          <w:color w:val="000000"/>
          <w:sz w:val="18"/>
          <w:szCs w:val="18"/>
          <w:lang w:eastAsia="ko-KR"/>
        </w:rPr>
        <w:t>“</w:t>
      </w:r>
      <w:proofErr w:type="spellStart"/>
      <w:r w:rsidRPr="009A1460">
        <w:rPr>
          <w:rFonts w:eastAsia="Malgun Gothic"/>
          <w:i/>
          <w:color w:val="000000"/>
          <w:sz w:val="18"/>
          <w:szCs w:val="18"/>
          <w:lang w:eastAsia="ko-KR"/>
        </w:rPr>
        <w:t>Kaisei</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Shōnenhō</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wo</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Hihan</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suru</w:t>
      </w:r>
      <w:proofErr w:type="spellEnd"/>
      <w:r w:rsidRPr="009A1460">
        <w:rPr>
          <w:rFonts w:eastAsia="Malgun Gothic"/>
          <w:color w:val="000000"/>
          <w:sz w:val="18"/>
          <w:szCs w:val="18"/>
          <w:lang w:eastAsia="ko-KR"/>
        </w:rPr>
        <w:t xml:space="preserve">). </w:t>
      </w:r>
      <w:proofErr w:type="spellStart"/>
      <w:r w:rsidRPr="009A1460">
        <w:rPr>
          <w:rFonts w:eastAsia="Malgun Gothic"/>
          <w:color w:val="000000"/>
          <w:sz w:val="18"/>
          <w:szCs w:val="18"/>
          <w:lang w:eastAsia="ko-KR"/>
        </w:rPr>
        <w:t>Tokio</w:t>
      </w:r>
      <w:proofErr w:type="spellEnd"/>
      <w:r w:rsidRPr="009A1460">
        <w:rPr>
          <w:rFonts w:eastAsia="Malgun Gothic"/>
          <w:color w:val="000000"/>
          <w:sz w:val="18"/>
          <w:szCs w:val="18"/>
          <w:lang w:eastAsia="ko-KR"/>
        </w:rPr>
        <w:t xml:space="preserve">: Nippon </w:t>
      </w:r>
      <w:proofErr w:type="spellStart"/>
      <w:r w:rsidRPr="009A1460">
        <w:rPr>
          <w:rFonts w:eastAsia="Malgun Gothic"/>
          <w:color w:val="000000"/>
          <w:sz w:val="18"/>
          <w:szCs w:val="18"/>
          <w:lang w:eastAsia="ko-KR"/>
        </w:rPr>
        <w:t>Hyoron</w:t>
      </w:r>
      <w:proofErr w:type="spellEnd"/>
      <w:r w:rsidRPr="009A1460">
        <w:rPr>
          <w:rFonts w:eastAsia="Malgun Gothic"/>
          <w:color w:val="000000"/>
          <w:sz w:val="18"/>
          <w:szCs w:val="18"/>
          <w:lang w:eastAsia="ko-KR"/>
        </w:rPr>
        <w:t xml:space="preserve"> </w:t>
      </w:r>
      <w:proofErr w:type="spellStart"/>
      <w:r w:rsidRPr="009A1460">
        <w:rPr>
          <w:rFonts w:eastAsia="Malgun Gothic"/>
          <w:color w:val="000000"/>
          <w:sz w:val="18"/>
          <w:szCs w:val="18"/>
          <w:lang w:eastAsia="ko-KR"/>
        </w:rPr>
        <w:t>Sha</w:t>
      </w:r>
      <w:proofErr w:type="spellEnd"/>
      <w:r w:rsidRPr="009A1460">
        <w:rPr>
          <w:rFonts w:eastAsia="Malgun Gothic"/>
          <w:color w:val="000000"/>
          <w:sz w:val="18"/>
          <w:szCs w:val="18"/>
          <w:lang w:eastAsia="ko-KR"/>
        </w:rPr>
        <w:t xml:space="preserve"> (</w:t>
      </w:r>
      <w:r w:rsidRPr="009A1460">
        <w:rPr>
          <w:rFonts w:hint="eastAsia"/>
          <w:color w:val="000000"/>
          <w:sz w:val="18"/>
          <w:szCs w:val="18"/>
          <w:lang w:val="nl-BE"/>
        </w:rPr>
        <w:t>日本評論社</w:t>
      </w:r>
      <w:r w:rsidRPr="009A1460">
        <w:rPr>
          <w:color w:val="000000"/>
          <w:sz w:val="18"/>
          <w:szCs w:val="18"/>
        </w:rPr>
        <w:t>)</w:t>
      </w:r>
      <w:r w:rsidRPr="009A1460">
        <w:rPr>
          <w:rFonts w:eastAsia="Malgun Gothic"/>
          <w:color w:val="000000"/>
          <w:sz w:val="18"/>
          <w:szCs w:val="18"/>
          <w:lang w:eastAsia="ko-KR"/>
        </w:rPr>
        <w:t>.</w:t>
      </w:r>
    </w:p>
  </w:footnote>
  <w:footnote w:id="61">
    <w:p w:rsidR="009B6139" w:rsidRPr="009A1460" w:rsidRDefault="009B6139" w:rsidP="008B05AD">
      <w:pPr>
        <w:pStyle w:val="FootnoteText"/>
        <w:rPr>
          <w:color w:val="000000"/>
          <w:sz w:val="18"/>
          <w:szCs w:val="18"/>
        </w:rPr>
      </w:pPr>
      <w:r w:rsidRPr="009A1460">
        <w:rPr>
          <w:rStyle w:val="FootnoteReference"/>
          <w:color w:val="000000"/>
          <w:sz w:val="18"/>
          <w:szCs w:val="18"/>
        </w:rPr>
        <w:footnoteRef/>
      </w:r>
      <w:r w:rsidRPr="009A1460">
        <w:rPr>
          <w:color w:val="000000"/>
          <w:sz w:val="18"/>
          <w:szCs w:val="18"/>
        </w:rPr>
        <w:t xml:space="preserve"> </w:t>
      </w:r>
      <w:proofErr w:type="spellStart"/>
      <w:r w:rsidRPr="009A1460">
        <w:rPr>
          <w:rFonts w:eastAsia="Malgun Gothic"/>
          <w:b/>
          <w:color w:val="000000"/>
          <w:sz w:val="18"/>
          <w:szCs w:val="18"/>
          <w:lang w:eastAsia="ko-KR"/>
        </w:rPr>
        <w:t>Dantō</w:t>
      </w:r>
      <w:proofErr w:type="spellEnd"/>
      <w:r w:rsidRPr="009A1460">
        <w:rPr>
          <w:rFonts w:eastAsia="Malgun Gothic"/>
          <w:b/>
          <w:color w:val="000000"/>
          <w:sz w:val="18"/>
          <w:szCs w:val="18"/>
          <w:lang w:eastAsia="ko-KR"/>
        </w:rPr>
        <w:t>, Shigemitsu (</w:t>
      </w:r>
      <w:r w:rsidRPr="009A1460">
        <w:rPr>
          <w:rFonts w:ascii="MS Gothic" w:eastAsia="MS Gothic" w:hAnsi="MS Gothic" w:cs="MS Gothic" w:hint="eastAsia"/>
          <w:b/>
          <w:color w:val="000000"/>
          <w:sz w:val="18"/>
          <w:szCs w:val="18"/>
          <w:lang w:val="nl-BE" w:eastAsia="ko-KR"/>
        </w:rPr>
        <w:t>団藤重光</w:t>
      </w:r>
      <w:r w:rsidRPr="009A1460">
        <w:rPr>
          <w:rFonts w:eastAsia="Malgun Gothic"/>
          <w:b/>
          <w:color w:val="000000"/>
          <w:sz w:val="18"/>
          <w:szCs w:val="18"/>
          <w:lang w:eastAsia="ko-KR"/>
        </w:rPr>
        <w:t xml:space="preserve">), </w:t>
      </w:r>
      <w:proofErr w:type="spellStart"/>
      <w:r w:rsidRPr="009A1460">
        <w:rPr>
          <w:rFonts w:eastAsia="Malgun Gothic"/>
          <w:b/>
          <w:color w:val="000000"/>
          <w:sz w:val="18"/>
          <w:szCs w:val="18"/>
          <w:lang w:eastAsia="ko-KR"/>
        </w:rPr>
        <w:t>Murai</w:t>
      </w:r>
      <w:proofErr w:type="spellEnd"/>
      <w:r w:rsidRPr="009A1460">
        <w:rPr>
          <w:rFonts w:eastAsia="Malgun Gothic"/>
          <w:b/>
          <w:color w:val="000000"/>
          <w:sz w:val="18"/>
          <w:szCs w:val="18"/>
          <w:lang w:eastAsia="ko-KR"/>
        </w:rPr>
        <w:t xml:space="preserve">, </w:t>
      </w:r>
      <w:proofErr w:type="spellStart"/>
      <w:r w:rsidRPr="009A1460">
        <w:rPr>
          <w:rFonts w:eastAsia="Malgun Gothic"/>
          <w:b/>
          <w:color w:val="000000"/>
          <w:sz w:val="18"/>
          <w:szCs w:val="18"/>
          <w:lang w:eastAsia="ko-KR"/>
        </w:rPr>
        <w:t>Toshikuni</w:t>
      </w:r>
      <w:proofErr w:type="spellEnd"/>
      <w:r w:rsidRPr="009A1460">
        <w:rPr>
          <w:rFonts w:eastAsia="Malgun Gothic"/>
          <w:b/>
          <w:color w:val="000000"/>
          <w:sz w:val="18"/>
          <w:szCs w:val="18"/>
          <w:lang w:eastAsia="ko-KR"/>
        </w:rPr>
        <w:t xml:space="preserve"> (</w:t>
      </w:r>
      <w:r w:rsidRPr="009A1460">
        <w:rPr>
          <w:rFonts w:ascii="MS Gothic" w:eastAsia="MS Gothic" w:hAnsi="MS Gothic" w:cs="MS Gothic" w:hint="eastAsia"/>
          <w:b/>
          <w:color w:val="000000"/>
          <w:sz w:val="18"/>
          <w:szCs w:val="18"/>
          <w:lang w:val="nl-BE" w:eastAsia="ko-KR"/>
        </w:rPr>
        <w:t>村井敏邦</w:t>
      </w:r>
      <w:r w:rsidRPr="009A1460">
        <w:rPr>
          <w:rFonts w:ascii="MS Gothic" w:eastAsia="MS Gothic" w:hAnsi="MS Gothic" w:cs="MS Gothic"/>
          <w:b/>
          <w:color w:val="000000"/>
          <w:sz w:val="18"/>
          <w:szCs w:val="18"/>
          <w:lang w:eastAsia="ko-KR"/>
        </w:rPr>
        <w:t xml:space="preserve">) </w:t>
      </w:r>
      <w:r w:rsidRPr="009A1460">
        <w:rPr>
          <w:rFonts w:eastAsia="Malgun Gothic"/>
          <w:b/>
          <w:color w:val="000000"/>
          <w:sz w:val="18"/>
          <w:szCs w:val="18"/>
          <w:lang w:eastAsia="ko-KR"/>
        </w:rPr>
        <w:t xml:space="preserve">en </w:t>
      </w:r>
      <w:proofErr w:type="spellStart"/>
      <w:r w:rsidRPr="009A1460">
        <w:rPr>
          <w:rFonts w:eastAsia="Malgun Gothic"/>
          <w:b/>
          <w:color w:val="000000"/>
          <w:sz w:val="18"/>
          <w:szCs w:val="18"/>
          <w:lang w:eastAsia="ko-KR"/>
        </w:rPr>
        <w:t>Saitō</w:t>
      </w:r>
      <w:proofErr w:type="spellEnd"/>
      <w:r w:rsidRPr="009A1460">
        <w:rPr>
          <w:rFonts w:eastAsia="Malgun Gothic"/>
          <w:b/>
          <w:color w:val="000000"/>
          <w:sz w:val="18"/>
          <w:szCs w:val="18"/>
          <w:lang w:eastAsia="ko-KR"/>
        </w:rPr>
        <w:t xml:space="preserve">, </w:t>
      </w:r>
      <w:proofErr w:type="spellStart"/>
      <w:r w:rsidRPr="009A1460">
        <w:rPr>
          <w:rFonts w:eastAsia="Malgun Gothic"/>
          <w:b/>
          <w:color w:val="000000"/>
          <w:sz w:val="18"/>
          <w:szCs w:val="18"/>
          <w:lang w:eastAsia="ko-KR"/>
        </w:rPr>
        <w:t>Toyoji</w:t>
      </w:r>
      <w:proofErr w:type="spellEnd"/>
      <w:r w:rsidRPr="009A1460">
        <w:rPr>
          <w:rFonts w:eastAsia="Malgun Gothic"/>
          <w:b/>
          <w:color w:val="000000"/>
          <w:sz w:val="18"/>
          <w:szCs w:val="18"/>
          <w:lang w:eastAsia="ko-KR"/>
        </w:rPr>
        <w:t xml:space="preserve"> (</w:t>
      </w:r>
      <w:r w:rsidRPr="009A1460">
        <w:rPr>
          <w:rFonts w:ascii="MS Gothic" w:eastAsia="MS Gothic" w:hAnsi="MS Gothic" w:cs="MS Gothic" w:hint="eastAsia"/>
          <w:b/>
          <w:color w:val="000000"/>
          <w:sz w:val="18"/>
          <w:szCs w:val="18"/>
          <w:lang w:val="nl-BE" w:eastAsia="ko-KR"/>
        </w:rPr>
        <w:t>斉藤豊治</w:t>
      </w:r>
      <w:r w:rsidRPr="009A1460">
        <w:rPr>
          <w:rFonts w:eastAsia="Malgun Gothic"/>
          <w:b/>
          <w:color w:val="000000"/>
          <w:sz w:val="18"/>
          <w:szCs w:val="18"/>
          <w:lang w:eastAsia="ko-KR"/>
        </w:rPr>
        <w:t xml:space="preserve">). </w:t>
      </w:r>
      <w:r w:rsidRPr="009A1460">
        <w:rPr>
          <w:rFonts w:eastAsia="Malgun Gothic"/>
          <w:color w:val="000000"/>
          <w:sz w:val="18"/>
          <w:szCs w:val="18"/>
          <w:lang w:eastAsia="ko-KR"/>
        </w:rPr>
        <w:t>2000.</w:t>
      </w:r>
      <w:r w:rsidRPr="009A1460">
        <w:rPr>
          <w:rFonts w:hint="eastAsia"/>
          <w:color w:val="000000"/>
          <w:sz w:val="18"/>
          <w:szCs w:val="18"/>
          <w:lang w:val="nl-BE"/>
        </w:rPr>
        <w:t>『「改正」少年法を批判する』</w:t>
      </w:r>
      <w:r w:rsidRPr="009A1460">
        <w:rPr>
          <w:rFonts w:eastAsia="Malgun Gothic"/>
          <w:color w:val="000000"/>
          <w:sz w:val="18"/>
          <w:szCs w:val="18"/>
          <w:lang w:eastAsia="ko-KR"/>
        </w:rPr>
        <w:t>(</w:t>
      </w:r>
      <w:r w:rsidRPr="009A1460">
        <w:rPr>
          <w:rFonts w:eastAsia="Malgun Gothic"/>
          <w:i/>
          <w:color w:val="000000"/>
          <w:sz w:val="18"/>
          <w:szCs w:val="18"/>
          <w:lang w:eastAsia="ko-KR"/>
        </w:rPr>
        <w:t>“</w:t>
      </w:r>
      <w:proofErr w:type="spellStart"/>
      <w:r w:rsidRPr="009A1460">
        <w:rPr>
          <w:rFonts w:eastAsia="Malgun Gothic"/>
          <w:i/>
          <w:color w:val="000000"/>
          <w:sz w:val="18"/>
          <w:szCs w:val="18"/>
          <w:lang w:eastAsia="ko-KR"/>
        </w:rPr>
        <w:t>Kaisei</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Shōnenhō</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wo</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Hihan</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suru</w:t>
      </w:r>
      <w:proofErr w:type="spellEnd"/>
      <w:r w:rsidRPr="009A1460">
        <w:rPr>
          <w:rFonts w:eastAsia="Malgun Gothic"/>
          <w:color w:val="000000"/>
          <w:sz w:val="18"/>
          <w:szCs w:val="18"/>
          <w:lang w:eastAsia="ko-KR"/>
        </w:rPr>
        <w:t xml:space="preserve">). </w:t>
      </w:r>
      <w:proofErr w:type="spellStart"/>
      <w:r w:rsidRPr="009A1460">
        <w:rPr>
          <w:rFonts w:eastAsia="Malgun Gothic"/>
          <w:color w:val="000000"/>
          <w:sz w:val="18"/>
          <w:szCs w:val="18"/>
          <w:lang w:eastAsia="ko-KR"/>
        </w:rPr>
        <w:t>Tokio</w:t>
      </w:r>
      <w:proofErr w:type="spellEnd"/>
      <w:r w:rsidRPr="009A1460">
        <w:rPr>
          <w:rFonts w:eastAsia="Malgun Gothic"/>
          <w:color w:val="000000"/>
          <w:sz w:val="18"/>
          <w:szCs w:val="18"/>
          <w:lang w:eastAsia="ko-KR"/>
        </w:rPr>
        <w:t xml:space="preserve">: Nippon </w:t>
      </w:r>
      <w:proofErr w:type="spellStart"/>
      <w:r w:rsidRPr="009A1460">
        <w:rPr>
          <w:rFonts w:eastAsia="Malgun Gothic"/>
          <w:color w:val="000000"/>
          <w:sz w:val="18"/>
          <w:szCs w:val="18"/>
          <w:lang w:eastAsia="ko-KR"/>
        </w:rPr>
        <w:t>Hyoron</w:t>
      </w:r>
      <w:proofErr w:type="spellEnd"/>
      <w:r w:rsidRPr="009A1460">
        <w:rPr>
          <w:rFonts w:eastAsia="Malgun Gothic"/>
          <w:color w:val="000000"/>
          <w:sz w:val="18"/>
          <w:szCs w:val="18"/>
          <w:lang w:eastAsia="ko-KR"/>
        </w:rPr>
        <w:t xml:space="preserve"> </w:t>
      </w:r>
      <w:proofErr w:type="spellStart"/>
      <w:r w:rsidRPr="009A1460">
        <w:rPr>
          <w:rFonts w:eastAsia="Malgun Gothic"/>
          <w:color w:val="000000"/>
          <w:sz w:val="18"/>
          <w:szCs w:val="18"/>
          <w:lang w:eastAsia="ko-KR"/>
        </w:rPr>
        <w:t>Sha</w:t>
      </w:r>
      <w:proofErr w:type="spellEnd"/>
      <w:r w:rsidRPr="009A1460">
        <w:rPr>
          <w:rFonts w:eastAsia="Malgun Gothic"/>
          <w:color w:val="000000"/>
          <w:sz w:val="18"/>
          <w:szCs w:val="18"/>
          <w:lang w:eastAsia="ko-KR"/>
        </w:rPr>
        <w:t xml:space="preserve"> (</w:t>
      </w:r>
      <w:r w:rsidRPr="009A1460">
        <w:rPr>
          <w:rFonts w:hint="eastAsia"/>
          <w:color w:val="000000"/>
          <w:sz w:val="18"/>
          <w:szCs w:val="18"/>
          <w:lang w:val="nl-BE"/>
        </w:rPr>
        <w:t>日本評論社</w:t>
      </w:r>
      <w:r w:rsidRPr="009A1460">
        <w:rPr>
          <w:color w:val="000000"/>
          <w:sz w:val="18"/>
          <w:szCs w:val="18"/>
        </w:rPr>
        <w:t>)</w:t>
      </w:r>
      <w:r w:rsidRPr="009A1460">
        <w:rPr>
          <w:rFonts w:eastAsia="Malgun Gothic"/>
          <w:color w:val="000000"/>
          <w:sz w:val="18"/>
          <w:szCs w:val="18"/>
          <w:lang w:eastAsia="ko-KR"/>
        </w:rPr>
        <w:t>: 75.</w:t>
      </w:r>
    </w:p>
  </w:footnote>
  <w:footnote w:id="62">
    <w:p w:rsidR="009B6139" w:rsidRPr="00CD19C6" w:rsidRDefault="009B6139" w:rsidP="00520B46">
      <w:pPr>
        <w:pStyle w:val="FootnoteText"/>
        <w:rPr>
          <w:color w:val="000000"/>
        </w:rPr>
      </w:pPr>
      <w:r w:rsidRPr="009D6954">
        <w:rPr>
          <w:rStyle w:val="FootnoteReference"/>
          <w:color w:val="000000"/>
          <w:sz w:val="18"/>
          <w:szCs w:val="18"/>
          <w:highlight w:val="yellow"/>
          <w:rPrChange w:id="284" w:author="Nicholas Peeters" w:date="2014-08-06T17:46:00Z">
            <w:rPr>
              <w:rStyle w:val="FootnoteReference"/>
              <w:color w:val="000000"/>
              <w:sz w:val="18"/>
              <w:szCs w:val="18"/>
            </w:rPr>
          </w:rPrChange>
        </w:rPr>
        <w:footnoteRef/>
      </w:r>
      <w:r w:rsidRPr="009D6954">
        <w:rPr>
          <w:color w:val="000000"/>
          <w:sz w:val="18"/>
          <w:szCs w:val="18"/>
          <w:highlight w:val="yellow"/>
          <w:rPrChange w:id="285" w:author="Nicholas Peeters" w:date="2014-08-06T17:46:00Z">
            <w:rPr>
              <w:color w:val="000000"/>
              <w:sz w:val="18"/>
              <w:szCs w:val="18"/>
            </w:rPr>
          </w:rPrChange>
        </w:rPr>
        <w:t xml:space="preserve"> </w:t>
      </w:r>
      <w:r w:rsidRPr="009D6954">
        <w:rPr>
          <w:rFonts w:eastAsia="Malgun Gothic"/>
          <w:b/>
          <w:color w:val="000000"/>
          <w:sz w:val="18"/>
          <w:szCs w:val="18"/>
          <w:highlight w:val="yellow"/>
          <w:lang w:eastAsia="ko-KR"/>
          <w:rPrChange w:id="286" w:author="Nicholas Peeters" w:date="2014-08-06T17:46:00Z">
            <w:rPr>
              <w:rFonts w:eastAsia="Malgun Gothic"/>
              <w:b/>
              <w:color w:val="000000"/>
              <w:sz w:val="18"/>
              <w:szCs w:val="18"/>
              <w:lang w:eastAsia="ko-KR"/>
            </w:rPr>
          </w:rPrChange>
        </w:rPr>
        <w:t xml:space="preserve">Ibid. </w:t>
      </w:r>
      <w:r w:rsidRPr="009D6954">
        <w:rPr>
          <w:rFonts w:eastAsia="Malgun Gothic"/>
          <w:color w:val="000000"/>
          <w:sz w:val="18"/>
          <w:szCs w:val="18"/>
          <w:highlight w:val="yellow"/>
          <w:lang w:eastAsia="ko-KR"/>
          <w:rPrChange w:id="287" w:author="Nicholas Peeters" w:date="2014-08-06T17:46:00Z">
            <w:rPr>
              <w:rFonts w:eastAsia="Malgun Gothic"/>
              <w:color w:val="000000"/>
              <w:sz w:val="18"/>
              <w:szCs w:val="18"/>
              <w:lang w:eastAsia="ko-KR"/>
            </w:rPr>
          </w:rPrChange>
        </w:rPr>
        <w:t xml:space="preserve">p </w:t>
      </w:r>
      <w:r w:rsidRPr="009D6954">
        <w:rPr>
          <w:color w:val="000000"/>
          <w:sz w:val="18"/>
          <w:szCs w:val="18"/>
          <w:highlight w:val="yellow"/>
          <w:rPrChange w:id="288" w:author="Nicholas Peeters" w:date="2014-08-06T17:46:00Z">
            <w:rPr>
              <w:color w:val="000000"/>
              <w:sz w:val="18"/>
              <w:szCs w:val="18"/>
            </w:rPr>
          </w:rPrChange>
        </w:rPr>
        <w:t>76</w:t>
      </w:r>
    </w:p>
  </w:footnote>
  <w:footnote w:id="63">
    <w:p w:rsidR="009B6139" w:rsidRPr="009A1460" w:rsidRDefault="009B6139">
      <w:pPr>
        <w:pStyle w:val="FootnoteText"/>
        <w:rPr>
          <w:sz w:val="18"/>
          <w:szCs w:val="18"/>
        </w:rPr>
      </w:pPr>
      <w:r w:rsidRPr="009A1460">
        <w:rPr>
          <w:rStyle w:val="FootnoteReference"/>
          <w:sz w:val="18"/>
          <w:szCs w:val="18"/>
        </w:rPr>
        <w:footnoteRef/>
      </w:r>
      <w:r w:rsidRPr="009A1460">
        <w:rPr>
          <w:sz w:val="18"/>
          <w:szCs w:val="18"/>
        </w:rPr>
        <w:t xml:space="preserve"> </w:t>
      </w:r>
      <w:r w:rsidRPr="009A1460">
        <w:rPr>
          <w:b/>
          <w:sz w:val="18"/>
          <w:szCs w:val="18"/>
          <w:lang w:eastAsia="ko-KR"/>
        </w:rPr>
        <w:t>Schwarzenegger, Christian.</w:t>
      </w:r>
      <w:r w:rsidRPr="009A1460">
        <w:rPr>
          <w:sz w:val="18"/>
          <w:szCs w:val="18"/>
          <w:lang w:eastAsia="ko-KR"/>
        </w:rPr>
        <w:t xml:space="preserve"> 2003. Debate about the reform of the juvenile law in Japan. In </w:t>
      </w:r>
      <w:proofErr w:type="spellStart"/>
      <w:r w:rsidRPr="009A1460">
        <w:rPr>
          <w:sz w:val="18"/>
          <w:szCs w:val="18"/>
          <w:lang w:eastAsia="ko-KR"/>
        </w:rPr>
        <w:t>Foljanty-Jost</w:t>
      </w:r>
      <w:proofErr w:type="spellEnd"/>
      <w:r w:rsidRPr="009A1460">
        <w:rPr>
          <w:sz w:val="18"/>
          <w:szCs w:val="18"/>
          <w:lang w:eastAsia="ko-KR"/>
        </w:rPr>
        <w:t xml:space="preserve">, G. (Editor), </w:t>
      </w:r>
      <w:r w:rsidRPr="009A1460">
        <w:rPr>
          <w:i/>
          <w:sz w:val="18"/>
          <w:szCs w:val="18"/>
          <w:lang w:eastAsia="ko-KR"/>
        </w:rPr>
        <w:t>Juvenile delinquency in Japan: Reconsidering the crisis</w:t>
      </w:r>
      <w:r w:rsidRPr="009A1460">
        <w:rPr>
          <w:sz w:val="18"/>
          <w:szCs w:val="18"/>
          <w:lang w:eastAsia="ko-KR"/>
        </w:rPr>
        <w:t xml:space="preserve">, </w:t>
      </w:r>
      <w:proofErr w:type="spellStart"/>
      <w:r w:rsidRPr="009A1460">
        <w:rPr>
          <w:sz w:val="18"/>
          <w:szCs w:val="18"/>
          <w:lang w:eastAsia="ko-KR"/>
        </w:rPr>
        <w:t>Koninklijke</w:t>
      </w:r>
      <w:proofErr w:type="spellEnd"/>
      <w:r w:rsidRPr="009A1460">
        <w:rPr>
          <w:sz w:val="18"/>
          <w:szCs w:val="18"/>
          <w:lang w:eastAsia="ko-KR"/>
        </w:rPr>
        <w:t xml:space="preserve"> Brill NV, 187.</w:t>
      </w:r>
    </w:p>
  </w:footnote>
  <w:footnote w:id="64">
    <w:p w:rsidR="009B6139" w:rsidRPr="009A1460" w:rsidRDefault="009B6139">
      <w:pPr>
        <w:pStyle w:val="FootnoteText"/>
        <w:rPr>
          <w:sz w:val="18"/>
          <w:szCs w:val="18"/>
        </w:rPr>
      </w:pPr>
      <w:r w:rsidRPr="009A1460">
        <w:rPr>
          <w:rStyle w:val="FootnoteReference"/>
          <w:sz w:val="18"/>
          <w:szCs w:val="18"/>
        </w:rPr>
        <w:footnoteRef/>
      </w:r>
      <w:r w:rsidRPr="009A1460">
        <w:rPr>
          <w:sz w:val="18"/>
          <w:szCs w:val="18"/>
        </w:rPr>
        <w:t xml:space="preserve"> </w:t>
      </w:r>
      <w:proofErr w:type="spellStart"/>
      <w:r w:rsidRPr="009A1460">
        <w:rPr>
          <w:rFonts w:eastAsia="Malgun Gothic"/>
          <w:b/>
          <w:color w:val="000000"/>
          <w:sz w:val="18"/>
          <w:szCs w:val="18"/>
          <w:lang w:eastAsia="ko-KR"/>
        </w:rPr>
        <w:t>Dantō</w:t>
      </w:r>
      <w:proofErr w:type="spellEnd"/>
      <w:r w:rsidRPr="009A1460">
        <w:rPr>
          <w:rFonts w:eastAsia="Malgun Gothic"/>
          <w:b/>
          <w:color w:val="000000"/>
          <w:sz w:val="18"/>
          <w:szCs w:val="18"/>
          <w:lang w:eastAsia="ko-KR"/>
        </w:rPr>
        <w:t>, Shigemitsu (</w:t>
      </w:r>
      <w:r w:rsidRPr="009A1460">
        <w:rPr>
          <w:rFonts w:ascii="MS Gothic" w:eastAsia="MS Gothic" w:hAnsi="MS Gothic" w:cs="MS Gothic" w:hint="eastAsia"/>
          <w:b/>
          <w:color w:val="000000"/>
          <w:sz w:val="18"/>
          <w:szCs w:val="18"/>
          <w:lang w:val="nl-BE" w:eastAsia="ko-KR"/>
        </w:rPr>
        <w:t>団藤重光</w:t>
      </w:r>
      <w:r w:rsidRPr="009A1460">
        <w:rPr>
          <w:rFonts w:eastAsia="Malgun Gothic"/>
          <w:b/>
          <w:color w:val="000000"/>
          <w:sz w:val="18"/>
          <w:szCs w:val="18"/>
          <w:lang w:eastAsia="ko-KR"/>
        </w:rPr>
        <w:t xml:space="preserve">), </w:t>
      </w:r>
      <w:proofErr w:type="spellStart"/>
      <w:r w:rsidRPr="009A1460">
        <w:rPr>
          <w:rFonts w:eastAsia="Malgun Gothic"/>
          <w:b/>
          <w:color w:val="000000"/>
          <w:sz w:val="18"/>
          <w:szCs w:val="18"/>
          <w:lang w:eastAsia="ko-KR"/>
        </w:rPr>
        <w:t>Murai</w:t>
      </w:r>
      <w:proofErr w:type="spellEnd"/>
      <w:r w:rsidRPr="009A1460">
        <w:rPr>
          <w:rFonts w:eastAsia="Malgun Gothic"/>
          <w:b/>
          <w:color w:val="000000"/>
          <w:sz w:val="18"/>
          <w:szCs w:val="18"/>
          <w:lang w:eastAsia="ko-KR"/>
        </w:rPr>
        <w:t xml:space="preserve">, </w:t>
      </w:r>
      <w:proofErr w:type="spellStart"/>
      <w:r w:rsidRPr="009A1460">
        <w:rPr>
          <w:rFonts w:eastAsia="Malgun Gothic"/>
          <w:b/>
          <w:color w:val="000000"/>
          <w:sz w:val="18"/>
          <w:szCs w:val="18"/>
          <w:lang w:eastAsia="ko-KR"/>
        </w:rPr>
        <w:t>Toshikuni</w:t>
      </w:r>
      <w:proofErr w:type="spellEnd"/>
      <w:r w:rsidRPr="009A1460">
        <w:rPr>
          <w:rFonts w:eastAsia="Malgun Gothic"/>
          <w:b/>
          <w:color w:val="000000"/>
          <w:sz w:val="18"/>
          <w:szCs w:val="18"/>
          <w:lang w:eastAsia="ko-KR"/>
        </w:rPr>
        <w:t xml:space="preserve"> (</w:t>
      </w:r>
      <w:r w:rsidRPr="009A1460">
        <w:rPr>
          <w:rFonts w:ascii="MS Gothic" w:eastAsia="MS Gothic" w:hAnsi="MS Gothic" w:cs="MS Gothic" w:hint="eastAsia"/>
          <w:b/>
          <w:color w:val="000000"/>
          <w:sz w:val="18"/>
          <w:szCs w:val="18"/>
          <w:lang w:val="nl-BE" w:eastAsia="ko-KR"/>
        </w:rPr>
        <w:t>村井敏邦</w:t>
      </w:r>
      <w:r w:rsidRPr="009A1460">
        <w:rPr>
          <w:rFonts w:ascii="MS Gothic" w:eastAsia="MS Gothic" w:hAnsi="MS Gothic" w:cs="MS Gothic"/>
          <w:b/>
          <w:color w:val="000000"/>
          <w:sz w:val="18"/>
          <w:szCs w:val="18"/>
          <w:lang w:eastAsia="ko-KR"/>
        </w:rPr>
        <w:t xml:space="preserve">) </w:t>
      </w:r>
      <w:r w:rsidRPr="009A1460">
        <w:rPr>
          <w:rFonts w:eastAsia="Malgun Gothic"/>
          <w:b/>
          <w:color w:val="000000"/>
          <w:sz w:val="18"/>
          <w:szCs w:val="18"/>
          <w:lang w:eastAsia="ko-KR"/>
        </w:rPr>
        <w:t xml:space="preserve">en </w:t>
      </w:r>
      <w:proofErr w:type="spellStart"/>
      <w:r w:rsidRPr="009A1460">
        <w:rPr>
          <w:rFonts w:eastAsia="Malgun Gothic"/>
          <w:b/>
          <w:color w:val="000000"/>
          <w:sz w:val="18"/>
          <w:szCs w:val="18"/>
          <w:lang w:eastAsia="ko-KR"/>
        </w:rPr>
        <w:t>Saitō</w:t>
      </w:r>
      <w:proofErr w:type="spellEnd"/>
      <w:r w:rsidRPr="009A1460">
        <w:rPr>
          <w:rFonts w:eastAsia="Malgun Gothic"/>
          <w:b/>
          <w:color w:val="000000"/>
          <w:sz w:val="18"/>
          <w:szCs w:val="18"/>
          <w:lang w:eastAsia="ko-KR"/>
        </w:rPr>
        <w:t xml:space="preserve">, </w:t>
      </w:r>
      <w:proofErr w:type="spellStart"/>
      <w:r w:rsidRPr="009A1460">
        <w:rPr>
          <w:rFonts w:eastAsia="Malgun Gothic"/>
          <w:b/>
          <w:color w:val="000000"/>
          <w:sz w:val="18"/>
          <w:szCs w:val="18"/>
          <w:lang w:eastAsia="ko-KR"/>
        </w:rPr>
        <w:t>Toyoji</w:t>
      </w:r>
      <w:proofErr w:type="spellEnd"/>
      <w:r w:rsidRPr="009A1460">
        <w:rPr>
          <w:rFonts w:eastAsia="Malgun Gothic"/>
          <w:b/>
          <w:color w:val="000000"/>
          <w:sz w:val="18"/>
          <w:szCs w:val="18"/>
          <w:lang w:eastAsia="ko-KR"/>
        </w:rPr>
        <w:t xml:space="preserve"> (</w:t>
      </w:r>
      <w:r w:rsidRPr="009A1460">
        <w:rPr>
          <w:rFonts w:ascii="MS Gothic" w:eastAsia="MS Gothic" w:hAnsi="MS Gothic" w:cs="MS Gothic" w:hint="eastAsia"/>
          <w:b/>
          <w:color w:val="000000"/>
          <w:sz w:val="18"/>
          <w:szCs w:val="18"/>
          <w:lang w:val="nl-BE" w:eastAsia="ko-KR"/>
        </w:rPr>
        <w:t>斉藤豊治</w:t>
      </w:r>
      <w:r w:rsidRPr="009A1460">
        <w:rPr>
          <w:rFonts w:eastAsia="Malgun Gothic"/>
          <w:b/>
          <w:color w:val="000000"/>
          <w:sz w:val="18"/>
          <w:szCs w:val="18"/>
          <w:lang w:eastAsia="ko-KR"/>
        </w:rPr>
        <w:t xml:space="preserve">). </w:t>
      </w:r>
      <w:r w:rsidRPr="009A1460">
        <w:rPr>
          <w:rFonts w:eastAsia="Malgun Gothic"/>
          <w:color w:val="000000"/>
          <w:sz w:val="18"/>
          <w:szCs w:val="18"/>
          <w:lang w:eastAsia="ko-KR"/>
        </w:rPr>
        <w:t>2000.</w:t>
      </w:r>
      <w:r w:rsidRPr="009A1460">
        <w:rPr>
          <w:rFonts w:hint="eastAsia"/>
          <w:color w:val="000000"/>
          <w:sz w:val="18"/>
          <w:szCs w:val="18"/>
          <w:lang w:val="nl-BE"/>
        </w:rPr>
        <w:t>『「改正」少年法を批判する』</w:t>
      </w:r>
      <w:r w:rsidRPr="009A1460">
        <w:rPr>
          <w:rFonts w:eastAsia="Malgun Gothic"/>
          <w:color w:val="000000"/>
          <w:sz w:val="18"/>
          <w:szCs w:val="18"/>
          <w:lang w:eastAsia="ko-KR"/>
        </w:rPr>
        <w:t>(</w:t>
      </w:r>
      <w:r w:rsidRPr="009A1460">
        <w:rPr>
          <w:rFonts w:eastAsia="Malgun Gothic"/>
          <w:i/>
          <w:color w:val="000000"/>
          <w:sz w:val="18"/>
          <w:szCs w:val="18"/>
          <w:lang w:eastAsia="ko-KR"/>
        </w:rPr>
        <w:t>“</w:t>
      </w:r>
      <w:proofErr w:type="spellStart"/>
      <w:r w:rsidRPr="009A1460">
        <w:rPr>
          <w:rFonts w:eastAsia="Malgun Gothic"/>
          <w:i/>
          <w:color w:val="000000"/>
          <w:sz w:val="18"/>
          <w:szCs w:val="18"/>
          <w:lang w:eastAsia="ko-KR"/>
        </w:rPr>
        <w:t>Kaisei</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Shōnenhō</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wo</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Hihan</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suru</w:t>
      </w:r>
      <w:proofErr w:type="spellEnd"/>
      <w:r w:rsidRPr="009A1460">
        <w:rPr>
          <w:rFonts w:eastAsia="Malgun Gothic"/>
          <w:color w:val="000000"/>
          <w:sz w:val="18"/>
          <w:szCs w:val="18"/>
          <w:lang w:eastAsia="ko-KR"/>
        </w:rPr>
        <w:t xml:space="preserve">). </w:t>
      </w:r>
      <w:proofErr w:type="spellStart"/>
      <w:r w:rsidRPr="009A1460">
        <w:rPr>
          <w:rFonts w:eastAsia="Malgun Gothic"/>
          <w:color w:val="000000"/>
          <w:sz w:val="18"/>
          <w:szCs w:val="18"/>
          <w:lang w:eastAsia="ko-KR"/>
        </w:rPr>
        <w:t>Tokio</w:t>
      </w:r>
      <w:proofErr w:type="spellEnd"/>
      <w:r w:rsidRPr="009A1460">
        <w:rPr>
          <w:rFonts w:eastAsia="Malgun Gothic"/>
          <w:color w:val="000000"/>
          <w:sz w:val="18"/>
          <w:szCs w:val="18"/>
          <w:lang w:eastAsia="ko-KR"/>
        </w:rPr>
        <w:t xml:space="preserve">: Nippon </w:t>
      </w:r>
      <w:proofErr w:type="spellStart"/>
      <w:r w:rsidRPr="009A1460">
        <w:rPr>
          <w:rFonts w:eastAsia="Malgun Gothic"/>
          <w:color w:val="000000"/>
          <w:sz w:val="18"/>
          <w:szCs w:val="18"/>
          <w:lang w:eastAsia="ko-KR"/>
        </w:rPr>
        <w:t>Hyoron</w:t>
      </w:r>
      <w:proofErr w:type="spellEnd"/>
      <w:r w:rsidRPr="009A1460">
        <w:rPr>
          <w:rFonts w:eastAsia="Malgun Gothic"/>
          <w:color w:val="000000"/>
          <w:sz w:val="18"/>
          <w:szCs w:val="18"/>
          <w:lang w:eastAsia="ko-KR"/>
        </w:rPr>
        <w:t xml:space="preserve"> </w:t>
      </w:r>
      <w:proofErr w:type="spellStart"/>
      <w:r w:rsidRPr="009A1460">
        <w:rPr>
          <w:rFonts w:eastAsia="Malgun Gothic"/>
          <w:color w:val="000000"/>
          <w:sz w:val="18"/>
          <w:szCs w:val="18"/>
          <w:lang w:eastAsia="ko-KR"/>
        </w:rPr>
        <w:t>Sha</w:t>
      </w:r>
      <w:proofErr w:type="spellEnd"/>
      <w:r w:rsidRPr="009A1460">
        <w:rPr>
          <w:rFonts w:eastAsia="Malgun Gothic"/>
          <w:color w:val="000000"/>
          <w:sz w:val="18"/>
          <w:szCs w:val="18"/>
          <w:lang w:eastAsia="ko-KR"/>
        </w:rPr>
        <w:t xml:space="preserve"> (</w:t>
      </w:r>
      <w:r w:rsidRPr="009A1460">
        <w:rPr>
          <w:rFonts w:hint="eastAsia"/>
          <w:color w:val="000000"/>
          <w:sz w:val="18"/>
          <w:szCs w:val="18"/>
          <w:lang w:val="nl-BE"/>
        </w:rPr>
        <w:t>日本評論社</w:t>
      </w:r>
      <w:r w:rsidRPr="009A1460">
        <w:rPr>
          <w:color w:val="000000"/>
          <w:sz w:val="18"/>
          <w:szCs w:val="18"/>
        </w:rPr>
        <w:t>)</w:t>
      </w:r>
      <w:r>
        <w:rPr>
          <w:rFonts w:eastAsia="Malgun Gothic"/>
          <w:color w:val="000000"/>
          <w:sz w:val="18"/>
          <w:szCs w:val="18"/>
          <w:lang w:eastAsia="ko-KR"/>
        </w:rPr>
        <w:t xml:space="preserve">: </w:t>
      </w:r>
      <w:r w:rsidRPr="009A1460">
        <w:rPr>
          <w:color w:val="000000"/>
          <w:sz w:val="18"/>
          <w:szCs w:val="18"/>
        </w:rPr>
        <w:t>76.</w:t>
      </w:r>
    </w:p>
  </w:footnote>
  <w:footnote w:id="65">
    <w:p w:rsidR="009B6139" w:rsidRPr="008873D0" w:rsidRDefault="009B6139">
      <w:pPr>
        <w:pStyle w:val="FootnoteText"/>
        <w:rPr>
          <w:sz w:val="18"/>
          <w:szCs w:val="18"/>
          <w:highlight w:val="yellow"/>
          <w:rPrChange w:id="291" w:author="Nicholas Peeters" w:date="2014-08-05T17:39:00Z">
            <w:rPr>
              <w:sz w:val="18"/>
              <w:szCs w:val="18"/>
            </w:rPr>
          </w:rPrChange>
        </w:rPr>
      </w:pPr>
      <w:r w:rsidRPr="008873D0">
        <w:rPr>
          <w:rStyle w:val="FootnoteReference"/>
          <w:sz w:val="18"/>
          <w:szCs w:val="18"/>
          <w:highlight w:val="yellow"/>
          <w:rPrChange w:id="292" w:author="Nicholas Peeters" w:date="2014-08-05T17:39:00Z">
            <w:rPr>
              <w:rStyle w:val="FootnoteReference"/>
              <w:sz w:val="18"/>
              <w:szCs w:val="18"/>
            </w:rPr>
          </w:rPrChange>
        </w:rPr>
        <w:footnoteRef/>
      </w:r>
      <w:r w:rsidRPr="008873D0">
        <w:rPr>
          <w:sz w:val="18"/>
          <w:szCs w:val="18"/>
          <w:highlight w:val="yellow"/>
          <w:rPrChange w:id="293" w:author="Nicholas Peeters" w:date="2014-08-05T17:39:00Z">
            <w:rPr>
              <w:sz w:val="18"/>
              <w:szCs w:val="18"/>
            </w:rPr>
          </w:rPrChange>
        </w:rPr>
        <w:t xml:space="preserve"> </w:t>
      </w:r>
      <w:r w:rsidRPr="008873D0">
        <w:rPr>
          <w:b/>
          <w:sz w:val="18"/>
          <w:szCs w:val="18"/>
          <w:highlight w:val="yellow"/>
          <w:rPrChange w:id="294" w:author="Nicholas Peeters" w:date="2014-08-05T17:39:00Z">
            <w:rPr>
              <w:b/>
              <w:sz w:val="18"/>
              <w:szCs w:val="18"/>
            </w:rPr>
          </w:rPrChange>
        </w:rPr>
        <w:t>Ibid.</w:t>
      </w:r>
      <w:r w:rsidRPr="008873D0">
        <w:rPr>
          <w:sz w:val="18"/>
          <w:szCs w:val="18"/>
          <w:highlight w:val="yellow"/>
          <w:rPrChange w:id="295" w:author="Nicholas Peeters" w:date="2014-08-05T17:39:00Z">
            <w:rPr>
              <w:sz w:val="18"/>
              <w:szCs w:val="18"/>
            </w:rPr>
          </w:rPrChange>
        </w:rPr>
        <w:t xml:space="preserve"> </w:t>
      </w:r>
      <w:r w:rsidRPr="008873D0">
        <w:rPr>
          <w:rFonts w:hint="eastAsia"/>
          <w:sz w:val="18"/>
          <w:szCs w:val="18"/>
          <w:highlight w:val="yellow"/>
          <w:rPrChange w:id="296" w:author="Nicholas Peeters" w:date="2014-08-05T17:39:00Z">
            <w:rPr>
              <w:rFonts w:hint="eastAsia"/>
              <w:sz w:val="18"/>
              <w:szCs w:val="18"/>
            </w:rPr>
          </w:rPrChange>
        </w:rPr>
        <w:t>p</w:t>
      </w:r>
      <w:r w:rsidRPr="008873D0">
        <w:rPr>
          <w:sz w:val="18"/>
          <w:szCs w:val="18"/>
          <w:highlight w:val="yellow"/>
          <w:rPrChange w:id="297" w:author="Nicholas Peeters" w:date="2014-08-05T17:39:00Z">
            <w:rPr>
              <w:sz w:val="18"/>
              <w:szCs w:val="18"/>
            </w:rPr>
          </w:rPrChange>
        </w:rPr>
        <w:t xml:space="preserve"> </w:t>
      </w:r>
      <w:r w:rsidRPr="008873D0">
        <w:rPr>
          <w:rFonts w:hint="eastAsia"/>
          <w:sz w:val="18"/>
          <w:szCs w:val="18"/>
          <w:highlight w:val="yellow"/>
          <w:rPrChange w:id="298" w:author="Nicholas Peeters" w:date="2014-08-05T17:39:00Z">
            <w:rPr>
              <w:rFonts w:hint="eastAsia"/>
              <w:sz w:val="18"/>
              <w:szCs w:val="18"/>
            </w:rPr>
          </w:rPrChange>
        </w:rPr>
        <w:t>88</w:t>
      </w:r>
    </w:p>
  </w:footnote>
  <w:footnote w:id="66">
    <w:p w:rsidR="009B6139" w:rsidRPr="008A4939" w:rsidRDefault="009B6139">
      <w:pPr>
        <w:pStyle w:val="FootnoteText"/>
      </w:pPr>
      <w:r w:rsidRPr="008873D0">
        <w:rPr>
          <w:rStyle w:val="FootnoteReference"/>
          <w:sz w:val="18"/>
          <w:szCs w:val="18"/>
          <w:highlight w:val="yellow"/>
          <w:rPrChange w:id="299" w:author="Nicholas Peeters" w:date="2014-08-05T17:39:00Z">
            <w:rPr>
              <w:rStyle w:val="FootnoteReference"/>
              <w:sz w:val="18"/>
              <w:szCs w:val="18"/>
            </w:rPr>
          </w:rPrChange>
        </w:rPr>
        <w:footnoteRef/>
      </w:r>
      <w:r w:rsidRPr="008873D0">
        <w:rPr>
          <w:sz w:val="18"/>
          <w:szCs w:val="18"/>
          <w:highlight w:val="yellow"/>
          <w:rPrChange w:id="300" w:author="Nicholas Peeters" w:date="2014-08-05T17:39:00Z">
            <w:rPr>
              <w:sz w:val="18"/>
              <w:szCs w:val="18"/>
            </w:rPr>
          </w:rPrChange>
        </w:rPr>
        <w:t xml:space="preserve"> </w:t>
      </w:r>
      <w:r w:rsidRPr="008873D0">
        <w:rPr>
          <w:b/>
          <w:sz w:val="18"/>
          <w:szCs w:val="18"/>
          <w:highlight w:val="yellow"/>
          <w:rPrChange w:id="301" w:author="Nicholas Peeters" w:date="2014-08-05T17:39:00Z">
            <w:rPr>
              <w:b/>
              <w:sz w:val="18"/>
              <w:szCs w:val="18"/>
            </w:rPr>
          </w:rPrChange>
        </w:rPr>
        <w:t>Ibid.</w:t>
      </w:r>
      <w:r w:rsidRPr="008873D0">
        <w:rPr>
          <w:sz w:val="18"/>
          <w:szCs w:val="18"/>
          <w:highlight w:val="yellow"/>
          <w:rPrChange w:id="302" w:author="Nicholas Peeters" w:date="2014-08-05T17:39:00Z">
            <w:rPr>
              <w:sz w:val="18"/>
              <w:szCs w:val="18"/>
            </w:rPr>
          </w:rPrChange>
        </w:rPr>
        <w:t xml:space="preserve"> p </w:t>
      </w:r>
      <w:r w:rsidRPr="008873D0">
        <w:rPr>
          <w:rFonts w:hint="eastAsia"/>
          <w:sz w:val="18"/>
          <w:szCs w:val="18"/>
          <w:highlight w:val="yellow"/>
          <w:rPrChange w:id="303" w:author="Nicholas Peeters" w:date="2014-08-05T17:39:00Z">
            <w:rPr>
              <w:rFonts w:hint="eastAsia"/>
              <w:sz w:val="18"/>
              <w:szCs w:val="18"/>
            </w:rPr>
          </w:rPrChange>
        </w:rPr>
        <w:t>77</w:t>
      </w:r>
    </w:p>
  </w:footnote>
  <w:footnote w:id="67">
    <w:p w:rsidR="009B6139" w:rsidRPr="009A1460" w:rsidRDefault="009B6139">
      <w:pPr>
        <w:pStyle w:val="FootnoteText"/>
        <w:rPr>
          <w:sz w:val="18"/>
          <w:szCs w:val="18"/>
        </w:rPr>
      </w:pPr>
      <w:r w:rsidRPr="009A1460">
        <w:rPr>
          <w:rStyle w:val="FootnoteReference"/>
          <w:sz w:val="18"/>
          <w:szCs w:val="18"/>
        </w:rPr>
        <w:footnoteRef/>
      </w:r>
      <w:r w:rsidRPr="009A1460">
        <w:rPr>
          <w:sz w:val="18"/>
          <w:szCs w:val="18"/>
        </w:rPr>
        <w:t xml:space="preserve"> </w:t>
      </w:r>
      <w:proofErr w:type="spellStart"/>
      <w:r w:rsidRPr="009A1460">
        <w:rPr>
          <w:rFonts w:eastAsia="Malgun Gothic"/>
          <w:b/>
          <w:color w:val="000000"/>
          <w:sz w:val="18"/>
          <w:szCs w:val="18"/>
          <w:lang w:eastAsia="ko-KR"/>
        </w:rPr>
        <w:t>Dantō</w:t>
      </w:r>
      <w:proofErr w:type="spellEnd"/>
      <w:r w:rsidRPr="009A1460">
        <w:rPr>
          <w:rFonts w:eastAsia="Malgun Gothic"/>
          <w:b/>
          <w:color w:val="000000"/>
          <w:sz w:val="18"/>
          <w:szCs w:val="18"/>
          <w:lang w:eastAsia="ko-KR"/>
        </w:rPr>
        <w:t>, Shigemitsu (</w:t>
      </w:r>
      <w:r w:rsidRPr="009A1460">
        <w:rPr>
          <w:rFonts w:ascii="MS Gothic" w:eastAsia="MS Gothic" w:hAnsi="MS Gothic" w:cs="MS Gothic" w:hint="eastAsia"/>
          <w:b/>
          <w:color w:val="000000"/>
          <w:sz w:val="18"/>
          <w:szCs w:val="18"/>
          <w:lang w:val="nl-BE" w:eastAsia="ko-KR"/>
        </w:rPr>
        <w:t>団藤重光</w:t>
      </w:r>
      <w:r w:rsidRPr="009A1460">
        <w:rPr>
          <w:rFonts w:eastAsia="Malgun Gothic"/>
          <w:b/>
          <w:color w:val="000000"/>
          <w:sz w:val="18"/>
          <w:szCs w:val="18"/>
          <w:lang w:eastAsia="ko-KR"/>
        </w:rPr>
        <w:t xml:space="preserve">), </w:t>
      </w:r>
      <w:proofErr w:type="spellStart"/>
      <w:r w:rsidRPr="009A1460">
        <w:rPr>
          <w:rFonts w:eastAsia="Malgun Gothic"/>
          <w:b/>
          <w:color w:val="000000"/>
          <w:sz w:val="18"/>
          <w:szCs w:val="18"/>
          <w:lang w:eastAsia="ko-KR"/>
        </w:rPr>
        <w:t>Murai</w:t>
      </w:r>
      <w:proofErr w:type="spellEnd"/>
      <w:r w:rsidRPr="009A1460">
        <w:rPr>
          <w:rFonts w:eastAsia="Malgun Gothic"/>
          <w:b/>
          <w:color w:val="000000"/>
          <w:sz w:val="18"/>
          <w:szCs w:val="18"/>
          <w:lang w:eastAsia="ko-KR"/>
        </w:rPr>
        <w:t xml:space="preserve">, </w:t>
      </w:r>
      <w:proofErr w:type="spellStart"/>
      <w:r w:rsidRPr="009A1460">
        <w:rPr>
          <w:rFonts w:eastAsia="Malgun Gothic"/>
          <w:b/>
          <w:color w:val="000000"/>
          <w:sz w:val="18"/>
          <w:szCs w:val="18"/>
          <w:lang w:eastAsia="ko-KR"/>
        </w:rPr>
        <w:t>Toshikuni</w:t>
      </w:r>
      <w:proofErr w:type="spellEnd"/>
      <w:r w:rsidRPr="009A1460">
        <w:rPr>
          <w:rFonts w:eastAsia="Malgun Gothic"/>
          <w:b/>
          <w:color w:val="000000"/>
          <w:sz w:val="18"/>
          <w:szCs w:val="18"/>
          <w:lang w:eastAsia="ko-KR"/>
        </w:rPr>
        <w:t xml:space="preserve"> (</w:t>
      </w:r>
      <w:r w:rsidRPr="009A1460">
        <w:rPr>
          <w:rFonts w:ascii="MS Gothic" w:eastAsia="MS Gothic" w:hAnsi="MS Gothic" w:cs="MS Gothic" w:hint="eastAsia"/>
          <w:b/>
          <w:color w:val="000000"/>
          <w:sz w:val="18"/>
          <w:szCs w:val="18"/>
          <w:lang w:val="nl-BE" w:eastAsia="ko-KR"/>
        </w:rPr>
        <w:t>村井敏邦</w:t>
      </w:r>
      <w:r w:rsidRPr="009A1460">
        <w:rPr>
          <w:rFonts w:ascii="MS Gothic" w:eastAsia="MS Gothic" w:hAnsi="MS Gothic" w:cs="MS Gothic"/>
          <w:b/>
          <w:color w:val="000000"/>
          <w:sz w:val="18"/>
          <w:szCs w:val="18"/>
          <w:lang w:eastAsia="ko-KR"/>
        </w:rPr>
        <w:t xml:space="preserve">) </w:t>
      </w:r>
      <w:r w:rsidRPr="009A1460">
        <w:rPr>
          <w:rFonts w:eastAsia="Malgun Gothic"/>
          <w:b/>
          <w:color w:val="000000"/>
          <w:sz w:val="18"/>
          <w:szCs w:val="18"/>
          <w:lang w:eastAsia="ko-KR"/>
        </w:rPr>
        <w:t xml:space="preserve">en </w:t>
      </w:r>
      <w:proofErr w:type="spellStart"/>
      <w:r w:rsidRPr="009A1460">
        <w:rPr>
          <w:rFonts w:eastAsia="Malgun Gothic"/>
          <w:b/>
          <w:color w:val="000000"/>
          <w:sz w:val="18"/>
          <w:szCs w:val="18"/>
          <w:lang w:eastAsia="ko-KR"/>
        </w:rPr>
        <w:t>Saitō</w:t>
      </w:r>
      <w:proofErr w:type="spellEnd"/>
      <w:r w:rsidRPr="009A1460">
        <w:rPr>
          <w:rFonts w:eastAsia="Malgun Gothic"/>
          <w:b/>
          <w:color w:val="000000"/>
          <w:sz w:val="18"/>
          <w:szCs w:val="18"/>
          <w:lang w:eastAsia="ko-KR"/>
        </w:rPr>
        <w:t xml:space="preserve">, </w:t>
      </w:r>
      <w:proofErr w:type="spellStart"/>
      <w:r w:rsidRPr="009A1460">
        <w:rPr>
          <w:rFonts w:eastAsia="Malgun Gothic"/>
          <w:b/>
          <w:color w:val="000000"/>
          <w:sz w:val="18"/>
          <w:szCs w:val="18"/>
          <w:lang w:eastAsia="ko-KR"/>
        </w:rPr>
        <w:t>Toyoji</w:t>
      </w:r>
      <w:proofErr w:type="spellEnd"/>
      <w:r w:rsidRPr="009A1460">
        <w:rPr>
          <w:rFonts w:eastAsia="Malgun Gothic"/>
          <w:b/>
          <w:color w:val="000000"/>
          <w:sz w:val="18"/>
          <w:szCs w:val="18"/>
          <w:lang w:eastAsia="ko-KR"/>
        </w:rPr>
        <w:t xml:space="preserve"> (</w:t>
      </w:r>
      <w:r w:rsidRPr="009A1460">
        <w:rPr>
          <w:rFonts w:ascii="MS Gothic" w:eastAsia="MS Gothic" w:hAnsi="MS Gothic" w:cs="MS Gothic" w:hint="eastAsia"/>
          <w:b/>
          <w:color w:val="000000"/>
          <w:sz w:val="18"/>
          <w:szCs w:val="18"/>
          <w:lang w:val="nl-BE" w:eastAsia="ko-KR"/>
        </w:rPr>
        <w:t>斉藤豊治</w:t>
      </w:r>
      <w:r w:rsidRPr="009A1460">
        <w:rPr>
          <w:rFonts w:eastAsia="Malgun Gothic"/>
          <w:b/>
          <w:color w:val="000000"/>
          <w:sz w:val="18"/>
          <w:szCs w:val="18"/>
          <w:lang w:eastAsia="ko-KR"/>
        </w:rPr>
        <w:t xml:space="preserve">). </w:t>
      </w:r>
      <w:r w:rsidRPr="009A1460">
        <w:rPr>
          <w:rFonts w:eastAsia="Malgun Gothic"/>
          <w:color w:val="000000"/>
          <w:sz w:val="18"/>
          <w:szCs w:val="18"/>
          <w:lang w:eastAsia="ko-KR"/>
        </w:rPr>
        <w:t>2000.</w:t>
      </w:r>
      <w:r w:rsidRPr="009A1460">
        <w:rPr>
          <w:rFonts w:hint="eastAsia"/>
          <w:color w:val="000000"/>
          <w:sz w:val="18"/>
          <w:szCs w:val="18"/>
          <w:lang w:val="nl-BE"/>
        </w:rPr>
        <w:t>『「改正」少年法を批判する』</w:t>
      </w:r>
      <w:r w:rsidRPr="009A1460">
        <w:rPr>
          <w:rFonts w:eastAsia="Malgun Gothic"/>
          <w:color w:val="000000"/>
          <w:sz w:val="18"/>
          <w:szCs w:val="18"/>
          <w:lang w:eastAsia="ko-KR"/>
        </w:rPr>
        <w:t>(</w:t>
      </w:r>
      <w:r w:rsidRPr="009A1460">
        <w:rPr>
          <w:rFonts w:eastAsia="Malgun Gothic"/>
          <w:i/>
          <w:color w:val="000000"/>
          <w:sz w:val="18"/>
          <w:szCs w:val="18"/>
          <w:lang w:eastAsia="ko-KR"/>
        </w:rPr>
        <w:t>“</w:t>
      </w:r>
      <w:proofErr w:type="spellStart"/>
      <w:r w:rsidRPr="009A1460">
        <w:rPr>
          <w:rFonts w:eastAsia="Malgun Gothic"/>
          <w:i/>
          <w:color w:val="000000"/>
          <w:sz w:val="18"/>
          <w:szCs w:val="18"/>
          <w:lang w:eastAsia="ko-KR"/>
        </w:rPr>
        <w:t>Kaisei</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Shōnenhō</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wo</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Hihan</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suru</w:t>
      </w:r>
      <w:proofErr w:type="spellEnd"/>
      <w:r w:rsidRPr="009A1460">
        <w:rPr>
          <w:rFonts w:eastAsia="Malgun Gothic"/>
          <w:color w:val="000000"/>
          <w:sz w:val="18"/>
          <w:szCs w:val="18"/>
          <w:lang w:eastAsia="ko-KR"/>
        </w:rPr>
        <w:t xml:space="preserve">). </w:t>
      </w:r>
      <w:proofErr w:type="spellStart"/>
      <w:r w:rsidRPr="009A1460">
        <w:rPr>
          <w:rFonts w:eastAsia="Malgun Gothic"/>
          <w:color w:val="000000"/>
          <w:sz w:val="18"/>
          <w:szCs w:val="18"/>
          <w:lang w:eastAsia="ko-KR"/>
        </w:rPr>
        <w:t>Tokio</w:t>
      </w:r>
      <w:proofErr w:type="spellEnd"/>
      <w:r w:rsidRPr="009A1460">
        <w:rPr>
          <w:rFonts w:eastAsia="Malgun Gothic"/>
          <w:color w:val="000000"/>
          <w:sz w:val="18"/>
          <w:szCs w:val="18"/>
          <w:lang w:eastAsia="ko-KR"/>
        </w:rPr>
        <w:t xml:space="preserve">: Nippon </w:t>
      </w:r>
      <w:proofErr w:type="spellStart"/>
      <w:r w:rsidRPr="009A1460">
        <w:rPr>
          <w:rFonts w:eastAsia="Malgun Gothic"/>
          <w:color w:val="000000"/>
          <w:sz w:val="18"/>
          <w:szCs w:val="18"/>
          <w:lang w:eastAsia="ko-KR"/>
        </w:rPr>
        <w:t>Hyoron</w:t>
      </w:r>
      <w:proofErr w:type="spellEnd"/>
      <w:r w:rsidRPr="009A1460">
        <w:rPr>
          <w:rFonts w:eastAsia="Malgun Gothic"/>
          <w:color w:val="000000"/>
          <w:sz w:val="18"/>
          <w:szCs w:val="18"/>
          <w:lang w:eastAsia="ko-KR"/>
        </w:rPr>
        <w:t xml:space="preserve"> </w:t>
      </w:r>
      <w:proofErr w:type="spellStart"/>
      <w:r w:rsidRPr="009A1460">
        <w:rPr>
          <w:rFonts w:eastAsia="Malgun Gothic"/>
          <w:color w:val="000000"/>
          <w:sz w:val="18"/>
          <w:szCs w:val="18"/>
          <w:lang w:eastAsia="ko-KR"/>
        </w:rPr>
        <w:t>Sha</w:t>
      </w:r>
      <w:proofErr w:type="spellEnd"/>
      <w:r w:rsidRPr="009A1460">
        <w:rPr>
          <w:rFonts w:eastAsia="Malgun Gothic"/>
          <w:color w:val="000000"/>
          <w:sz w:val="18"/>
          <w:szCs w:val="18"/>
          <w:lang w:eastAsia="ko-KR"/>
        </w:rPr>
        <w:t xml:space="preserve"> (</w:t>
      </w:r>
      <w:r w:rsidRPr="009A1460">
        <w:rPr>
          <w:rFonts w:hint="eastAsia"/>
          <w:color w:val="000000"/>
          <w:sz w:val="18"/>
          <w:szCs w:val="18"/>
          <w:lang w:val="nl-BE"/>
        </w:rPr>
        <w:t>日本評論社</w:t>
      </w:r>
      <w:r w:rsidRPr="009A1460">
        <w:rPr>
          <w:color w:val="000000"/>
          <w:sz w:val="18"/>
          <w:szCs w:val="18"/>
        </w:rPr>
        <w:t>)</w:t>
      </w:r>
      <w:r>
        <w:rPr>
          <w:rFonts w:eastAsia="Malgun Gothic"/>
          <w:color w:val="000000"/>
          <w:sz w:val="18"/>
          <w:szCs w:val="18"/>
          <w:lang w:eastAsia="ko-KR"/>
        </w:rPr>
        <w:t xml:space="preserve">: </w:t>
      </w:r>
      <w:r w:rsidRPr="009A1460">
        <w:rPr>
          <w:color w:val="000000"/>
          <w:sz w:val="18"/>
          <w:szCs w:val="18"/>
        </w:rPr>
        <w:t>78.</w:t>
      </w:r>
    </w:p>
  </w:footnote>
  <w:footnote w:id="68">
    <w:p w:rsidR="009B6139" w:rsidRPr="007866EC" w:rsidRDefault="009B6139">
      <w:pPr>
        <w:pStyle w:val="FootnoteText"/>
        <w:rPr>
          <w:sz w:val="18"/>
          <w:szCs w:val="18"/>
          <w:highlight w:val="yellow"/>
          <w:rPrChange w:id="304" w:author="Nicholas Peeters" w:date="2014-08-06T17:51:00Z">
            <w:rPr>
              <w:sz w:val="18"/>
              <w:szCs w:val="18"/>
            </w:rPr>
          </w:rPrChange>
        </w:rPr>
      </w:pPr>
      <w:r w:rsidRPr="007866EC">
        <w:rPr>
          <w:rStyle w:val="FootnoteReference"/>
          <w:sz w:val="18"/>
          <w:szCs w:val="18"/>
          <w:highlight w:val="yellow"/>
          <w:rPrChange w:id="305" w:author="Nicholas Peeters" w:date="2014-08-06T17:51:00Z">
            <w:rPr>
              <w:rStyle w:val="FootnoteReference"/>
              <w:sz w:val="18"/>
              <w:szCs w:val="18"/>
            </w:rPr>
          </w:rPrChange>
        </w:rPr>
        <w:footnoteRef/>
      </w:r>
      <w:r w:rsidRPr="007866EC">
        <w:rPr>
          <w:sz w:val="18"/>
          <w:szCs w:val="18"/>
          <w:highlight w:val="yellow"/>
          <w:rPrChange w:id="306" w:author="Nicholas Peeters" w:date="2014-08-06T17:51:00Z">
            <w:rPr>
              <w:sz w:val="18"/>
              <w:szCs w:val="18"/>
            </w:rPr>
          </w:rPrChange>
        </w:rPr>
        <w:t xml:space="preserve"> </w:t>
      </w:r>
      <w:r w:rsidRPr="007866EC">
        <w:rPr>
          <w:rFonts w:eastAsia="Malgun Gothic"/>
          <w:b/>
          <w:color w:val="000000"/>
          <w:sz w:val="18"/>
          <w:szCs w:val="18"/>
          <w:highlight w:val="yellow"/>
          <w:lang w:eastAsia="ko-KR"/>
          <w:rPrChange w:id="307" w:author="Nicholas Peeters" w:date="2014-08-06T17:51:00Z">
            <w:rPr>
              <w:rFonts w:eastAsia="Malgun Gothic"/>
              <w:b/>
              <w:color w:val="000000"/>
              <w:sz w:val="18"/>
              <w:szCs w:val="18"/>
              <w:lang w:eastAsia="ko-KR"/>
            </w:rPr>
          </w:rPrChange>
        </w:rPr>
        <w:t xml:space="preserve">Ibid. </w:t>
      </w:r>
      <w:r w:rsidRPr="007866EC">
        <w:rPr>
          <w:rFonts w:eastAsia="Malgun Gothic"/>
          <w:color w:val="000000"/>
          <w:sz w:val="18"/>
          <w:szCs w:val="18"/>
          <w:highlight w:val="yellow"/>
          <w:lang w:eastAsia="ko-KR"/>
          <w:rPrChange w:id="308" w:author="Nicholas Peeters" w:date="2014-08-06T17:51:00Z">
            <w:rPr>
              <w:rFonts w:eastAsia="Malgun Gothic"/>
              <w:color w:val="000000"/>
              <w:sz w:val="18"/>
              <w:szCs w:val="18"/>
              <w:lang w:eastAsia="ko-KR"/>
            </w:rPr>
          </w:rPrChange>
        </w:rPr>
        <w:t xml:space="preserve">p </w:t>
      </w:r>
      <w:r w:rsidRPr="007866EC">
        <w:rPr>
          <w:rFonts w:hint="eastAsia"/>
          <w:sz w:val="18"/>
          <w:szCs w:val="18"/>
          <w:highlight w:val="yellow"/>
          <w:rPrChange w:id="309" w:author="Nicholas Peeters" w:date="2014-08-06T17:51:00Z">
            <w:rPr>
              <w:rFonts w:hint="eastAsia"/>
              <w:sz w:val="18"/>
              <w:szCs w:val="18"/>
            </w:rPr>
          </w:rPrChange>
        </w:rPr>
        <w:t>79</w:t>
      </w:r>
    </w:p>
  </w:footnote>
  <w:footnote w:id="69">
    <w:p w:rsidR="009B6139" w:rsidRPr="00520B46" w:rsidRDefault="009B6139">
      <w:pPr>
        <w:pStyle w:val="FootnoteText"/>
      </w:pPr>
      <w:r w:rsidRPr="007866EC">
        <w:rPr>
          <w:rStyle w:val="FootnoteReference"/>
          <w:sz w:val="18"/>
          <w:szCs w:val="18"/>
          <w:highlight w:val="yellow"/>
          <w:rPrChange w:id="311" w:author="Nicholas Peeters" w:date="2014-08-06T17:51:00Z">
            <w:rPr>
              <w:rStyle w:val="FootnoteReference"/>
              <w:sz w:val="18"/>
              <w:szCs w:val="18"/>
            </w:rPr>
          </w:rPrChange>
        </w:rPr>
        <w:footnoteRef/>
      </w:r>
      <w:r w:rsidRPr="007866EC">
        <w:rPr>
          <w:sz w:val="18"/>
          <w:szCs w:val="18"/>
          <w:highlight w:val="yellow"/>
          <w:rPrChange w:id="312" w:author="Nicholas Peeters" w:date="2014-08-06T17:51:00Z">
            <w:rPr>
              <w:sz w:val="18"/>
              <w:szCs w:val="18"/>
            </w:rPr>
          </w:rPrChange>
        </w:rPr>
        <w:t xml:space="preserve"> </w:t>
      </w:r>
      <w:r w:rsidRPr="007866EC">
        <w:rPr>
          <w:b/>
          <w:sz w:val="18"/>
          <w:szCs w:val="18"/>
          <w:highlight w:val="yellow"/>
          <w:rPrChange w:id="313" w:author="Nicholas Peeters" w:date="2014-08-06T17:51:00Z">
            <w:rPr>
              <w:b/>
              <w:sz w:val="18"/>
              <w:szCs w:val="18"/>
            </w:rPr>
          </w:rPrChange>
        </w:rPr>
        <w:t>Ibid.</w:t>
      </w:r>
      <w:r w:rsidRPr="007866EC">
        <w:rPr>
          <w:sz w:val="18"/>
          <w:szCs w:val="18"/>
          <w:highlight w:val="yellow"/>
          <w:rPrChange w:id="314" w:author="Nicholas Peeters" w:date="2014-08-06T17:51:00Z">
            <w:rPr>
              <w:sz w:val="18"/>
              <w:szCs w:val="18"/>
            </w:rPr>
          </w:rPrChange>
        </w:rPr>
        <w:t xml:space="preserve"> p 88</w:t>
      </w:r>
    </w:p>
  </w:footnote>
  <w:footnote w:id="70">
    <w:p w:rsidR="009B6139" w:rsidRPr="009A1460" w:rsidRDefault="009B6139">
      <w:pPr>
        <w:pStyle w:val="FootnoteText"/>
        <w:rPr>
          <w:sz w:val="18"/>
          <w:szCs w:val="18"/>
        </w:rPr>
      </w:pPr>
      <w:r w:rsidRPr="009A1460">
        <w:rPr>
          <w:rStyle w:val="FootnoteReference"/>
          <w:sz w:val="18"/>
          <w:szCs w:val="18"/>
        </w:rPr>
        <w:footnoteRef/>
      </w:r>
      <w:r w:rsidRPr="009A1460">
        <w:rPr>
          <w:sz w:val="18"/>
          <w:szCs w:val="18"/>
        </w:rPr>
        <w:t xml:space="preserve"> </w:t>
      </w:r>
      <w:proofErr w:type="spellStart"/>
      <w:r w:rsidRPr="009A1460">
        <w:rPr>
          <w:rFonts w:eastAsia="Malgun Gothic"/>
          <w:b/>
          <w:color w:val="000000"/>
          <w:sz w:val="18"/>
          <w:szCs w:val="18"/>
          <w:lang w:eastAsia="ko-KR"/>
        </w:rPr>
        <w:t>Dantō</w:t>
      </w:r>
      <w:proofErr w:type="spellEnd"/>
      <w:r w:rsidRPr="009A1460">
        <w:rPr>
          <w:rFonts w:eastAsia="Malgun Gothic"/>
          <w:b/>
          <w:color w:val="000000"/>
          <w:sz w:val="18"/>
          <w:szCs w:val="18"/>
          <w:lang w:eastAsia="ko-KR"/>
        </w:rPr>
        <w:t>, Shigemitsu (</w:t>
      </w:r>
      <w:r w:rsidRPr="009A1460">
        <w:rPr>
          <w:rFonts w:ascii="MS Gothic" w:eastAsia="MS Gothic" w:hAnsi="MS Gothic" w:cs="MS Gothic" w:hint="eastAsia"/>
          <w:b/>
          <w:color w:val="000000"/>
          <w:sz w:val="18"/>
          <w:szCs w:val="18"/>
          <w:lang w:val="nl-BE" w:eastAsia="ko-KR"/>
        </w:rPr>
        <w:t>団藤重光</w:t>
      </w:r>
      <w:r w:rsidRPr="009A1460">
        <w:rPr>
          <w:rFonts w:eastAsia="Malgun Gothic"/>
          <w:b/>
          <w:color w:val="000000"/>
          <w:sz w:val="18"/>
          <w:szCs w:val="18"/>
          <w:lang w:eastAsia="ko-KR"/>
        </w:rPr>
        <w:t xml:space="preserve">), </w:t>
      </w:r>
      <w:proofErr w:type="spellStart"/>
      <w:r w:rsidRPr="009A1460">
        <w:rPr>
          <w:rFonts w:eastAsia="Malgun Gothic"/>
          <w:b/>
          <w:color w:val="000000"/>
          <w:sz w:val="18"/>
          <w:szCs w:val="18"/>
          <w:lang w:eastAsia="ko-KR"/>
        </w:rPr>
        <w:t>Murai</w:t>
      </w:r>
      <w:proofErr w:type="spellEnd"/>
      <w:r w:rsidRPr="009A1460">
        <w:rPr>
          <w:rFonts w:eastAsia="Malgun Gothic"/>
          <w:b/>
          <w:color w:val="000000"/>
          <w:sz w:val="18"/>
          <w:szCs w:val="18"/>
          <w:lang w:eastAsia="ko-KR"/>
        </w:rPr>
        <w:t xml:space="preserve">, </w:t>
      </w:r>
      <w:proofErr w:type="spellStart"/>
      <w:r w:rsidRPr="009A1460">
        <w:rPr>
          <w:rFonts w:eastAsia="Malgun Gothic"/>
          <w:b/>
          <w:color w:val="000000"/>
          <w:sz w:val="18"/>
          <w:szCs w:val="18"/>
          <w:lang w:eastAsia="ko-KR"/>
        </w:rPr>
        <w:t>Toshikuni</w:t>
      </w:r>
      <w:proofErr w:type="spellEnd"/>
      <w:r w:rsidRPr="009A1460">
        <w:rPr>
          <w:rFonts w:eastAsia="Malgun Gothic"/>
          <w:b/>
          <w:color w:val="000000"/>
          <w:sz w:val="18"/>
          <w:szCs w:val="18"/>
          <w:lang w:eastAsia="ko-KR"/>
        </w:rPr>
        <w:t xml:space="preserve"> (</w:t>
      </w:r>
      <w:r w:rsidRPr="009A1460">
        <w:rPr>
          <w:rFonts w:ascii="MS Gothic" w:eastAsia="MS Gothic" w:hAnsi="MS Gothic" w:cs="MS Gothic" w:hint="eastAsia"/>
          <w:b/>
          <w:color w:val="000000"/>
          <w:sz w:val="18"/>
          <w:szCs w:val="18"/>
          <w:lang w:val="nl-BE" w:eastAsia="ko-KR"/>
        </w:rPr>
        <w:t>村井敏邦</w:t>
      </w:r>
      <w:r w:rsidRPr="009A1460">
        <w:rPr>
          <w:rFonts w:ascii="MS Gothic" w:eastAsia="MS Gothic" w:hAnsi="MS Gothic" w:cs="MS Gothic"/>
          <w:b/>
          <w:color w:val="000000"/>
          <w:sz w:val="18"/>
          <w:szCs w:val="18"/>
          <w:lang w:eastAsia="ko-KR"/>
        </w:rPr>
        <w:t xml:space="preserve">) </w:t>
      </w:r>
      <w:r w:rsidRPr="009A1460">
        <w:rPr>
          <w:rFonts w:eastAsia="Malgun Gothic"/>
          <w:b/>
          <w:color w:val="000000"/>
          <w:sz w:val="18"/>
          <w:szCs w:val="18"/>
          <w:lang w:eastAsia="ko-KR"/>
        </w:rPr>
        <w:t xml:space="preserve">en </w:t>
      </w:r>
      <w:proofErr w:type="spellStart"/>
      <w:r w:rsidRPr="009A1460">
        <w:rPr>
          <w:rFonts w:eastAsia="Malgun Gothic"/>
          <w:b/>
          <w:color w:val="000000"/>
          <w:sz w:val="18"/>
          <w:szCs w:val="18"/>
          <w:lang w:eastAsia="ko-KR"/>
        </w:rPr>
        <w:t>Saitō</w:t>
      </w:r>
      <w:proofErr w:type="spellEnd"/>
      <w:r w:rsidRPr="009A1460">
        <w:rPr>
          <w:rFonts w:eastAsia="Malgun Gothic"/>
          <w:b/>
          <w:color w:val="000000"/>
          <w:sz w:val="18"/>
          <w:szCs w:val="18"/>
          <w:lang w:eastAsia="ko-KR"/>
        </w:rPr>
        <w:t xml:space="preserve">, </w:t>
      </w:r>
      <w:proofErr w:type="spellStart"/>
      <w:r w:rsidRPr="009A1460">
        <w:rPr>
          <w:rFonts w:eastAsia="Malgun Gothic"/>
          <w:b/>
          <w:color w:val="000000"/>
          <w:sz w:val="18"/>
          <w:szCs w:val="18"/>
          <w:lang w:eastAsia="ko-KR"/>
        </w:rPr>
        <w:t>Toyoji</w:t>
      </w:r>
      <w:proofErr w:type="spellEnd"/>
      <w:r w:rsidRPr="009A1460">
        <w:rPr>
          <w:rFonts w:eastAsia="Malgun Gothic"/>
          <w:b/>
          <w:color w:val="000000"/>
          <w:sz w:val="18"/>
          <w:szCs w:val="18"/>
          <w:lang w:eastAsia="ko-KR"/>
        </w:rPr>
        <w:t xml:space="preserve"> (</w:t>
      </w:r>
      <w:r w:rsidRPr="009A1460">
        <w:rPr>
          <w:rFonts w:ascii="MS Gothic" w:eastAsia="MS Gothic" w:hAnsi="MS Gothic" w:cs="MS Gothic" w:hint="eastAsia"/>
          <w:b/>
          <w:color w:val="000000"/>
          <w:sz w:val="18"/>
          <w:szCs w:val="18"/>
          <w:lang w:val="nl-BE" w:eastAsia="ko-KR"/>
        </w:rPr>
        <w:t>斉藤豊治</w:t>
      </w:r>
      <w:r w:rsidRPr="009A1460">
        <w:rPr>
          <w:rFonts w:eastAsia="Malgun Gothic"/>
          <w:b/>
          <w:color w:val="000000"/>
          <w:sz w:val="18"/>
          <w:szCs w:val="18"/>
          <w:lang w:eastAsia="ko-KR"/>
        </w:rPr>
        <w:t xml:space="preserve">). </w:t>
      </w:r>
      <w:r w:rsidRPr="009A1460">
        <w:rPr>
          <w:rFonts w:eastAsia="Malgun Gothic"/>
          <w:color w:val="000000"/>
          <w:sz w:val="18"/>
          <w:szCs w:val="18"/>
          <w:lang w:eastAsia="ko-KR"/>
        </w:rPr>
        <w:t>2000.</w:t>
      </w:r>
      <w:r w:rsidRPr="009A1460">
        <w:rPr>
          <w:rFonts w:hint="eastAsia"/>
          <w:color w:val="000000"/>
          <w:sz w:val="18"/>
          <w:szCs w:val="18"/>
          <w:lang w:val="nl-BE"/>
        </w:rPr>
        <w:t>『「改正」少年法を批判する』</w:t>
      </w:r>
      <w:r w:rsidRPr="009A1460">
        <w:rPr>
          <w:rFonts w:eastAsia="Malgun Gothic"/>
          <w:color w:val="000000"/>
          <w:sz w:val="18"/>
          <w:szCs w:val="18"/>
          <w:lang w:eastAsia="ko-KR"/>
        </w:rPr>
        <w:t>(</w:t>
      </w:r>
      <w:r w:rsidRPr="009A1460">
        <w:rPr>
          <w:rFonts w:eastAsia="Malgun Gothic"/>
          <w:i/>
          <w:color w:val="000000"/>
          <w:sz w:val="18"/>
          <w:szCs w:val="18"/>
          <w:lang w:eastAsia="ko-KR"/>
        </w:rPr>
        <w:t>“</w:t>
      </w:r>
      <w:proofErr w:type="spellStart"/>
      <w:r w:rsidRPr="009A1460">
        <w:rPr>
          <w:rFonts w:eastAsia="Malgun Gothic"/>
          <w:i/>
          <w:color w:val="000000"/>
          <w:sz w:val="18"/>
          <w:szCs w:val="18"/>
          <w:lang w:eastAsia="ko-KR"/>
        </w:rPr>
        <w:t>Kaisei</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Shōnenhō</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wo</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Hihan</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suru</w:t>
      </w:r>
      <w:proofErr w:type="spellEnd"/>
      <w:r w:rsidRPr="009A1460">
        <w:rPr>
          <w:rFonts w:eastAsia="Malgun Gothic"/>
          <w:color w:val="000000"/>
          <w:sz w:val="18"/>
          <w:szCs w:val="18"/>
          <w:lang w:eastAsia="ko-KR"/>
        </w:rPr>
        <w:t xml:space="preserve">). </w:t>
      </w:r>
      <w:proofErr w:type="spellStart"/>
      <w:r w:rsidRPr="009A1460">
        <w:rPr>
          <w:rFonts w:eastAsia="Malgun Gothic"/>
          <w:color w:val="000000"/>
          <w:sz w:val="18"/>
          <w:szCs w:val="18"/>
          <w:lang w:eastAsia="ko-KR"/>
        </w:rPr>
        <w:t>Tokio</w:t>
      </w:r>
      <w:proofErr w:type="spellEnd"/>
      <w:r w:rsidRPr="009A1460">
        <w:rPr>
          <w:rFonts w:eastAsia="Malgun Gothic"/>
          <w:color w:val="000000"/>
          <w:sz w:val="18"/>
          <w:szCs w:val="18"/>
          <w:lang w:eastAsia="ko-KR"/>
        </w:rPr>
        <w:t xml:space="preserve">: Nippon </w:t>
      </w:r>
      <w:proofErr w:type="spellStart"/>
      <w:r w:rsidRPr="009A1460">
        <w:rPr>
          <w:rFonts w:eastAsia="Malgun Gothic"/>
          <w:color w:val="000000"/>
          <w:sz w:val="18"/>
          <w:szCs w:val="18"/>
          <w:lang w:eastAsia="ko-KR"/>
        </w:rPr>
        <w:t>Hyoron</w:t>
      </w:r>
      <w:proofErr w:type="spellEnd"/>
      <w:r w:rsidRPr="009A1460">
        <w:rPr>
          <w:rFonts w:eastAsia="Malgun Gothic"/>
          <w:color w:val="000000"/>
          <w:sz w:val="18"/>
          <w:szCs w:val="18"/>
          <w:lang w:eastAsia="ko-KR"/>
        </w:rPr>
        <w:t xml:space="preserve"> </w:t>
      </w:r>
      <w:proofErr w:type="spellStart"/>
      <w:r w:rsidRPr="009A1460">
        <w:rPr>
          <w:rFonts w:eastAsia="Malgun Gothic"/>
          <w:color w:val="000000"/>
          <w:sz w:val="18"/>
          <w:szCs w:val="18"/>
          <w:lang w:eastAsia="ko-KR"/>
        </w:rPr>
        <w:t>Sha</w:t>
      </w:r>
      <w:proofErr w:type="spellEnd"/>
      <w:r w:rsidRPr="009A1460">
        <w:rPr>
          <w:rFonts w:eastAsia="Malgun Gothic"/>
          <w:color w:val="000000"/>
          <w:sz w:val="18"/>
          <w:szCs w:val="18"/>
          <w:lang w:eastAsia="ko-KR"/>
        </w:rPr>
        <w:t xml:space="preserve"> (</w:t>
      </w:r>
      <w:r w:rsidRPr="009A1460">
        <w:rPr>
          <w:rFonts w:hint="eastAsia"/>
          <w:color w:val="000000"/>
          <w:sz w:val="18"/>
          <w:szCs w:val="18"/>
          <w:lang w:val="nl-BE"/>
        </w:rPr>
        <w:t>日本評論社</w:t>
      </w:r>
      <w:r w:rsidRPr="009A1460">
        <w:rPr>
          <w:color w:val="000000"/>
          <w:sz w:val="18"/>
          <w:szCs w:val="18"/>
        </w:rPr>
        <w:t>)</w:t>
      </w:r>
      <w:r>
        <w:rPr>
          <w:rFonts w:eastAsia="Malgun Gothic"/>
          <w:color w:val="000000"/>
          <w:sz w:val="18"/>
          <w:szCs w:val="18"/>
          <w:lang w:eastAsia="ko-KR"/>
        </w:rPr>
        <w:t xml:space="preserve">: </w:t>
      </w:r>
      <w:r w:rsidRPr="009A1460">
        <w:rPr>
          <w:sz w:val="18"/>
          <w:szCs w:val="18"/>
        </w:rPr>
        <w:t>88-89.</w:t>
      </w:r>
    </w:p>
  </w:footnote>
  <w:footnote w:id="71">
    <w:p w:rsidR="009B6139" w:rsidRPr="009A1460" w:rsidRDefault="009B6139" w:rsidP="00A64B01">
      <w:pPr>
        <w:pStyle w:val="FootnoteText"/>
        <w:rPr>
          <w:sz w:val="18"/>
          <w:szCs w:val="18"/>
        </w:rPr>
      </w:pPr>
      <w:r w:rsidRPr="009A1460">
        <w:rPr>
          <w:rStyle w:val="FootnoteReference"/>
          <w:sz w:val="18"/>
          <w:szCs w:val="18"/>
        </w:rPr>
        <w:footnoteRef/>
      </w:r>
      <w:r w:rsidRPr="009A1460">
        <w:rPr>
          <w:sz w:val="18"/>
          <w:szCs w:val="18"/>
        </w:rPr>
        <w:t xml:space="preserve"> </w:t>
      </w:r>
      <w:proofErr w:type="spellStart"/>
      <w:proofErr w:type="gramStart"/>
      <w:r w:rsidRPr="009A1460">
        <w:rPr>
          <w:b/>
          <w:sz w:val="18"/>
          <w:szCs w:val="18"/>
        </w:rPr>
        <w:t>Unicef</w:t>
      </w:r>
      <w:proofErr w:type="spellEnd"/>
      <w:proofErr w:type="gramEnd"/>
      <w:r w:rsidRPr="009A1460">
        <w:rPr>
          <w:b/>
          <w:sz w:val="18"/>
          <w:szCs w:val="18"/>
        </w:rPr>
        <w:t xml:space="preserve">. </w:t>
      </w:r>
      <w:r w:rsidRPr="009A1460">
        <w:rPr>
          <w:sz w:val="18"/>
          <w:szCs w:val="18"/>
        </w:rPr>
        <w:t>“</w:t>
      </w:r>
      <w:r w:rsidRPr="009A1460">
        <w:rPr>
          <w:rFonts w:hint="eastAsia"/>
          <w:sz w:val="18"/>
          <w:szCs w:val="18"/>
        </w:rPr>
        <w:t>ユニセフについて</w:t>
      </w:r>
      <w:r w:rsidRPr="009A1460">
        <w:rPr>
          <w:rFonts w:eastAsia="Malgun Gothic"/>
          <w:sz w:val="18"/>
          <w:szCs w:val="18"/>
        </w:rPr>
        <w:t>(</w:t>
      </w:r>
      <w:proofErr w:type="spellStart"/>
      <w:r w:rsidRPr="009A1460">
        <w:rPr>
          <w:rFonts w:eastAsia="Malgun Gothic"/>
          <w:i/>
          <w:sz w:val="18"/>
          <w:szCs w:val="18"/>
        </w:rPr>
        <w:t>Yunisefu</w:t>
      </w:r>
      <w:proofErr w:type="spellEnd"/>
      <w:r w:rsidRPr="009A1460">
        <w:rPr>
          <w:rFonts w:eastAsia="Malgun Gothic"/>
          <w:i/>
          <w:sz w:val="18"/>
          <w:szCs w:val="18"/>
        </w:rPr>
        <w:t xml:space="preserve"> </w:t>
      </w:r>
      <w:proofErr w:type="spellStart"/>
      <w:r w:rsidRPr="009A1460">
        <w:rPr>
          <w:rFonts w:eastAsia="Malgun Gothic"/>
          <w:i/>
          <w:sz w:val="18"/>
          <w:szCs w:val="18"/>
        </w:rPr>
        <w:t>nitsuite</w:t>
      </w:r>
      <w:proofErr w:type="spellEnd"/>
      <w:r w:rsidRPr="009A1460">
        <w:rPr>
          <w:rFonts w:eastAsia="Malgun Gothic"/>
          <w:sz w:val="18"/>
          <w:szCs w:val="18"/>
        </w:rPr>
        <w:t>)</w:t>
      </w:r>
      <w:r w:rsidRPr="009A1460">
        <w:rPr>
          <w:sz w:val="18"/>
          <w:szCs w:val="18"/>
        </w:rPr>
        <w:t xml:space="preserve">”. </w:t>
      </w:r>
      <w:proofErr w:type="gramStart"/>
      <w:r w:rsidRPr="009A1460">
        <w:rPr>
          <w:sz w:val="18"/>
          <w:szCs w:val="18"/>
        </w:rPr>
        <w:t>Internet.</w:t>
      </w:r>
      <w:proofErr w:type="gramEnd"/>
      <w:r w:rsidRPr="009A1460">
        <w:rPr>
          <w:sz w:val="18"/>
          <w:szCs w:val="18"/>
        </w:rPr>
        <w:t xml:space="preserve"> </w:t>
      </w:r>
      <w:proofErr w:type="spellStart"/>
      <w:proofErr w:type="gramStart"/>
      <w:r w:rsidRPr="009A1460">
        <w:rPr>
          <w:sz w:val="18"/>
          <w:szCs w:val="18"/>
        </w:rPr>
        <w:t>Juni</w:t>
      </w:r>
      <w:proofErr w:type="spellEnd"/>
      <w:r w:rsidRPr="009A1460">
        <w:rPr>
          <w:sz w:val="18"/>
          <w:szCs w:val="18"/>
        </w:rPr>
        <w:t xml:space="preserve"> 2014.</w:t>
      </w:r>
      <w:proofErr w:type="gramEnd"/>
    </w:p>
  </w:footnote>
  <w:footnote w:id="72">
    <w:p w:rsidR="009B6139" w:rsidRPr="009A1460" w:rsidRDefault="009B6139">
      <w:pPr>
        <w:pStyle w:val="FootnoteText"/>
        <w:rPr>
          <w:sz w:val="18"/>
          <w:szCs w:val="18"/>
        </w:rPr>
      </w:pPr>
      <w:r w:rsidRPr="009A1460">
        <w:rPr>
          <w:rStyle w:val="FootnoteReference"/>
          <w:sz w:val="18"/>
          <w:szCs w:val="18"/>
        </w:rPr>
        <w:footnoteRef/>
      </w:r>
      <w:r w:rsidRPr="009A1460">
        <w:rPr>
          <w:sz w:val="18"/>
          <w:szCs w:val="18"/>
        </w:rPr>
        <w:t xml:space="preserve"> </w:t>
      </w:r>
      <w:proofErr w:type="spellStart"/>
      <w:r w:rsidRPr="009A1460">
        <w:rPr>
          <w:rFonts w:eastAsia="Malgun Gothic"/>
          <w:b/>
          <w:color w:val="000000"/>
          <w:sz w:val="18"/>
          <w:szCs w:val="18"/>
          <w:lang w:eastAsia="ko-KR"/>
        </w:rPr>
        <w:t>Dantō</w:t>
      </w:r>
      <w:proofErr w:type="spellEnd"/>
      <w:r w:rsidRPr="009A1460">
        <w:rPr>
          <w:rFonts w:eastAsia="Malgun Gothic"/>
          <w:b/>
          <w:color w:val="000000"/>
          <w:sz w:val="18"/>
          <w:szCs w:val="18"/>
          <w:lang w:eastAsia="ko-KR"/>
        </w:rPr>
        <w:t>, Shigemitsu (</w:t>
      </w:r>
      <w:r w:rsidRPr="009A1460">
        <w:rPr>
          <w:rFonts w:ascii="MS Gothic" w:eastAsia="MS Gothic" w:hAnsi="MS Gothic" w:cs="MS Gothic" w:hint="eastAsia"/>
          <w:b/>
          <w:color w:val="000000"/>
          <w:sz w:val="18"/>
          <w:szCs w:val="18"/>
          <w:lang w:val="nl-BE" w:eastAsia="ko-KR"/>
        </w:rPr>
        <w:t>団藤重光</w:t>
      </w:r>
      <w:r w:rsidRPr="009A1460">
        <w:rPr>
          <w:rFonts w:eastAsia="Malgun Gothic"/>
          <w:b/>
          <w:color w:val="000000"/>
          <w:sz w:val="18"/>
          <w:szCs w:val="18"/>
          <w:lang w:eastAsia="ko-KR"/>
        </w:rPr>
        <w:t xml:space="preserve">), </w:t>
      </w:r>
      <w:proofErr w:type="spellStart"/>
      <w:r w:rsidRPr="009A1460">
        <w:rPr>
          <w:rFonts w:eastAsia="Malgun Gothic"/>
          <w:b/>
          <w:color w:val="000000"/>
          <w:sz w:val="18"/>
          <w:szCs w:val="18"/>
          <w:lang w:eastAsia="ko-KR"/>
        </w:rPr>
        <w:t>Murai</w:t>
      </w:r>
      <w:proofErr w:type="spellEnd"/>
      <w:r w:rsidRPr="009A1460">
        <w:rPr>
          <w:rFonts w:eastAsia="Malgun Gothic"/>
          <w:b/>
          <w:color w:val="000000"/>
          <w:sz w:val="18"/>
          <w:szCs w:val="18"/>
          <w:lang w:eastAsia="ko-KR"/>
        </w:rPr>
        <w:t xml:space="preserve">, </w:t>
      </w:r>
      <w:proofErr w:type="spellStart"/>
      <w:r w:rsidRPr="009A1460">
        <w:rPr>
          <w:rFonts w:eastAsia="Malgun Gothic"/>
          <w:b/>
          <w:color w:val="000000"/>
          <w:sz w:val="18"/>
          <w:szCs w:val="18"/>
          <w:lang w:eastAsia="ko-KR"/>
        </w:rPr>
        <w:t>Toshikuni</w:t>
      </w:r>
      <w:proofErr w:type="spellEnd"/>
      <w:r w:rsidRPr="009A1460">
        <w:rPr>
          <w:rFonts w:eastAsia="Malgun Gothic"/>
          <w:b/>
          <w:color w:val="000000"/>
          <w:sz w:val="18"/>
          <w:szCs w:val="18"/>
          <w:lang w:eastAsia="ko-KR"/>
        </w:rPr>
        <w:t xml:space="preserve"> (</w:t>
      </w:r>
      <w:r w:rsidRPr="009A1460">
        <w:rPr>
          <w:rFonts w:ascii="MS Gothic" w:eastAsia="MS Gothic" w:hAnsi="MS Gothic" w:cs="MS Gothic" w:hint="eastAsia"/>
          <w:b/>
          <w:color w:val="000000"/>
          <w:sz w:val="18"/>
          <w:szCs w:val="18"/>
          <w:lang w:val="nl-BE" w:eastAsia="ko-KR"/>
        </w:rPr>
        <w:t>村井敏邦</w:t>
      </w:r>
      <w:r w:rsidRPr="009A1460">
        <w:rPr>
          <w:rFonts w:ascii="MS Gothic" w:eastAsia="MS Gothic" w:hAnsi="MS Gothic" w:cs="MS Gothic"/>
          <w:b/>
          <w:color w:val="000000"/>
          <w:sz w:val="18"/>
          <w:szCs w:val="18"/>
          <w:lang w:eastAsia="ko-KR"/>
        </w:rPr>
        <w:t xml:space="preserve">) </w:t>
      </w:r>
      <w:r w:rsidRPr="009A1460">
        <w:rPr>
          <w:rFonts w:eastAsia="Malgun Gothic"/>
          <w:b/>
          <w:color w:val="000000"/>
          <w:sz w:val="18"/>
          <w:szCs w:val="18"/>
          <w:lang w:eastAsia="ko-KR"/>
        </w:rPr>
        <w:t xml:space="preserve">en </w:t>
      </w:r>
      <w:proofErr w:type="spellStart"/>
      <w:r w:rsidRPr="009A1460">
        <w:rPr>
          <w:rFonts w:eastAsia="Malgun Gothic"/>
          <w:b/>
          <w:color w:val="000000"/>
          <w:sz w:val="18"/>
          <w:szCs w:val="18"/>
          <w:lang w:eastAsia="ko-KR"/>
        </w:rPr>
        <w:t>Saitō</w:t>
      </w:r>
      <w:proofErr w:type="spellEnd"/>
      <w:r w:rsidRPr="009A1460">
        <w:rPr>
          <w:rFonts w:eastAsia="Malgun Gothic"/>
          <w:b/>
          <w:color w:val="000000"/>
          <w:sz w:val="18"/>
          <w:szCs w:val="18"/>
          <w:lang w:eastAsia="ko-KR"/>
        </w:rPr>
        <w:t xml:space="preserve">, </w:t>
      </w:r>
      <w:proofErr w:type="spellStart"/>
      <w:r w:rsidRPr="009A1460">
        <w:rPr>
          <w:rFonts w:eastAsia="Malgun Gothic"/>
          <w:b/>
          <w:color w:val="000000"/>
          <w:sz w:val="18"/>
          <w:szCs w:val="18"/>
          <w:lang w:eastAsia="ko-KR"/>
        </w:rPr>
        <w:t>Toyoji</w:t>
      </w:r>
      <w:proofErr w:type="spellEnd"/>
      <w:r w:rsidRPr="009A1460">
        <w:rPr>
          <w:rFonts w:eastAsia="Malgun Gothic"/>
          <w:b/>
          <w:color w:val="000000"/>
          <w:sz w:val="18"/>
          <w:szCs w:val="18"/>
          <w:lang w:eastAsia="ko-KR"/>
        </w:rPr>
        <w:t xml:space="preserve"> (</w:t>
      </w:r>
      <w:r w:rsidRPr="009A1460">
        <w:rPr>
          <w:rFonts w:ascii="MS Gothic" w:eastAsia="MS Gothic" w:hAnsi="MS Gothic" w:cs="MS Gothic" w:hint="eastAsia"/>
          <w:b/>
          <w:color w:val="000000"/>
          <w:sz w:val="18"/>
          <w:szCs w:val="18"/>
          <w:lang w:val="nl-BE" w:eastAsia="ko-KR"/>
        </w:rPr>
        <w:t>斉藤豊治</w:t>
      </w:r>
      <w:r w:rsidRPr="009A1460">
        <w:rPr>
          <w:rFonts w:eastAsia="Malgun Gothic"/>
          <w:b/>
          <w:color w:val="000000"/>
          <w:sz w:val="18"/>
          <w:szCs w:val="18"/>
          <w:lang w:eastAsia="ko-KR"/>
        </w:rPr>
        <w:t xml:space="preserve">). </w:t>
      </w:r>
      <w:r w:rsidRPr="009A1460">
        <w:rPr>
          <w:rFonts w:eastAsia="Malgun Gothic"/>
          <w:color w:val="000000"/>
          <w:sz w:val="18"/>
          <w:szCs w:val="18"/>
          <w:lang w:eastAsia="ko-KR"/>
        </w:rPr>
        <w:t>2000.</w:t>
      </w:r>
      <w:r w:rsidRPr="009A1460">
        <w:rPr>
          <w:rFonts w:hint="eastAsia"/>
          <w:color w:val="000000"/>
          <w:sz w:val="18"/>
          <w:szCs w:val="18"/>
          <w:lang w:val="nl-BE"/>
        </w:rPr>
        <w:t>『「改正」少年法を批判する』</w:t>
      </w:r>
      <w:r w:rsidRPr="009A1460">
        <w:rPr>
          <w:rFonts w:eastAsia="Malgun Gothic"/>
          <w:color w:val="000000"/>
          <w:sz w:val="18"/>
          <w:szCs w:val="18"/>
          <w:lang w:eastAsia="ko-KR"/>
        </w:rPr>
        <w:t>(</w:t>
      </w:r>
      <w:r w:rsidRPr="009A1460">
        <w:rPr>
          <w:rFonts w:eastAsia="Malgun Gothic"/>
          <w:i/>
          <w:color w:val="000000"/>
          <w:sz w:val="18"/>
          <w:szCs w:val="18"/>
          <w:lang w:eastAsia="ko-KR"/>
        </w:rPr>
        <w:t>“</w:t>
      </w:r>
      <w:proofErr w:type="spellStart"/>
      <w:r w:rsidRPr="009A1460">
        <w:rPr>
          <w:rFonts w:eastAsia="Malgun Gothic"/>
          <w:i/>
          <w:color w:val="000000"/>
          <w:sz w:val="18"/>
          <w:szCs w:val="18"/>
          <w:lang w:eastAsia="ko-KR"/>
        </w:rPr>
        <w:t>Kaisei</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Shōnenhō</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wo</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Hihan</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suru</w:t>
      </w:r>
      <w:proofErr w:type="spellEnd"/>
      <w:r w:rsidRPr="009A1460">
        <w:rPr>
          <w:rFonts w:eastAsia="Malgun Gothic"/>
          <w:color w:val="000000"/>
          <w:sz w:val="18"/>
          <w:szCs w:val="18"/>
          <w:lang w:eastAsia="ko-KR"/>
        </w:rPr>
        <w:t xml:space="preserve">). </w:t>
      </w:r>
      <w:proofErr w:type="spellStart"/>
      <w:r w:rsidRPr="009A1460">
        <w:rPr>
          <w:rFonts w:eastAsia="Malgun Gothic"/>
          <w:color w:val="000000"/>
          <w:sz w:val="18"/>
          <w:szCs w:val="18"/>
          <w:lang w:eastAsia="ko-KR"/>
        </w:rPr>
        <w:t>Tokio</w:t>
      </w:r>
      <w:proofErr w:type="spellEnd"/>
      <w:r w:rsidRPr="009A1460">
        <w:rPr>
          <w:rFonts w:eastAsia="Malgun Gothic"/>
          <w:color w:val="000000"/>
          <w:sz w:val="18"/>
          <w:szCs w:val="18"/>
          <w:lang w:eastAsia="ko-KR"/>
        </w:rPr>
        <w:t xml:space="preserve">: Nippon </w:t>
      </w:r>
      <w:proofErr w:type="spellStart"/>
      <w:r w:rsidRPr="009A1460">
        <w:rPr>
          <w:rFonts w:eastAsia="Malgun Gothic"/>
          <w:color w:val="000000"/>
          <w:sz w:val="18"/>
          <w:szCs w:val="18"/>
          <w:lang w:eastAsia="ko-KR"/>
        </w:rPr>
        <w:t>Hyoron</w:t>
      </w:r>
      <w:proofErr w:type="spellEnd"/>
      <w:r w:rsidRPr="009A1460">
        <w:rPr>
          <w:rFonts w:eastAsia="Malgun Gothic"/>
          <w:color w:val="000000"/>
          <w:sz w:val="18"/>
          <w:szCs w:val="18"/>
          <w:lang w:eastAsia="ko-KR"/>
        </w:rPr>
        <w:t xml:space="preserve"> </w:t>
      </w:r>
      <w:proofErr w:type="spellStart"/>
      <w:r w:rsidRPr="009A1460">
        <w:rPr>
          <w:rFonts w:eastAsia="Malgun Gothic"/>
          <w:color w:val="000000"/>
          <w:sz w:val="18"/>
          <w:szCs w:val="18"/>
          <w:lang w:eastAsia="ko-KR"/>
        </w:rPr>
        <w:t>Sha</w:t>
      </w:r>
      <w:proofErr w:type="spellEnd"/>
      <w:r w:rsidRPr="009A1460">
        <w:rPr>
          <w:rFonts w:eastAsia="Malgun Gothic"/>
          <w:color w:val="000000"/>
          <w:sz w:val="18"/>
          <w:szCs w:val="18"/>
          <w:lang w:eastAsia="ko-KR"/>
        </w:rPr>
        <w:t xml:space="preserve"> (</w:t>
      </w:r>
      <w:r w:rsidRPr="009A1460">
        <w:rPr>
          <w:rFonts w:hint="eastAsia"/>
          <w:color w:val="000000"/>
          <w:sz w:val="18"/>
          <w:szCs w:val="18"/>
          <w:lang w:val="nl-BE"/>
        </w:rPr>
        <w:t>日本評論社</w:t>
      </w:r>
      <w:r w:rsidRPr="009A1460">
        <w:rPr>
          <w:color w:val="000000"/>
          <w:sz w:val="18"/>
          <w:szCs w:val="18"/>
        </w:rPr>
        <w:t>)</w:t>
      </w:r>
      <w:r w:rsidRPr="009A1460">
        <w:rPr>
          <w:rFonts w:eastAsia="Malgun Gothic"/>
          <w:color w:val="000000"/>
          <w:sz w:val="18"/>
          <w:szCs w:val="18"/>
          <w:lang w:eastAsia="ko-KR"/>
        </w:rPr>
        <w:t xml:space="preserve">: </w:t>
      </w:r>
      <w:r w:rsidRPr="009A1460">
        <w:rPr>
          <w:rFonts w:hint="eastAsia"/>
          <w:sz w:val="18"/>
          <w:szCs w:val="18"/>
        </w:rPr>
        <w:t>100</w:t>
      </w:r>
      <w:r w:rsidRPr="009A1460">
        <w:rPr>
          <w:sz w:val="18"/>
          <w:szCs w:val="18"/>
        </w:rPr>
        <w:t>.</w:t>
      </w:r>
    </w:p>
  </w:footnote>
  <w:footnote w:id="73">
    <w:p w:rsidR="009B6139" w:rsidRPr="00031D21" w:rsidRDefault="009B6139" w:rsidP="005E50FE">
      <w:pPr>
        <w:pStyle w:val="FootnoteText"/>
        <w:rPr>
          <w:lang w:val="nl-BE"/>
          <w:rPrChange w:id="321" w:author="Nicholas Peeters" w:date="2014-08-05T17:44:00Z">
            <w:rPr/>
          </w:rPrChange>
        </w:rPr>
      </w:pPr>
      <w:r w:rsidRPr="00031D21">
        <w:rPr>
          <w:rStyle w:val="FootnoteReference"/>
          <w:sz w:val="18"/>
          <w:szCs w:val="18"/>
          <w:highlight w:val="yellow"/>
          <w:rPrChange w:id="322" w:author="Nicholas Peeters" w:date="2014-08-05T17:44:00Z">
            <w:rPr>
              <w:rStyle w:val="FootnoteReference"/>
              <w:sz w:val="18"/>
              <w:szCs w:val="18"/>
            </w:rPr>
          </w:rPrChange>
        </w:rPr>
        <w:footnoteRef/>
      </w:r>
      <w:r w:rsidRPr="00031D21">
        <w:rPr>
          <w:sz w:val="18"/>
          <w:szCs w:val="18"/>
          <w:highlight w:val="yellow"/>
          <w:lang w:val="nl-BE"/>
          <w:rPrChange w:id="323" w:author="Nicholas Peeters" w:date="2014-08-05T17:44:00Z">
            <w:rPr>
              <w:sz w:val="18"/>
              <w:szCs w:val="18"/>
            </w:rPr>
          </w:rPrChange>
        </w:rPr>
        <w:t xml:space="preserve"> </w:t>
      </w:r>
      <w:r w:rsidRPr="00031D21">
        <w:rPr>
          <w:b/>
          <w:sz w:val="18"/>
          <w:szCs w:val="18"/>
          <w:highlight w:val="yellow"/>
          <w:lang w:val="nl-BE"/>
          <w:rPrChange w:id="324" w:author="Nicholas Peeters" w:date="2014-08-05T17:44:00Z">
            <w:rPr>
              <w:b/>
              <w:sz w:val="18"/>
              <w:szCs w:val="18"/>
            </w:rPr>
          </w:rPrChange>
        </w:rPr>
        <w:t xml:space="preserve">Ibid. </w:t>
      </w:r>
      <w:r w:rsidRPr="00031D21">
        <w:rPr>
          <w:sz w:val="18"/>
          <w:szCs w:val="18"/>
          <w:highlight w:val="yellow"/>
          <w:lang w:val="nl-BE"/>
          <w:rPrChange w:id="325" w:author="Nicholas Peeters" w:date="2014-08-05T17:44:00Z">
            <w:rPr>
              <w:sz w:val="18"/>
              <w:szCs w:val="18"/>
            </w:rPr>
          </w:rPrChange>
        </w:rPr>
        <w:t>p 104-105</w:t>
      </w:r>
      <w:ins w:id="326" w:author="Nicholas Peeters" w:date="2014-08-05T17:44:00Z">
        <w:r w:rsidRPr="00031D21">
          <w:rPr>
            <w:rFonts w:hint="eastAsia"/>
            <w:sz w:val="18"/>
            <w:szCs w:val="18"/>
            <w:lang w:val="nl-BE"/>
            <w:rPrChange w:id="327" w:author="Nicholas Peeters" w:date="2014-08-05T17:44:00Z">
              <w:rPr>
                <w:rFonts w:hint="eastAsia"/>
                <w:sz w:val="18"/>
                <w:szCs w:val="18"/>
              </w:rPr>
            </w:rPrChange>
          </w:rPr>
          <w:t xml:space="preserve"> punt op e</w:t>
        </w:r>
        <w:r>
          <w:rPr>
            <w:rFonts w:hint="eastAsia"/>
            <w:sz w:val="18"/>
            <w:szCs w:val="18"/>
            <w:lang w:val="nl-BE"/>
          </w:rPr>
          <w:t>inde</w:t>
        </w:r>
      </w:ins>
    </w:p>
  </w:footnote>
  <w:footnote w:id="74">
    <w:p w:rsidR="009B6139" w:rsidRPr="009A1460" w:rsidRDefault="009B6139" w:rsidP="00C158B5">
      <w:pPr>
        <w:pStyle w:val="FootnoteText"/>
        <w:rPr>
          <w:sz w:val="18"/>
          <w:szCs w:val="18"/>
        </w:rPr>
      </w:pPr>
      <w:r w:rsidRPr="009A1460">
        <w:rPr>
          <w:rStyle w:val="FootnoteReference"/>
          <w:sz w:val="18"/>
          <w:szCs w:val="18"/>
        </w:rPr>
        <w:footnoteRef/>
      </w:r>
      <w:r w:rsidRPr="009A1460">
        <w:rPr>
          <w:sz w:val="18"/>
          <w:szCs w:val="18"/>
        </w:rPr>
        <w:t xml:space="preserve"> </w:t>
      </w:r>
      <w:proofErr w:type="spellStart"/>
      <w:r w:rsidRPr="009A1460">
        <w:rPr>
          <w:rFonts w:eastAsia="Malgun Gothic"/>
          <w:b/>
          <w:color w:val="000000"/>
          <w:sz w:val="18"/>
          <w:szCs w:val="18"/>
          <w:lang w:eastAsia="ko-KR"/>
        </w:rPr>
        <w:t>Dantō</w:t>
      </w:r>
      <w:proofErr w:type="spellEnd"/>
      <w:r w:rsidRPr="009A1460">
        <w:rPr>
          <w:rFonts w:eastAsia="Malgun Gothic"/>
          <w:b/>
          <w:color w:val="000000"/>
          <w:sz w:val="18"/>
          <w:szCs w:val="18"/>
          <w:lang w:eastAsia="ko-KR"/>
        </w:rPr>
        <w:t>, Shigemitsu (</w:t>
      </w:r>
      <w:r w:rsidRPr="009A1460">
        <w:rPr>
          <w:rFonts w:ascii="MS Gothic" w:eastAsia="MS Gothic" w:hAnsi="MS Gothic" w:cs="MS Gothic" w:hint="eastAsia"/>
          <w:b/>
          <w:color w:val="000000"/>
          <w:sz w:val="18"/>
          <w:szCs w:val="18"/>
          <w:lang w:val="nl-BE" w:eastAsia="ko-KR"/>
        </w:rPr>
        <w:t>団藤重光</w:t>
      </w:r>
      <w:r w:rsidRPr="009A1460">
        <w:rPr>
          <w:rFonts w:eastAsia="Malgun Gothic"/>
          <w:b/>
          <w:color w:val="000000"/>
          <w:sz w:val="18"/>
          <w:szCs w:val="18"/>
          <w:lang w:eastAsia="ko-KR"/>
        </w:rPr>
        <w:t xml:space="preserve">), </w:t>
      </w:r>
      <w:proofErr w:type="spellStart"/>
      <w:r w:rsidRPr="009A1460">
        <w:rPr>
          <w:rFonts w:eastAsia="Malgun Gothic"/>
          <w:b/>
          <w:color w:val="000000"/>
          <w:sz w:val="18"/>
          <w:szCs w:val="18"/>
          <w:lang w:eastAsia="ko-KR"/>
        </w:rPr>
        <w:t>Murai</w:t>
      </w:r>
      <w:proofErr w:type="spellEnd"/>
      <w:r w:rsidRPr="009A1460">
        <w:rPr>
          <w:rFonts w:eastAsia="Malgun Gothic"/>
          <w:b/>
          <w:color w:val="000000"/>
          <w:sz w:val="18"/>
          <w:szCs w:val="18"/>
          <w:lang w:eastAsia="ko-KR"/>
        </w:rPr>
        <w:t xml:space="preserve">, </w:t>
      </w:r>
      <w:proofErr w:type="spellStart"/>
      <w:r w:rsidRPr="009A1460">
        <w:rPr>
          <w:rFonts w:eastAsia="Malgun Gothic"/>
          <w:b/>
          <w:color w:val="000000"/>
          <w:sz w:val="18"/>
          <w:szCs w:val="18"/>
          <w:lang w:eastAsia="ko-KR"/>
        </w:rPr>
        <w:t>Toshikuni</w:t>
      </w:r>
      <w:proofErr w:type="spellEnd"/>
      <w:r w:rsidRPr="009A1460">
        <w:rPr>
          <w:rFonts w:eastAsia="Malgun Gothic"/>
          <w:b/>
          <w:color w:val="000000"/>
          <w:sz w:val="18"/>
          <w:szCs w:val="18"/>
          <w:lang w:eastAsia="ko-KR"/>
        </w:rPr>
        <w:t xml:space="preserve"> (</w:t>
      </w:r>
      <w:r w:rsidRPr="009A1460">
        <w:rPr>
          <w:rFonts w:ascii="MS Gothic" w:eastAsia="MS Gothic" w:hAnsi="MS Gothic" w:cs="MS Gothic" w:hint="eastAsia"/>
          <w:b/>
          <w:color w:val="000000"/>
          <w:sz w:val="18"/>
          <w:szCs w:val="18"/>
          <w:lang w:val="nl-BE" w:eastAsia="ko-KR"/>
        </w:rPr>
        <w:t>村井敏邦</w:t>
      </w:r>
      <w:r w:rsidRPr="009A1460">
        <w:rPr>
          <w:rFonts w:ascii="MS Gothic" w:eastAsia="MS Gothic" w:hAnsi="MS Gothic" w:cs="MS Gothic"/>
          <w:b/>
          <w:color w:val="000000"/>
          <w:sz w:val="18"/>
          <w:szCs w:val="18"/>
          <w:lang w:eastAsia="ko-KR"/>
        </w:rPr>
        <w:t xml:space="preserve">) </w:t>
      </w:r>
      <w:r w:rsidRPr="009A1460">
        <w:rPr>
          <w:rFonts w:eastAsia="Malgun Gothic"/>
          <w:b/>
          <w:color w:val="000000"/>
          <w:sz w:val="18"/>
          <w:szCs w:val="18"/>
          <w:lang w:eastAsia="ko-KR"/>
        </w:rPr>
        <w:t xml:space="preserve">en </w:t>
      </w:r>
      <w:proofErr w:type="spellStart"/>
      <w:r w:rsidRPr="009A1460">
        <w:rPr>
          <w:rFonts w:eastAsia="Malgun Gothic"/>
          <w:b/>
          <w:color w:val="000000"/>
          <w:sz w:val="18"/>
          <w:szCs w:val="18"/>
          <w:lang w:eastAsia="ko-KR"/>
        </w:rPr>
        <w:t>Saitō</w:t>
      </w:r>
      <w:proofErr w:type="spellEnd"/>
      <w:r w:rsidRPr="009A1460">
        <w:rPr>
          <w:rFonts w:eastAsia="Malgun Gothic"/>
          <w:b/>
          <w:color w:val="000000"/>
          <w:sz w:val="18"/>
          <w:szCs w:val="18"/>
          <w:lang w:eastAsia="ko-KR"/>
        </w:rPr>
        <w:t xml:space="preserve">, </w:t>
      </w:r>
      <w:proofErr w:type="spellStart"/>
      <w:r w:rsidRPr="009A1460">
        <w:rPr>
          <w:rFonts w:eastAsia="Malgun Gothic"/>
          <w:b/>
          <w:color w:val="000000"/>
          <w:sz w:val="18"/>
          <w:szCs w:val="18"/>
          <w:lang w:eastAsia="ko-KR"/>
        </w:rPr>
        <w:t>Toyoji</w:t>
      </w:r>
      <w:proofErr w:type="spellEnd"/>
      <w:r w:rsidRPr="009A1460">
        <w:rPr>
          <w:rFonts w:eastAsia="Malgun Gothic"/>
          <w:b/>
          <w:color w:val="000000"/>
          <w:sz w:val="18"/>
          <w:szCs w:val="18"/>
          <w:lang w:eastAsia="ko-KR"/>
        </w:rPr>
        <w:t xml:space="preserve"> (</w:t>
      </w:r>
      <w:r w:rsidRPr="009A1460">
        <w:rPr>
          <w:rFonts w:ascii="MS Gothic" w:eastAsia="MS Gothic" w:hAnsi="MS Gothic" w:cs="MS Gothic" w:hint="eastAsia"/>
          <w:b/>
          <w:color w:val="000000"/>
          <w:sz w:val="18"/>
          <w:szCs w:val="18"/>
          <w:lang w:val="nl-BE" w:eastAsia="ko-KR"/>
        </w:rPr>
        <w:t>斉藤豊治</w:t>
      </w:r>
      <w:r w:rsidRPr="009A1460">
        <w:rPr>
          <w:rFonts w:eastAsia="Malgun Gothic"/>
          <w:b/>
          <w:color w:val="000000"/>
          <w:sz w:val="18"/>
          <w:szCs w:val="18"/>
          <w:lang w:eastAsia="ko-KR"/>
        </w:rPr>
        <w:t xml:space="preserve">). </w:t>
      </w:r>
      <w:r w:rsidRPr="009A1460">
        <w:rPr>
          <w:rFonts w:eastAsia="Malgun Gothic"/>
          <w:color w:val="000000"/>
          <w:sz w:val="18"/>
          <w:szCs w:val="18"/>
          <w:lang w:eastAsia="ko-KR"/>
        </w:rPr>
        <w:t>2000.</w:t>
      </w:r>
      <w:r w:rsidRPr="009A1460">
        <w:rPr>
          <w:rFonts w:hint="eastAsia"/>
          <w:color w:val="000000"/>
          <w:sz w:val="18"/>
          <w:szCs w:val="18"/>
          <w:lang w:val="nl-BE"/>
        </w:rPr>
        <w:t>『「改正」少年法を批判する』</w:t>
      </w:r>
      <w:r w:rsidRPr="009A1460">
        <w:rPr>
          <w:rFonts w:eastAsia="Malgun Gothic"/>
          <w:color w:val="000000"/>
          <w:sz w:val="18"/>
          <w:szCs w:val="18"/>
          <w:lang w:eastAsia="ko-KR"/>
        </w:rPr>
        <w:t>(</w:t>
      </w:r>
      <w:r w:rsidRPr="009A1460">
        <w:rPr>
          <w:rFonts w:eastAsia="Malgun Gothic"/>
          <w:i/>
          <w:color w:val="000000"/>
          <w:sz w:val="18"/>
          <w:szCs w:val="18"/>
          <w:lang w:eastAsia="ko-KR"/>
        </w:rPr>
        <w:t>“</w:t>
      </w:r>
      <w:proofErr w:type="spellStart"/>
      <w:r w:rsidRPr="009A1460">
        <w:rPr>
          <w:rFonts w:eastAsia="Malgun Gothic"/>
          <w:i/>
          <w:color w:val="000000"/>
          <w:sz w:val="18"/>
          <w:szCs w:val="18"/>
          <w:lang w:eastAsia="ko-KR"/>
        </w:rPr>
        <w:t>Kaisei</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Shōnenhō</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wo</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Hihan</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suru</w:t>
      </w:r>
      <w:proofErr w:type="spellEnd"/>
      <w:r w:rsidRPr="009A1460">
        <w:rPr>
          <w:rFonts w:eastAsia="Malgun Gothic"/>
          <w:color w:val="000000"/>
          <w:sz w:val="18"/>
          <w:szCs w:val="18"/>
          <w:lang w:eastAsia="ko-KR"/>
        </w:rPr>
        <w:t xml:space="preserve">). </w:t>
      </w:r>
      <w:proofErr w:type="spellStart"/>
      <w:r w:rsidRPr="009A1460">
        <w:rPr>
          <w:rFonts w:eastAsia="Malgun Gothic"/>
          <w:color w:val="000000"/>
          <w:sz w:val="18"/>
          <w:szCs w:val="18"/>
          <w:lang w:eastAsia="ko-KR"/>
        </w:rPr>
        <w:t>Tokio</w:t>
      </w:r>
      <w:proofErr w:type="spellEnd"/>
      <w:r w:rsidRPr="009A1460">
        <w:rPr>
          <w:rFonts w:eastAsia="Malgun Gothic"/>
          <w:color w:val="000000"/>
          <w:sz w:val="18"/>
          <w:szCs w:val="18"/>
          <w:lang w:eastAsia="ko-KR"/>
        </w:rPr>
        <w:t xml:space="preserve">: Nippon </w:t>
      </w:r>
      <w:proofErr w:type="spellStart"/>
      <w:r w:rsidRPr="009A1460">
        <w:rPr>
          <w:rFonts w:eastAsia="Malgun Gothic"/>
          <w:color w:val="000000"/>
          <w:sz w:val="18"/>
          <w:szCs w:val="18"/>
          <w:lang w:eastAsia="ko-KR"/>
        </w:rPr>
        <w:t>Hyoron</w:t>
      </w:r>
      <w:proofErr w:type="spellEnd"/>
      <w:r w:rsidRPr="009A1460">
        <w:rPr>
          <w:rFonts w:eastAsia="Malgun Gothic"/>
          <w:color w:val="000000"/>
          <w:sz w:val="18"/>
          <w:szCs w:val="18"/>
          <w:lang w:eastAsia="ko-KR"/>
        </w:rPr>
        <w:t xml:space="preserve"> </w:t>
      </w:r>
      <w:proofErr w:type="spellStart"/>
      <w:r w:rsidRPr="009A1460">
        <w:rPr>
          <w:rFonts w:eastAsia="Malgun Gothic"/>
          <w:color w:val="000000"/>
          <w:sz w:val="18"/>
          <w:szCs w:val="18"/>
          <w:lang w:eastAsia="ko-KR"/>
        </w:rPr>
        <w:t>Sha</w:t>
      </w:r>
      <w:proofErr w:type="spellEnd"/>
      <w:r w:rsidRPr="009A1460">
        <w:rPr>
          <w:rFonts w:eastAsia="Malgun Gothic"/>
          <w:color w:val="000000"/>
          <w:sz w:val="18"/>
          <w:szCs w:val="18"/>
          <w:lang w:eastAsia="ko-KR"/>
        </w:rPr>
        <w:t xml:space="preserve"> (</w:t>
      </w:r>
      <w:r w:rsidRPr="009A1460">
        <w:rPr>
          <w:rFonts w:hint="eastAsia"/>
          <w:color w:val="000000"/>
          <w:sz w:val="18"/>
          <w:szCs w:val="18"/>
          <w:lang w:val="nl-BE"/>
        </w:rPr>
        <w:t>日本評論社</w:t>
      </w:r>
      <w:r w:rsidRPr="009A1460">
        <w:rPr>
          <w:color w:val="000000"/>
          <w:sz w:val="18"/>
          <w:szCs w:val="18"/>
        </w:rPr>
        <w:t>)</w:t>
      </w:r>
      <w:r>
        <w:rPr>
          <w:rFonts w:eastAsia="Malgun Gothic"/>
          <w:color w:val="000000"/>
          <w:sz w:val="18"/>
          <w:szCs w:val="18"/>
          <w:lang w:eastAsia="ko-KR"/>
        </w:rPr>
        <w:t>:</w:t>
      </w:r>
      <w:r w:rsidRPr="009A1460">
        <w:rPr>
          <w:sz w:val="18"/>
          <w:szCs w:val="18"/>
        </w:rPr>
        <w:t xml:space="preserve"> 87.</w:t>
      </w:r>
    </w:p>
  </w:footnote>
  <w:footnote w:id="75">
    <w:p w:rsidR="009B6139" w:rsidRPr="009A1460" w:rsidRDefault="009B6139" w:rsidP="00C158B5">
      <w:pPr>
        <w:pStyle w:val="FootnoteText"/>
        <w:rPr>
          <w:sz w:val="18"/>
          <w:szCs w:val="18"/>
        </w:rPr>
      </w:pPr>
      <w:r w:rsidRPr="009A1460">
        <w:rPr>
          <w:rStyle w:val="FootnoteReference"/>
          <w:sz w:val="18"/>
          <w:szCs w:val="18"/>
        </w:rPr>
        <w:footnoteRef/>
      </w:r>
      <w:r w:rsidRPr="009A1460">
        <w:rPr>
          <w:sz w:val="18"/>
          <w:szCs w:val="18"/>
        </w:rPr>
        <w:t xml:space="preserve"> </w:t>
      </w:r>
      <w:r w:rsidRPr="009A1460">
        <w:rPr>
          <w:rFonts w:eastAsia="Malgun Gothic"/>
          <w:b/>
          <w:color w:val="000000"/>
          <w:sz w:val="18"/>
          <w:szCs w:val="18"/>
          <w:lang w:eastAsia="ko-KR"/>
        </w:rPr>
        <w:t>Ibid.</w:t>
      </w:r>
    </w:p>
  </w:footnote>
  <w:footnote w:id="76">
    <w:p w:rsidR="009B6139" w:rsidRPr="00520B46" w:rsidRDefault="009B6139">
      <w:pPr>
        <w:pStyle w:val="FootnoteText"/>
      </w:pPr>
      <w:r w:rsidRPr="00875E41">
        <w:rPr>
          <w:rStyle w:val="FootnoteReference"/>
          <w:sz w:val="18"/>
          <w:szCs w:val="18"/>
          <w:highlight w:val="yellow"/>
          <w:rPrChange w:id="336" w:author="Nicholas Peeters" w:date="2014-08-05T17:58:00Z">
            <w:rPr>
              <w:rStyle w:val="FootnoteReference"/>
              <w:sz w:val="18"/>
              <w:szCs w:val="18"/>
            </w:rPr>
          </w:rPrChange>
        </w:rPr>
        <w:footnoteRef/>
      </w:r>
      <w:r w:rsidRPr="00875E41">
        <w:rPr>
          <w:sz w:val="18"/>
          <w:szCs w:val="18"/>
          <w:highlight w:val="yellow"/>
          <w:rPrChange w:id="337" w:author="Nicholas Peeters" w:date="2014-08-05T17:58:00Z">
            <w:rPr>
              <w:sz w:val="18"/>
              <w:szCs w:val="18"/>
            </w:rPr>
          </w:rPrChange>
        </w:rPr>
        <w:t xml:space="preserve"> </w:t>
      </w:r>
      <w:r w:rsidRPr="00875E41">
        <w:rPr>
          <w:b/>
          <w:sz w:val="18"/>
          <w:szCs w:val="18"/>
          <w:highlight w:val="yellow"/>
          <w:rPrChange w:id="338" w:author="Nicholas Peeters" w:date="2014-08-05T17:58:00Z">
            <w:rPr>
              <w:b/>
              <w:sz w:val="18"/>
              <w:szCs w:val="18"/>
            </w:rPr>
          </w:rPrChange>
        </w:rPr>
        <w:t>Ibid.</w:t>
      </w:r>
      <w:r w:rsidRPr="00875E41">
        <w:rPr>
          <w:sz w:val="18"/>
          <w:szCs w:val="18"/>
          <w:highlight w:val="yellow"/>
          <w:rPrChange w:id="339" w:author="Nicholas Peeters" w:date="2014-08-05T17:58:00Z">
            <w:rPr>
              <w:sz w:val="18"/>
              <w:szCs w:val="18"/>
            </w:rPr>
          </w:rPrChange>
        </w:rPr>
        <w:t xml:space="preserve"> p </w:t>
      </w:r>
      <w:r w:rsidRPr="00875E41">
        <w:rPr>
          <w:rFonts w:hint="eastAsia"/>
          <w:sz w:val="18"/>
          <w:szCs w:val="18"/>
          <w:highlight w:val="yellow"/>
          <w:rPrChange w:id="340" w:author="Nicholas Peeters" w:date="2014-08-05T17:58:00Z">
            <w:rPr>
              <w:rFonts w:hint="eastAsia"/>
              <w:sz w:val="18"/>
              <w:szCs w:val="18"/>
            </w:rPr>
          </w:rPrChange>
        </w:rPr>
        <w:t>112</w:t>
      </w:r>
    </w:p>
  </w:footnote>
  <w:footnote w:id="77">
    <w:p w:rsidR="009B6139" w:rsidRPr="009A1460" w:rsidRDefault="009B6139">
      <w:pPr>
        <w:pStyle w:val="FootnoteText"/>
        <w:rPr>
          <w:sz w:val="18"/>
          <w:szCs w:val="18"/>
        </w:rPr>
      </w:pPr>
      <w:r w:rsidRPr="009A1460">
        <w:rPr>
          <w:rStyle w:val="FootnoteReference"/>
          <w:sz w:val="18"/>
          <w:szCs w:val="18"/>
        </w:rPr>
        <w:footnoteRef/>
      </w:r>
      <w:r w:rsidRPr="009A1460">
        <w:rPr>
          <w:sz w:val="18"/>
          <w:szCs w:val="18"/>
        </w:rPr>
        <w:t xml:space="preserve"> </w:t>
      </w:r>
      <w:proofErr w:type="spellStart"/>
      <w:r w:rsidRPr="009A1460">
        <w:rPr>
          <w:rFonts w:eastAsia="Malgun Gothic"/>
          <w:b/>
          <w:color w:val="000000"/>
          <w:sz w:val="18"/>
          <w:szCs w:val="18"/>
          <w:lang w:eastAsia="ko-KR"/>
        </w:rPr>
        <w:t>Dantō</w:t>
      </w:r>
      <w:proofErr w:type="spellEnd"/>
      <w:r w:rsidRPr="009A1460">
        <w:rPr>
          <w:rFonts w:eastAsia="Malgun Gothic"/>
          <w:b/>
          <w:color w:val="000000"/>
          <w:sz w:val="18"/>
          <w:szCs w:val="18"/>
          <w:lang w:eastAsia="ko-KR"/>
        </w:rPr>
        <w:t>, Shigemitsu (</w:t>
      </w:r>
      <w:r w:rsidRPr="009A1460">
        <w:rPr>
          <w:rFonts w:ascii="MS Gothic" w:eastAsia="MS Gothic" w:hAnsi="MS Gothic" w:cs="MS Gothic" w:hint="eastAsia"/>
          <w:b/>
          <w:color w:val="000000"/>
          <w:sz w:val="18"/>
          <w:szCs w:val="18"/>
          <w:lang w:val="nl-BE" w:eastAsia="ko-KR"/>
        </w:rPr>
        <w:t>団藤重光</w:t>
      </w:r>
      <w:r w:rsidRPr="009A1460">
        <w:rPr>
          <w:rFonts w:eastAsia="Malgun Gothic"/>
          <w:b/>
          <w:color w:val="000000"/>
          <w:sz w:val="18"/>
          <w:szCs w:val="18"/>
          <w:lang w:eastAsia="ko-KR"/>
        </w:rPr>
        <w:t xml:space="preserve">), </w:t>
      </w:r>
      <w:proofErr w:type="spellStart"/>
      <w:r w:rsidRPr="009A1460">
        <w:rPr>
          <w:rFonts w:eastAsia="Malgun Gothic"/>
          <w:b/>
          <w:color w:val="000000"/>
          <w:sz w:val="18"/>
          <w:szCs w:val="18"/>
          <w:lang w:eastAsia="ko-KR"/>
        </w:rPr>
        <w:t>Murai</w:t>
      </w:r>
      <w:proofErr w:type="spellEnd"/>
      <w:r w:rsidRPr="009A1460">
        <w:rPr>
          <w:rFonts w:eastAsia="Malgun Gothic"/>
          <w:b/>
          <w:color w:val="000000"/>
          <w:sz w:val="18"/>
          <w:szCs w:val="18"/>
          <w:lang w:eastAsia="ko-KR"/>
        </w:rPr>
        <w:t xml:space="preserve">, </w:t>
      </w:r>
      <w:proofErr w:type="spellStart"/>
      <w:r w:rsidRPr="009A1460">
        <w:rPr>
          <w:rFonts w:eastAsia="Malgun Gothic"/>
          <w:b/>
          <w:color w:val="000000"/>
          <w:sz w:val="18"/>
          <w:szCs w:val="18"/>
          <w:lang w:eastAsia="ko-KR"/>
        </w:rPr>
        <w:t>Toshikuni</w:t>
      </w:r>
      <w:proofErr w:type="spellEnd"/>
      <w:r w:rsidRPr="009A1460">
        <w:rPr>
          <w:rFonts w:eastAsia="Malgun Gothic"/>
          <w:b/>
          <w:color w:val="000000"/>
          <w:sz w:val="18"/>
          <w:szCs w:val="18"/>
          <w:lang w:eastAsia="ko-KR"/>
        </w:rPr>
        <w:t xml:space="preserve"> (</w:t>
      </w:r>
      <w:r w:rsidRPr="009A1460">
        <w:rPr>
          <w:rFonts w:ascii="MS Gothic" w:eastAsia="MS Gothic" w:hAnsi="MS Gothic" w:cs="MS Gothic" w:hint="eastAsia"/>
          <w:b/>
          <w:color w:val="000000"/>
          <w:sz w:val="18"/>
          <w:szCs w:val="18"/>
          <w:lang w:val="nl-BE" w:eastAsia="ko-KR"/>
        </w:rPr>
        <w:t>村井敏邦</w:t>
      </w:r>
      <w:r w:rsidRPr="009A1460">
        <w:rPr>
          <w:rFonts w:ascii="MS Gothic" w:eastAsia="MS Gothic" w:hAnsi="MS Gothic" w:cs="MS Gothic"/>
          <w:b/>
          <w:color w:val="000000"/>
          <w:sz w:val="18"/>
          <w:szCs w:val="18"/>
          <w:lang w:eastAsia="ko-KR"/>
        </w:rPr>
        <w:t xml:space="preserve">) </w:t>
      </w:r>
      <w:r w:rsidRPr="009A1460">
        <w:rPr>
          <w:rFonts w:eastAsia="Malgun Gothic"/>
          <w:b/>
          <w:color w:val="000000"/>
          <w:sz w:val="18"/>
          <w:szCs w:val="18"/>
          <w:lang w:eastAsia="ko-KR"/>
        </w:rPr>
        <w:t xml:space="preserve">en </w:t>
      </w:r>
      <w:proofErr w:type="spellStart"/>
      <w:r w:rsidRPr="009A1460">
        <w:rPr>
          <w:rFonts w:eastAsia="Malgun Gothic"/>
          <w:b/>
          <w:color w:val="000000"/>
          <w:sz w:val="18"/>
          <w:szCs w:val="18"/>
          <w:lang w:eastAsia="ko-KR"/>
        </w:rPr>
        <w:t>Saitō</w:t>
      </w:r>
      <w:proofErr w:type="spellEnd"/>
      <w:r w:rsidRPr="009A1460">
        <w:rPr>
          <w:rFonts w:eastAsia="Malgun Gothic"/>
          <w:b/>
          <w:color w:val="000000"/>
          <w:sz w:val="18"/>
          <w:szCs w:val="18"/>
          <w:lang w:eastAsia="ko-KR"/>
        </w:rPr>
        <w:t xml:space="preserve">, </w:t>
      </w:r>
      <w:proofErr w:type="spellStart"/>
      <w:r w:rsidRPr="009A1460">
        <w:rPr>
          <w:rFonts w:eastAsia="Malgun Gothic"/>
          <w:b/>
          <w:color w:val="000000"/>
          <w:sz w:val="18"/>
          <w:szCs w:val="18"/>
          <w:lang w:eastAsia="ko-KR"/>
        </w:rPr>
        <w:t>Toyoji</w:t>
      </w:r>
      <w:proofErr w:type="spellEnd"/>
      <w:r w:rsidRPr="009A1460">
        <w:rPr>
          <w:rFonts w:eastAsia="Malgun Gothic"/>
          <w:b/>
          <w:color w:val="000000"/>
          <w:sz w:val="18"/>
          <w:szCs w:val="18"/>
          <w:lang w:eastAsia="ko-KR"/>
        </w:rPr>
        <w:t xml:space="preserve"> (</w:t>
      </w:r>
      <w:r w:rsidRPr="009A1460">
        <w:rPr>
          <w:rFonts w:ascii="MS Gothic" w:eastAsia="MS Gothic" w:hAnsi="MS Gothic" w:cs="MS Gothic" w:hint="eastAsia"/>
          <w:b/>
          <w:color w:val="000000"/>
          <w:sz w:val="18"/>
          <w:szCs w:val="18"/>
          <w:lang w:val="nl-BE" w:eastAsia="ko-KR"/>
        </w:rPr>
        <w:t>斉藤豊治</w:t>
      </w:r>
      <w:r w:rsidRPr="009A1460">
        <w:rPr>
          <w:rFonts w:eastAsia="Malgun Gothic"/>
          <w:b/>
          <w:color w:val="000000"/>
          <w:sz w:val="18"/>
          <w:szCs w:val="18"/>
          <w:lang w:eastAsia="ko-KR"/>
        </w:rPr>
        <w:t xml:space="preserve">). </w:t>
      </w:r>
      <w:r w:rsidRPr="009A1460">
        <w:rPr>
          <w:rFonts w:eastAsia="Malgun Gothic"/>
          <w:color w:val="000000"/>
          <w:sz w:val="18"/>
          <w:szCs w:val="18"/>
          <w:lang w:eastAsia="ko-KR"/>
        </w:rPr>
        <w:t>2000.</w:t>
      </w:r>
      <w:r w:rsidRPr="009A1460">
        <w:rPr>
          <w:rFonts w:hint="eastAsia"/>
          <w:color w:val="000000"/>
          <w:sz w:val="18"/>
          <w:szCs w:val="18"/>
          <w:lang w:val="nl-BE"/>
        </w:rPr>
        <w:t>『「改正」少年法を批判する』</w:t>
      </w:r>
      <w:r w:rsidRPr="009A1460">
        <w:rPr>
          <w:rFonts w:eastAsia="Malgun Gothic"/>
          <w:color w:val="000000"/>
          <w:sz w:val="18"/>
          <w:szCs w:val="18"/>
          <w:lang w:eastAsia="ko-KR"/>
        </w:rPr>
        <w:t>(</w:t>
      </w:r>
      <w:r w:rsidRPr="009A1460">
        <w:rPr>
          <w:rFonts w:eastAsia="Malgun Gothic"/>
          <w:i/>
          <w:color w:val="000000"/>
          <w:sz w:val="18"/>
          <w:szCs w:val="18"/>
          <w:lang w:eastAsia="ko-KR"/>
        </w:rPr>
        <w:t>“</w:t>
      </w:r>
      <w:proofErr w:type="spellStart"/>
      <w:r w:rsidRPr="009A1460">
        <w:rPr>
          <w:rFonts w:eastAsia="Malgun Gothic"/>
          <w:i/>
          <w:color w:val="000000"/>
          <w:sz w:val="18"/>
          <w:szCs w:val="18"/>
          <w:lang w:eastAsia="ko-KR"/>
        </w:rPr>
        <w:t>Kaisei</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Shōnenhō</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wo</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Hihan</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suru</w:t>
      </w:r>
      <w:proofErr w:type="spellEnd"/>
      <w:r w:rsidRPr="009A1460">
        <w:rPr>
          <w:rFonts w:eastAsia="Malgun Gothic"/>
          <w:color w:val="000000"/>
          <w:sz w:val="18"/>
          <w:szCs w:val="18"/>
          <w:lang w:eastAsia="ko-KR"/>
        </w:rPr>
        <w:t xml:space="preserve">). </w:t>
      </w:r>
      <w:proofErr w:type="spellStart"/>
      <w:r w:rsidRPr="009A1460">
        <w:rPr>
          <w:rFonts w:eastAsia="Malgun Gothic"/>
          <w:color w:val="000000"/>
          <w:sz w:val="18"/>
          <w:szCs w:val="18"/>
          <w:lang w:eastAsia="ko-KR"/>
        </w:rPr>
        <w:t>Tokio</w:t>
      </w:r>
      <w:proofErr w:type="spellEnd"/>
      <w:r w:rsidRPr="009A1460">
        <w:rPr>
          <w:rFonts w:eastAsia="Malgun Gothic"/>
          <w:color w:val="000000"/>
          <w:sz w:val="18"/>
          <w:szCs w:val="18"/>
          <w:lang w:eastAsia="ko-KR"/>
        </w:rPr>
        <w:t xml:space="preserve">: Nippon </w:t>
      </w:r>
      <w:proofErr w:type="spellStart"/>
      <w:r w:rsidRPr="009A1460">
        <w:rPr>
          <w:rFonts w:eastAsia="Malgun Gothic"/>
          <w:color w:val="000000"/>
          <w:sz w:val="18"/>
          <w:szCs w:val="18"/>
          <w:lang w:eastAsia="ko-KR"/>
        </w:rPr>
        <w:t>Hyoron</w:t>
      </w:r>
      <w:proofErr w:type="spellEnd"/>
      <w:r w:rsidRPr="009A1460">
        <w:rPr>
          <w:rFonts w:eastAsia="Malgun Gothic"/>
          <w:color w:val="000000"/>
          <w:sz w:val="18"/>
          <w:szCs w:val="18"/>
          <w:lang w:eastAsia="ko-KR"/>
        </w:rPr>
        <w:t xml:space="preserve"> </w:t>
      </w:r>
      <w:proofErr w:type="spellStart"/>
      <w:r w:rsidRPr="009A1460">
        <w:rPr>
          <w:rFonts w:eastAsia="Malgun Gothic"/>
          <w:color w:val="000000"/>
          <w:sz w:val="18"/>
          <w:szCs w:val="18"/>
          <w:lang w:eastAsia="ko-KR"/>
        </w:rPr>
        <w:t>Sha</w:t>
      </w:r>
      <w:proofErr w:type="spellEnd"/>
      <w:r w:rsidRPr="009A1460">
        <w:rPr>
          <w:rFonts w:eastAsia="Malgun Gothic"/>
          <w:color w:val="000000"/>
          <w:sz w:val="18"/>
          <w:szCs w:val="18"/>
          <w:lang w:eastAsia="ko-KR"/>
        </w:rPr>
        <w:t xml:space="preserve"> (</w:t>
      </w:r>
      <w:r w:rsidRPr="009A1460">
        <w:rPr>
          <w:rFonts w:hint="eastAsia"/>
          <w:color w:val="000000"/>
          <w:sz w:val="18"/>
          <w:szCs w:val="18"/>
          <w:lang w:val="nl-BE"/>
        </w:rPr>
        <w:t>日本評論社</w:t>
      </w:r>
      <w:r w:rsidRPr="009A1460">
        <w:rPr>
          <w:color w:val="000000"/>
          <w:sz w:val="18"/>
          <w:szCs w:val="18"/>
        </w:rPr>
        <w:t>)</w:t>
      </w:r>
      <w:r w:rsidRPr="009A1460">
        <w:rPr>
          <w:rFonts w:eastAsia="Malgun Gothic"/>
          <w:color w:val="000000"/>
          <w:sz w:val="18"/>
          <w:szCs w:val="18"/>
          <w:lang w:eastAsia="ko-KR"/>
        </w:rPr>
        <w:t xml:space="preserve">: </w:t>
      </w:r>
      <w:r w:rsidRPr="009A1460">
        <w:rPr>
          <w:rFonts w:hint="eastAsia"/>
          <w:sz w:val="18"/>
          <w:szCs w:val="18"/>
        </w:rPr>
        <w:t>113</w:t>
      </w:r>
      <w:r w:rsidRPr="009A1460">
        <w:rPr>
          <w:sz w:val="18"/>
          <w:szCs w:val="18"/>
        </w:rPr>
        <w:t>.</w:t>
      </w:r>
    </w:p>
  </w:footnote>
  <w:footnote w:id="78">
    <w:p w:rsidR="009B6139" w:rsidRPr="009A1460" w:rsidRDefault="009B6139">
      <w:pPr>
        <w:pStyle w:val="FootnoteText"/>
        <w:rPr>
          <w:sz w:val="18"/>
          <w:szCs w:val="18"/>
        </w:rPr>
      </w:pPr>
      <w:r w:rsidRPr="00875E41">
        <w:rPr>
          <w:rStyle w:val="FootnoteReference"/>
          <w:sz w:val="18"/>
          <w:szCs w:val="18"/>
          <w:highlight w:val="yellow"/>
          <w:rPrChange w:id="357" w:author="Nicholas Peeters" w:date="2014-08-05T17:58:00Z">
            <w:rPr>
              <w:rStyle w:val="FootnoteReference"/>
              <w:sz w:val="18"/>
              <w:szCs w:val="18"/>
            </w:rPr>
          </w:rPrChange>
        </w:rPr>
        <w:footnoteRef/>
      </w:r>
      <w:r w:rsidRPr="00875E41">
        <w:rPr>
          <w:sz w:val="18"/>
          <w:szCs w:val="18"/>
          <w:highlight w:val="yellow"/>
          <w:rPrChange w:id="358" w:author="Nicholas Peeters" w:date="2014-08-05T17:58:00Z">
            <w:rPr>
              <w:sz w:val="18"/>
              <w:szCs w:val="18"/>
            </w:rPr>
          </w:rPrChange>
        </w:rPr>
        <w:t xml:space="preserve"> </w:t>
      </w:r>
      <w:r w:rsidRPr="00875E41">
        <w:rPr>
          <w:rFonts w:eastAsia="Malgun Gothic"/>
          <w:b/>
          <w:color w:val="000000"/>
          <w:sz w:val="18"/>
          <w:szCs w:val="18"/>
          <w:highlight w:val="yellow"/>
          <w:lang w:eastAsia="ko-KR"/>
          <w:rPrChange w:id="359" w:author="Nicholas Peeters" w:date="2014-08-05T17:58:00Z">
            <w:rPr>
              <w:rFonts w:eastAsia="Malgun Gothic"/>
              <w:b/>
              <w:color w:val="000000"/>
              <w:sz w:val="18"/>
              <w:szCs w:val="18"/>
              <w:lang w:eastAsia="ko-KR"/>
            </w:rPr>
          </w:rPrChange>
        </w:rPr>
        <w:t>Ibid.</w:t>
      </w:r>
    </w:p>
  </w:footnote>
  <w:footnote w:id="79">
    <w:p w:rsidR="009B6139" w:rsidRPr="00875E41" w:rsidRDefault="009B6139">
      <w:pPr>
        <w:pStyle w:val="FootnoteText"/>
        <w:rPr>
          <w:highlight w:val="yellow"/>
          <w:rPrChange w:id="362" w:author="Nicholas Peeters" w:date="2014-08-05T18:01:00Z">
            <w:rPr/>
          </w:rPrChange>
        </w:rPr>
      </w:pPr>
      <w:r w:rsidRPr="00875E41">
        <w:rPr>
          <w:rStyle w:val="FootnoteReference"/>
          <w:sz w:val="18"/>
          <w:szCs w:val="18"/>
          <w:highlight w:val="yellow"/>
          <w:rPrChange w:id="363" w:author="Nicholas Peeters" w:date="2014-08-05T18:01:00Z">
            <w:rPr>
              <w:rStyle w:val="FootnoteReference"/>
              <w:sz w:val="18"/>
              <w:szCs w:val="18"/>
            </w:rPr>
          </w:rPrChange>
        </w:rPr>
        <w:footnoteRef/>
      </w:r>
      <w:r w:rsidRPr="00875E41">
        <w:rPr>
          <w:sz w:val="18"/>
          <w:szCs w:val="18"/>
          <w:highlight w:val="yellow"/>
          <w:rPrChange w:id="364" w:author="Nicholas Peeters" w:date="2014-08-05T18:01:00Z">
            <w:rPr>
              <w:sz w:val="18"/>
              <w:szCs w:val="18"/>
            </w:rPr>
          </w:rPrChange>
        </w:rPr>
        <w:t xml:space="preserve"> </w:t>
      </w:r>
      <w:r w:rsidRPr="00875E41">
        <w:rPr>
          <w:b/>
          <w:sz w:val="18"/>
          <w:szCs w:val="18"/>
          <w:highlight w:val="yellow"/>
          <w:rPrChange w:id="365" w:author="Nicholas Peeters" w:date="2014-08-05T18:01:00Z">
            <w:rPr>
              <w:b/>
              <w:sz w:val="18"/>
              <w:szCs w:val="18"/>
            </w:rPr>
          </w:rPrChange>
        </w:rPr>
        <w:t>Ibid.</w:t>
      </w:r>
      <w:r w:rsidRPr="00875E41">
        <w:rPr>
          <w:sz w:val="18"/>
          <w:szCs w:val="18"/>
          <w:highlight w:val="yellow"/>
          <w:rPrChange w:id="366" w:author="Nicholas Peeters" w:date="2014-08-05T18:01:00Z">
            <w:rPr>
              <w:sz w:val="18"/>
              <w:szCs w:val="18"/>
            </w:rPr>
          </w:rPrChange>
        </w:rPr>
        <w:t xml:space="preserve"> p </w:t>
      </w:r>
      <w:r w:rsidRPr="00875E41">
        <w:rPr>
          <w:rFonts w:hint="eastAsia"/>
          <w:sz w:val="18"/>
          <w:szCs w:val="18"/>
          <w:highlight w:val="yellow"/>
          <w:rPrChange w:id="367" w:author="Nicholas Peeters" w:date="2014-08-05T18:01:00Z">
            <w:rPr>
              <w:rFonts w:hint="eastAsia"/>
              <w:sz w:val="18"/>
              <w:szCs w:val="18"/>
            </w:rPr>
          </w:rPrChange>
        </w:rPr>
        <w:t>114</w:t>
      </w:r>
    </w:p>
  </w:footnote>
  <w:footnote w:id="80">
    <w:p w:rsidR="009B6139" w:rsidRPr="009A1460" w:rsidRDefault="009B6139" w:rsidP="004935BB">
      <w:pPr>
        <w:pStyle w:val="FootnoteText"/>
        <w:rPr>
          <w:sz w:val="18"/>
          <w:szCs w:val="18"/>
        </w:rPr>
      </w:pPr>
      <w:r w:rsidRPr="00875E41">
        <w:rPr>
          <w:rStyle w:val="FootnoteReference"/>
          <w:sz w:val="18"/>
          <w:szCs w:val="18"/>
          <w:highlight w:val="yellow"/>
          <w:rPrChange w:id="377" w:author="Nicholas Peeters" w:date="2014-08-05T18:01:00Z">
            <w:rPr>
              <w:rStyle w:val="FootnoteReference"/>
              <w:sz w:val="18"/>
              <w:szCs w:val="18"/>
            </w:rPr>
          </w:rPrChange>
        </w:rPr>
        <w:footnoteRef/>
      </w:r>
      <w:r w:rsidRPr="00875E41">
        <w:rPr>
          <w:sz w:val="18"/>
          <w:szCs w:val="18"/>
          <w:highlight w:val="yellow"/>
          <w:rPrChange w:id="378" w:author="Nicholas Peeters" w:date="2014-08-05T18:01:00Z">
            <w:rPr>
              <w:sz w:val="18"/>
              <w:szCs w:val="18"/>
            </w:rPr>
          </w:rPrChange>
        </w:rPr>
        <w:t xml:space="preserve"> </w:t>
      </w:r>
      <w:r w:rsidRPr="00875E41">
        <w:rPr>
          <w:b/>
          <w:sz w:val="18"/>
          <w:szCs w:val="18"/>
          <w:highlight w:val="yellow"/>
          <w:rPrChange w:id="379" w:author="Nicholas Peeters" w:date="2014-08-05T18:01:00Z">
            <w:rPr>
              <w:b/>
              <w:sz w:val="18"/>
              <w:szCs w:val="18"/>
            </w:rPr>
          </w:rPrChange>
        </w:rPr>
        <w:t>Ibid.</w:t>
      </w:r>
      <w:r w:rsidRPr="00875E41">
        <w:rPr>
          <w:sz w:val="18"/>
          <w:szCs w:val="18"/>
          <w:highlight w:val="yellow"/>
          <w:rPrChange w:id="380" w:author="Nicholas Peeters" w:date="2014-08-05T18:01:00Z">
            <w:rPr>
              <w:sz w:val="18"/>
              <w:szCs w:val="18"/>
            </w:rPr>
          </w:rPrChange>
        </w:rPr>
        <w:t xml:space="preserve"> p </w:t>
      </w:r>
      <w:r w:rsidRPr="00875E41">
        <w:rPr>
          <w:rFonts w:hint="eastAsia"/>
          <w:sz w:val="18"/>
          <w:szCs w:val="18"/>
          <w:highlight w:val="yellow"/>
          <w:rPrChange w:id="381" w:author="Nicholas Peeters" w:date="2014-08-05T18:01:00Z">
            <w:rPr>
              <w:rFonts w:hint="eastAsia"/>
              <w:sz w:val="18"/>
              <w:szCs w:val="18"/>
            </w:rPr>
          </w:rPrChange>
        </w:rPr>
        <w:t>115</w:t>
      </w:r>
    </w:p>
  </w:footnote>
  <w:footnote w:id="81">
    <w:p w:rsidR="009B6139" w:rsidRPr="009A1460" w:rsidRDefault="009B6139">
      <w:pPr>
        <w:pStyle w:val="FootnoteText"/>
        <w:rPr>
          <w:sz w:val="18"/>
          <w:szCs w:val="18"/>
        </w:rPr>
      </w:pPr>
      <w:r w:rsidRPr="009A1460">
        <w:rPr>
          <w:rStyle w:val="FootnoteReference"/>
          <w:sz w:val="18"/>
          <w:szCs w:val="18"/>
        </w:rPr>
        <w:footnoteRef/>
      </w:r>
      <w:r w:rsidRPr="009A1460">
        <w:rPr>
          <w:sz w:val="18"/>
          <w:szCs w:val="18"/>
        </w:rPr>
        <w:t xml:space="preserve"> </w:t>
      </w:r>
      <w:proofErr w:type="spellStart"/>
      <w:r w:rsidRPr="009A1460">
        <w:rPr>
          <w:rFonts w:eastAsia="Malgun Gothic"/>
          <w:b/>
          <w:color w:val="000000"/>
          <w:sz w:val="18"/>
          <w:szCs w:val="18"/>
          <w:lang w:eastAsia="ko-KR"/>
        </w:rPr>
        <w:t>Dantō</w:t>
      </w:r>
      <w:proofErr w:type="spellEnd"/>
      <w:r w:rsidRPr="009A1460">
        <w:rPr>
          <w:rFonts w:eastAsia="Malgun Gothic"/>
          <w:b/>
          <w:color w:val="000000"/>
          <w:sz w:val="18"/>
          <w:szCs w:val="18"/>
          <w:lang w:eastAsia="ko-KR"/>
        </w:rPr>
        <w:t>, Shigemitsu (</w:t>
      </w:r>
      <w:r w:rsidRPr="009A1460">
        <w:rPr>
          <w:rFonts w:ascii="MS Gothic" w:eastAsia="MS Gothic" w:hAnsi="MS Gothic" w:cs="MS Gothic" w:hint="eastAsia"/>
          <w:b/>
          <w:color w:val="000000"/>
          <w:sz w:val="18"/>
          <w:szCs w:val="18"/>
          <w:lang w:val="nl-BE" w:eastAsia="ko-KR"/>
        </w:rPr>
        <w:t>団藤重光</w:t>
      </w:r>
      <w:r w:rsidRPr="009A1460">
        <w:rPr>
          <w:rFonts w:eastAsia="Malgun Gothic"/>
          <w:b/>
          <w:color w:val="000000"/>
          <w:sz w:val="18"/>
          <w:szCs w:val="18"/>
          <w:lang w:eastAsia="ko-KR"/>
        </w:rPr>
        <w:t xml:space="preserve">), </w:t>
      </w:r>
      <w:proofErr w:type="spellStart"/>
      <w:r w:rsidRPr="009A1460">
        <w:rPr>
          <w:rFonts w:eastAsia="Malgun Gothic"/>
          <w:b/>
          <w:color w:val="000000"/>
          <w:sz w:val="18"/>
          <w:szCs w:val="18"/>
          <w:lang w:eastAsia="ko-KR"/>
        </w:rPr>
        <w:t>Murai</w:t>
      </w:r>
      <w:proofErr w:type="spellEnd"/>
      <w:r w:rsidRPr="009A1460">
        <w:rPr>
          <w:rFonts w:eastAsia="Malgun Gothic"/>
          <w:b/>
          <w:color w:val="000000"/>
          <w:sz w:val="18"/>
          <w:szCs w:val="18"/>
          <w:lang w:eastAsia="ko-KR"/>
        </w:rPr>
        <w:t xml:space="preserve">, </w:t>
      </w:r>
      <w:proofErr w:type="spellStart"/>
      <w:r w:rsidRPr="009A1460">
        <w:rPr>
          <w:rFonts w:eastAsia="Malgun Gothic"/>
          <w:b/>
          <w:color w:val="000000"/>
          <w:sz w:val="18"/>
          <w:szCs w:val="18"/>
          <w:lang w:eastAsia="ko-KR"/>
        </w:rPr>
        <w:t>Toshikuni</w:t>
      </w:r>
      <w:proofErr w:type="spellEnd"/>
      <w:r w:rsidRPr="009A1460">
        <w:rPr>
          <w:rFonts w:eastAsia="Malgun Gothic"/>
          <w:b/>
          <w:color w:val="000000"/>
          <w:sz w:val="18"/>
          <w:szCs w:val="18"/>
          <w:lang w:eastAsia="ko-KR"/>
        </w:rPr>
        <w:t xml:space="preserve"> (</w:t>
      </w:r>
      <w:r w:rsidRPr="009A1460">
        <w:rPr>
          <w:rFonts w:ascii="MS Gothic" w:eastAsia="MS Gothic" w:hAnsi="MS Gothic" w:cs="MS Gothic" w:hint="eastAsia"/>
          <w:b/>
          <w:color w:val="000000"/>
          <w:sz w:val="18"/>
          <w:szCs w:val="18"/>
          <w:lang w:val="nl-BE" w:eastAsia="ko-KR"/>
        </w:rPr>
        <w:t>村井敏邦</w:t>
      </w:r>
      <w:r w:rsidRPr="009A1460">
        <w:rPr>
          <w:rFonts w:ascii="MS Gothic" w:eastAsia="MS Gothic" w:hAnsi="MS Gothic" w:cs="MS Gothic"/>
          <w:b/>
          <w:color w:val="000000"/>
          <w:sz w:val="18"/>
          <w:szCs w:val="18"/>
          <w:lang w:eastAsia="ko-KR"/>
        </w:rPr>
        <w:t xml:space="preserve">) </w:t>
      </w:r>
      <w:r w:rsidRPr="009A1460">
        <w:rPr>
          <w:rFonts w:eastAsia="Malgun Gothic"/>
          <w:b/>
          <w:color w:val="000000"/>
          <w:sz w:val="18"/>
          <w:szCs w:val="18"/>
          <w:lang w:eastAsia="ko-KR"/>
        </w:rPr>
        <w:t xml:space="preserve">en </w:t>
      </w:r>
      <w:proofErr w:type="spellStart"/>
      <w:r w:rsidRPr="009A1460">
        <w:rPr>
          <w:rFonts w:eastAsia="Malgun Gothic"/>
          <w:b/>
          <w:color w:val="000000"/>
          <w:sz w:val="18"/>
          <w:szCs w:val="18"/>
          <w:lang w:eastAsia="ko-KR"/>
        </w:rPr>
        <w:t>Saitō</w:t>
      </w:r>
      <w:proofErr w:type="spellEnd"/>
      <w:r w:rsidRPr="009A1460">
        <w:rPr>
          <w:rFonts w:eastAsia="Malgun Gothic"/>
          <w:b/>
          <w:color w:val="000000"/>
          <w:sz w:val="18"/>
          <w:szCs w:val="18"/>
          <w:lang w:eastAsia="ko-KR"/>
        </w:rPr>
        <w:t xml:space="preserve">, </w:t>
      </w:r>
      <w:proofErr w:type="spellStart"/>
      <w:r w:rsidRPr="009A1460">
        <w:rPr>
          <w:rFonts w:eastAsia="Malgun Gothic"/>
          <w:b/>
          <w:color w:val="000000"/>
          <w:sz w:val="18"/>
          <w:szCs w:val="18"/>
          <w:lang w:eastAsia="ko-KR"/>
        </w:rPr>
        <w:t>Toyoji</w:t>
      </w:r>
      <w:proofErr w:type="spellEnd"/>
      <w:r w:rsidRPr="009A1460">
        <w:rPr>
          <w:rFonts w:eastAsia="Malgun Gothic"/>
          <w:b/>
          <w:color w:val="000000"/>
          <w:sz w:val="18"/>
          <w:szCs w:val="18"/>
          <w:lang w:eastAsia="ko-KR"/>
        </w:rPr>
        <w:t xml:space="preserve"> (</w:t>
      </w:r>
      <w:r w:rsidRPr="009A1460">
        <w:rPr>
          <w:rFonts w:ascii="MS Gothic" w:eastAsia="MS Gothic" w:hAnsi="MS Gothic" w:cs="MS Gothic" w:hint="eastAsia"/>
          <w:b/>
          <w:color w:val="000000"/>
          <w:sz w:val="18"/>
          <w:szCs w:val="18"/>
          <w:lang w:val="nl-BE" w:eastAsia="ko-KR"/>
        </w:rPr>
        <w:t>斉藤豊治</w:t>
      </w:r>
      <w:r w:rsidRPr="009A1460">
        <w:rPr>
          <w:rFonts w:eastAsia="Malgun Gothic"/>
          <w:b/>
          <w:color w:val="000000"/>
          <w:sz w:val="18"/>
          <w:szCs w:val="18"/>
          <w:lang w:eastAsia="ko-KR"/>
        </w:rPr>
        <w:t xml:space="preserve">). </w:t>
      </w:r>
      <w:r w:rsidRPr="009A1460">
        <w:rPr>
          <w:rFonts w:eastAsia="Malgun Gothic"/>
          <w:color w:val="000000"/>
          <w:sz w:val="18"/>
          <w:szCs w:val="18"/>
          <w:lang w:eastAsia="ko-KR"/>
        </w:rPr>
        <w:t>2000.</w:t>
      </w:r>
      <w:r w:rsidRPr="009A1460">
        <w:rPr>
          <w:rFonts w:hint="eastAsia"/>
          <w:color w:val="000000"/>
          <w:sz w:val="18"/>
          <w:szCs w:val="18"/>
          <w:lang w:val="nl-BE"/>
        </w:rPr>
        <w:t>『「改正」少年法を批判する』</w:t>
      </w:r>
      <w:r w:rsidRPr="009A1460">
        <w:rPr>
          <w:rFonts w:eastAsia="Malgun Gothic"/>
          <w:color w:val="000000"/>
          <w:sz w:val="18"/>
          <w:szCs w:val="18"/>
          <w:lang w:eastAsia="ko-KR"/>
        </w:rPr>
        <w:t>(</w:t>
      </w:r>
      <w:r w:rsidRPr="009A1460">
        <w:rPr>
          <w:rFonts w:eastAsia="Malgun Gothic"/>
          <w:i/>
          <w:color w:val="000000"/>
          <w:sz w:val="18"/>
          <w:szCs w:val="18"/>
          <w:lang w:eastAsia="ko-KR"/>
        </w:rPr>
        <w:t>“</w:t>
      </w:r>
      <w:proofErr w:type="spellStart"/>
      <w:r w:rsidRPr="009A1460">
        <w:rPr>
          <w:rFonts w:eastAsia="Malgun Gothic"/>
          <w:i/>
          <w:color w:val="000000"/>
          <w:sz w:val="18"/>
          <w:szCs w:val="18"/>
          <w:lang w:eastAsia="ko-KR"/>
        </w:rPr>
        <w:t>Kaisei</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Shōnenhō</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wo</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Hihan</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suru</w:t>
      </w:r>
      <w:proofErr w:type="spellEnd"/>
      <w:r w:rsidRPr="009A1460">
        <w:rPr>
          <w:rFonts w:eastAsia="Malgun Gothic"/>
          <w:color w:val="000000"/>
          <w:sz w:val="18"/>
          <w:szCs w:val="18"/>
          <w:lang w:eastAsia="ko-KR"/>
        </w:rPr>
        <w:t xml:space="preserve">). </w:t>
      </w:r>
      <w:proofErr w:type="spellStart"/>
      <w:r w:rsidRPr="009A1460">
        <w:rPr>
          <w:rFonts w:eastAsia="Malgun Gothic"/>
          <w:color w:val="000000"/>
          <w:sz w:val="18"/>
          <w:szCs w:val="18"/>
          <w:lang w:eastAsia="ko-KR"/>
        </w:rPr>
        <w:t>Tokio</w:t>
      </w:r>
      <w:proofErr w:type="spellEnd"/>
      <w:r w:rsidRPr="009A1460">
        <w:rPr>
          <w:rFonts w:eastAsia="Malgun Gothic"/>
          <w:color w:val="000000"/>
          <w:sz w:val="18"/>
          <w:szCs w:val="18"/>
          <w:lang w:eastAsia="ko-KR"/>
        </w:rPr>
        <w:t xml:space="preserve">: Nippon </w:t>
      </w:r>
      <w:proofErr w:type="spellStart"/>
      <w:r w:rsidRPr="009A1460">
        <w:rPr>
          <w:rFonts w:eastAsia="Malgun Gothic"/>
          <w:color w:val="000000"/>
          <w:sz w:val="18"/>
          <w:szCs w:val="18"/>
          <w:lang w:eastAsia="ko-KR"/>
        </w:rPr>
        <w:t>Hyoron</w:t>
      </w:r>
      <w:proofErr w:type="spellEnd"/>
      <w:r w:rsidRPr="009A1460">
        <w:rPr>
          <w:rFonts w:eastAsia="Malgun Gothic"/>
          <w:color w:val="000000"/>
          <w:sz w:val="18"/>
          <w:szCs w:val="18"/>
          <w:lang w:eastAsia="ko-KR"/>
        </w:rPr>
        <w:t xml:space="preserve"> </w:t>
      </w:r>
      <w:proofErr w:type="spellStart"/>
      <w:r w:rsidRPr="009A1460">
        <w:rPr>
          <w:rFonts w:eastAsia="Malgun Gothic"/>
          <w:color w:val="000000"/>
          <w:sz w:val="18"/>
          <w:szCs w:val="18"/>
          <w:lang w:eastAsia="ko-KR"/>
        </w:rPr>
        <w:t>Sha</w:t>
      </w:r>
      <w:proofErr w:type="spellEnd"/>
      <w:r w:rsidRPr="009A1460">
        <w:rPr>
          <w:rFonts w:eastAsia="Malgun Gothic"/>
          <w:color w:val="000000"/>
          <w:sz w:val="18"/>
          <w:szCs w:val="18"/>
          <w:lang w:eastAsia="ko-KR"/>
        </w:rPr>
        <w:t xml:space="preserve"> (</w:t>
      </w:r>
      <w:r w:rsidRPr="009A1460">
        <w:rPr>
          <w:rFonts w:hint="eastAsia"/>
          <w:color w:val="000000"/>
          <w:sz w:val="18"/>
          <w:szCs w:val="18"/>
          <w:lang w:val="nl-BE"/>
        </w:rPr>
        <w:t>日本評論社</w:t>
      </w:r>
      <w:r w:rsidRPr="009A1460">
        <w:rPr>
          <w:color w:val="000000"/>
          <w:sz w:val="18"/>
          <w:szCs w:val="18"/>
        </w:rPr>
        <w:t>)</w:t>
      </w:r>
      <w:r w:rsidRPr="009A1460">
        <w:rPr>
          <w:rFonts w:eastAsia="Malgun Gothic"/>
          <w:color w:val="000000"/>
          <w:sz w:val="18"/>
          <w:szCs w:val="18"/>
          <w:lang w:eastAsia="ko-KR"/>
        </w:rPr>
        <w:t xml:space="preserve">: </w:t>
      </w:r>
      <w:r w:rsidRPr="009A1460">
        <w:rPr>
          <w:rFonts w:hint="eastAsia"/>
          <w:sz w:val="18"/>
          <w:szCs w:val="18"/>
        </w:rPr>
        <w:t>116</w:t>
      </w:r>
      <w:r w:rsidRPr="009A1460">
        <w:rPr>
          <w:sz w:val="18"/>
          <w:szCs w:val="18"/>
        </w:rPr>
        <w:t>.</w:t>
      </w:r>
    </w:p>
  </w:footnote>
  <w:footnote w:id="82">
    <w:p w:rsidR="009B6139" w:rsidRPr="002B5F7E" w:rsidRDefault="009B6139">
      <w:pPr>
        <w:pStyle w:val="FootnoteText"/>
        <w:rPr>
          <w:sz w:val="18"/>
          <w:szCs w:val="18"/>
          <w:highlight w:val="yellow"/>
          <w:rPrChange w:id="388" w:author="Nicholas Peeters" w:date="2014-08-05T18:08:00Z">
            <w:rPr>
              <w:sz w:val="18"/>
              <w:szCs w:val="18"/>
            </w:rPr>
          </w:rPrChange>
        </w:rPr>
      </w:pPr>
      <w:r w:rsidRPr="002B5F7E">
        <w:rPr>
          <w:rStyle w:val="FootnoteReference"/>
          <w:sz w:val="18"/>
          <w:szCs w:val="18"/>
          <w:highlight w:val="yellow"/>
          <w:rPrChange w:id="389" w:author="Nicholas Peeters" w:date="2014-08-05T18:08:00Z">
            <w:rPr>
              <w:rStyle w:val="FootnoteReference"/>
              <w:sz w:val="18"/>
              <w:szCs w:val="18"/>
            </w:rPr>
          </w:rPrChange>
        </w:rPr>
        <w:footnoteRef/>
      </w:r>
      <w:r w:rsidRPr="002B5F7E">
        <w:rPr>
          <w:sz w:val="18"/>
          <w:szCs w:val="18"/>
          <w:highlight w:val="yellow"/>
          <w:rPrChange w:id="390" w:author="Nicholas Peeters" w:date="2014-08-05T18:08:00Z">
            <w:rPr>
              <w:sz w:val="18"/>
              <w:szCs w:val="18"/>
            </w:rPr>
          </w:rPrChange>
        </w:rPr>
        <w:t xml:space="preserve"> </w:t>
      </w:r>
      <w:r w:rsidRPr="002B5F7E">
        <w:rPr>
          <w:rFonts w:eastAsia="Malgun Gothic"/>
          <w:b/>
          <w:color w:val="000000"/>
          <w:sz w:val="18"/>
          <w:szCs w:val="18"/>
          <w:highlight w:val="yellow"/>
          <w:lang w:eastAsia="ko-KR"/>
          <w:rPrChange w:id="391" w:author="Nicholas Peeters" w:date="2014-08-05T18:08:00Z">
            <w:rPr>
              <w:rFonts w:eastAsia="Malgun Gothic"/>
              <w:b/>
              <w:color w:val="000000"/>
              <w:sz w:val="18"/>
              <w:szCs w:val="18"/>
              <w:lang w:eastAsia="ko-KR"/>
            </w:rPr>
          </w:rPrChange>
        </w:rPr>
        <w:t>Ibid.</w:t>
      </w:r>
    </w:p>
  </w:footnote>
  <w:footnote w:id="83">
    <w:p w:rsidR="009B6139" w:rsidRPr="002B5F7E" w:rsidRDefault="009B6139">
      <w:pPr>
        <w:pStyle w:val="FootnoteText"/>
        <w:rPr>
          <w:sz w:val="18"/>
          <w:szCs w:val="18"/>
          <w:highlight w:val="yellow"/>
          <w:rPrChange w:id="398" w:author="Nicholas Peeters" w:date="2014-08-05T18:08:00Z">
            <w:rPr>
              <w:sz w:val="18"/>
              <w:szCs w:val="18"/>
            </w:rPr>
          </w:rPrChange>
        </w:rPr>
      </w:pPr>
      <w:r w:rsidRPr="002B5F7E">
        <w:rPr>
          <w:rStyle w:val="FootnoteReference"/>
          <w:sz w:val="18"/>
          <w:szCs w:val="18"/>
          <w:highlight w:val="yellow"/>
          <w:rPrChange w:id="399" w:author="Nicholas Peeters" w:date="2014-08-05T18:08:00Z">
            <w:rPr>
              <w:rStyle w:val="FootnoteReference"/>
              <w:sz w:val="18"/>
              <w:szCs w:val="18"/>
            </w:rPr>
          </w:rPrChange>
        </w:rPr>
        <w:footnoteRef/>
      </w:r>
      <w:r w:rsidRPr="002B5F7E">
        <w:rPr>
          <w:sz w:val="18"/>
          <w:szCs w:val="18"/>
          <w:highlight w:val="yellow"/>
          <w:rPrChange w:id="400" w:author="Nicholas Peeters" w:date="2014-08-05T18:08:00Z">
            <w:rPr>
              <w:sz w:val="18"/>
              <w:szCs w:val="18"/>
            </w:rPr>
          </w:rPrChange>
        </w:rPr>
        <w:t xml:space="preserve"> </w:t>
      </w:r>
      <w:r w:rsidRPr="002B5F7E">
        <w:rPr>
          <w:b/>
          <w:sz w:val="18"/>
          <w:szCs w:val="18"/>
          <w:highlight w:val="yellow"/>
          <w:rPrChange w:id="401" w:author="Nicholas Peeters" w:date="2014-08-05T18:08:00Z">
            <w:rPr>
              <w:b/>
              <w:sz w:val="18"/>
              <w:szCs w:val="18"/>
            </w:rPr>
          </w:rPrChange>
        </w:rPr>
        <w:t>Ibid.</w:t>
      </w:r>
    </w:p>
  </w:footnote>
  <w:footnote w:id="84">
    <w:p w:rsidR="009B6139" w:rsidRPr="005E50FE" w:rsidRDefault="009B6139">
      <w:pPr>
        <w:pStyle w:val="FootnoteText"/>
      </w:pPr>
      <w:r w:rsidRPr="002B5F7E">
        <w:rPr>
          <w:rStyle w:val="FootnoteReference"/>
          <w:sz w:val="18"/>
          <w:szCs w:val="18"/>
          <w:highlight w:val="yellow"/>
          <w:rPrChange w:id="404" w:author="Nicholas Peeters" w:date="2014-08-05T18:08:00Z">
            <w:rPr>
              <w:rStyle w:val="FootnoteReference"/>
              <w:sz w:val="18"/>
              <w:szCs w:val="18"/>
            </w:rPr>
          </w:rPrChange>
        </w:rPr>
        <w:footnoteRef/>
      </w:r>
      <w:r w:rsidRPr="002B5F7E">
        <w:rPr>
          <w:sz w:val="18"/>
          <w:szCs w:val="18"/>
          <w:highlight w:val="yellow"/>
          <w:rPrChange w:id="405" w:author="Nicholas Peeters" w:date="2014-08-05T18:08:00Z">
            <w:rPr>
              <w:sz w:val="18"/>
              <w:szCs w:val="18"/>
            </w:rPr>
          </w:rPrChange>
        </w:rPr>
        <w:t xml:space="preserve"> </w:t>
      </w:r>
      <w:r w:rsidRPr="002B5F7E">
        <w:rPr>
          <w:rFonts w:eastAsia="Malgun Gothic"/>
          <w:b/>
          <w:sz w:val="18"/>
          <w:szCs w:val="18"/>
          <w:highlight w:val="yellow"/>
          <w:lang w:eastAsia="ko-KR"/>
          <w:rPrChange w:id="406" w:author="Nicholas Peeters" w:date="2014-08-05T18:08:00Z">
            <w:rPr>
              <w:rFonts w:eastAsia="Malgun Gothic"/>
              <w:b/>
              <w:sz w:val="18"/>
              <w:szCs w:val="18"/>
              <w:lang w:eastAsia="ko-KR"/>
            </w:rPr>
          </w:rPrChange>
        </w:rPr>
        <w:t>Ibid.</w:t>
      </w:r>
      <w:r w:rsidRPr="002B5F7E">
        <w:rPr>
          <w:rFonts w:eastAsia="Malgun Gothic"/>
          <w:sz w:val="18"/>
          <w:szCs w:val="18"/>
          <w:highlight w:val="yellow"/>
          <w:lang w:eastAsia="ko-KR"/>
          <w:rPrChange w:id="407" w:author="Nicholas Peeters" w:date="2014-08-05T18:08:00Z">
            <w:rPr>
              <w:rFonts w:eastAsia="Malgun Gothic"/>
              <w:sz w:val="18"/>
              <w:szCs w:val="18"/>
              <w:lang w:eastAsia="ko-KR"/>
            </w:rPr>
          </w:rPrChange>
        </w:rPr>
        <w:t xml:space="preserve"> p </w:t>
      </w:r>
      <w:r w:rsidRPr="002B5F7E">
        <w:rPr>
          <w:rFonts w:hint="eastAsia"/>
          <w:sz w:val="18"/>
          <w:szCs w:val="18"/>
          <w:highlight w:val="yellow"/>
          <w:rPrChange w:id="408" w:author="Nicholas Peeters" w:date="2014-08-05T18:08:00Z">
            <w:rPr>
              <w:rFonts w:hint="eastAsia"/>
              <w:sz w:val="18"/>
              <w:szCs w:val="18"/>
            </w:rPr>
          </w:rPrChange>
        </w:rPr>
        <w:t>117</w:t>
      </w:r>
    </w:p>
  </w:footnote>
  <w:footnote w:id="85">
    <w:p w:rsidR="009B6139" w:rsidRPr="009A1460" w:rsidRDefault="009B6139">
      <w:pPr>
        <w:pStyle w:val="FootnoteText"/>
        <w:rPr>
          <w:sz w:val="18"/>
          <w:szCs w:val="18"/>
        </w:rPr>
      </w:pPr>
      <w:r w:rsidRPr="009A1460">
        <w:rPr>
          <w:rStyle w:val="FootnoteReference"/>
          <w:sz w:val="18"/>
          <w:szCs w:val="18"/>
        </w:rPr>
        <w:footnoteRef/>
      </w:r>
      <w:r w:rsidRPr="009A1460">
        <w:rPr>
          <w:sz w:val="18"/>
          <w:szCs w:val="18"/>
        </w:rPr>
        <w:t xml:space="preserve"> </w:t>
      </w:r>
      <w:proofErr w:type="spellStart"/>
      <w:r w:rsidRPr="009A1460">
        <w:rPr>
          <w:rFonts w:eastAsia="Malgun Gothic"/>
          <w:b/>
          <w:color w:val="000000"/>
          <w:sz w:val="18"/>
          <w:szCs w:val="18"/>
          <w:lang w:eastAsia="ko-KR"/>
        </w:rPr>
        <w:t>Dantō</w:t>
      </w:r>
      <w:proofErr w:type="spellEnd"/>
      <w:r w:rsidRPr="009A1460">
        <w:rPr>
          <w:rFonts w:eastAsia="Malgun Gothic"/>
          <w:b/>
          <w:color w:val="000000"/>
          <w:sz w:val="18"/>
          <w:szCs w:val="18"/>
          <w:lang w:eastAsia="ko-KR"/>
        </w:rPr>
        <w:t>, Shigemitsu (</w:t>
      </w:r>
      <w:r w:rsidRPr="009A1460">
        <w:rPr>
          <w:rFonts w:ascii="MS Gothic" w:eastAsia="MS Gothic" w:hAnsi="MS Gothic" w:cs="MS Gothic" w:hint="eastAsia"/>
          <w:b/>
          <w:color w:val="000000"/>
          <w:sz w:val="18"/>
          <w:szCs w:val="18"/>
          <w:lang w:val="nl-BE" w:eastAsia="ko-KR"/>
        </w:rPr>
        <w:t>団藤重光</w:t>
      </w:r>
      <w:r w:rsidRPr="009A1460">
        <w:rPr>
          <w:rFonts w:eastAsia="Malgun Gothic"/>
          <w:b/>
          <w:color w:val="000000"/>
          <w:sz w:val="18"/>
          <w:szCs w:val="18"/>
          <w:lang w:eastAsia="ko-KR"/>
        </w:rPr>
        <w:t xml:space="preserve">), </w:t>
      </w:r>
      <w:proofErr w:type="spellStart"/>
      <w:r w:rsidRPr="009A1460">
        <w:rPr>
          <w:rFonts w:eastAsia="Malgun Gothic"/>
          <w:b/>
          <w:color w:val="000000"/>
          <w:sz w:val="18"/>
          <w:szCs w:val="18"/>
          <w:lang w:eastAsia="ko-KR"/>
        </w:rPr>
        <w:t>Murai</w:t>
      </w:r>
      <w:proofErr w:type="spellEnd"/>
      <w:r w:rsidRPr="009A1460">
        <w:rPr>
          <w:rFonts w:eastAsia="Malgun Gothic"/>
          <w:b/>
          <w:color w:val="000000"/>
          <w:sz w:val="18"/>
          <w:szCs w:val="18"/>
          <w:lang w:eastAsia="ko-KR"/>
        </w:rPr>
        <w:t xml:space="preserve">, </w:t>
      </w:r>
      <w:proofErr w:type="spellStart"/>
      <w:r w:rsidRPr="009A1460">
        <w:rPr>
          <w:rFonts w:eastAsia="Malgun Gothic"/>
          <w:b/>
          <w:color w:val="000000"/>
          <w:sz w:val="18"/>
          <w:szCs w:val="18"/>
          <w:lang w:eastAsia="ko-KR"/>
        </w:rPr>
        <w:t>Toshikuni</w:t>
      </w:r>
      <w:proofErr w:type="spellEnd"/>
      <w:r w:rsidRPr="009A1460">
        <w:rPr>
          <w:rFonts w:eastAsia="Malgun Gothic"/>
          <w:b/>
          <w:color w:val="000000"/>
          <w:sz w:val="18"/>
          <w:szCs w:val="18"/>
          <w:lang w:eastAsia="ko-KR"/>
        </w:rPr>
        <w:t xml:space="preserve"> (</w:t>
      </w:r>
      <w:r w:rsidRPr="009A1460">
        <w:rPr>
          <w:rFonts w:ascii="MS Gothic" w:eastAsia="MS Gothic" w:hAnsi="MS Gothic" w:cs="MS Gothic" w:hint="eastAsia"/>
          <w:b/>
          <w:color w:val="000000"/>
          <w:sz w:val="18"/>
          <w:szCs w:val="18"/>
          <w:lang w:val="nl-BE" w:eastAsia="ko-KR"/>
        </w:rPr>
        <w:t>村井敏邦</w:t>
      </w:r>
      <w:r w:rsidRPr="009A1460">
        <w:rPr>
          <w:rFonts w:ascii="MS Gothic" w:eastAsia="MS Gothic" w:hAnsi="MS Gothic" w:cs="MS Gothic"/>
          <w:b/>
          <w:color w:val="000000"/>
          <w:sz w:val="18"/>
          <w:szCs w:val="18"/>
          <w:lang w:eastAsia="ko-KR"/>
        </w:rPr>
        <w:t xml:space="preserve">) </w:t>
      </w:r>
      <w:r w:rsidRPr="009A1460">
        <w:rPr>
          <w:rFonts w:eastAsia="Malgun Gothic"/>
          <w:b/>
          <w:color w:val="000000"/>
          <w:sz w:val="18"/>
          <w:szCs w:val="18"/>
          <w:lang w:eastAsia="ko-KR"/>
        </w:rPr>
        <w:t xml:space="preserve">en </w:t>
      </w:r>
      <w:proofErr w:type="spellStart"/>
      <w:r w:rsidRPr="009A1460">
        <w:rPr>
          <w:rFonts w:eastAsia="Malgun Gothic"/>
          <w:b/>
          <w:color w:val="000000"/>
          <w:sz w:val="18"/>
          <w:szCs w:val="18"/>
          <w:lang w:eastAsia="ko-KR"/>
        </w:rPr>
        <w:t>Saitō</w:t>
      </w:r>
      <w:proofErr w:type="spellEnd"/>
      <w:r w:rsidRPr="009A1460">
        <w:rPr>
          <w:rFonts w:eastAsia="Malgun Gothic"/>
          <w:b/>
          <w:color w:val="000000"/>
          <w:sz w:val="18"/>
          <w:szCs w:val="18"/>
          <w:lang w:eastAsia="ko-KR"/>
        </w:rPr>
        <w:t xml:space="preserve">, </w:t>
      </w:r>
      <w:proofErr w:type="spellStart"/>
      <w:r w:rsidRPr="009A1460">
        <w:rPr>
          <w:rFonts w:eastAsia="Malgun Gothic"/>
          <w:b/>
          <w:color w:val="000000"/>
          <w:sz w:val="18"/>
          <w:szCs w:val="18"/>
          <w:lang w:eastAsia="ko-KR"/>
        </w:rPr>
        <w:t>Toyoji</w:t>
      </w:r>
      <w:proofErr w:type="spellEnd"/>
      <w:r w:rsidRPr="009A1460">
        <w:rPr>
          <w:rFonts w:eastAsia="Malgun Gothic"/>
          <w:b/>
          <w:color w:val="000000"/>
          <w:sz w:val="18"/>
          <w:szCs w:val="18"/>
          <w:lang w:eastAsia="ko-KR"/>
        </w:rPr>
        <w:t xml:space="preserve"> (</w:t>
      </w:r>
      <w:r w:rsidRPr="009A1460">
        <w:rPr>
          <w:rFonts w:ascii="MS Gothic" w:eastAsia="MS Gothic" w:hAnsi="MS Gothic" w:cs="MS Gothic" w:hint="eastAsia"/>
          <w:b/>
          <w:color w:val="000000"/>
          <w:sz w:val="18"/>
          <w:szCs w:val="18"/>
          <w:lang w:val="nl-BE" w:eastAsia="ko-KR"/>
        </w:rPr>
        <w:t>斉藤豊治</w:t>
      </w:r>
      <w:r w:rsidRPr="009A1460">
        <w:rPr>
          <w:rFonts w:eastAsia="Malgun Gothic"/>
          <w:b/>
          <w:color w:val="000000"/>
          <w:sz w:val="18"/>
          <w:szCs w:val="18"/>
          <w:lang w:eastAsia="ko-KR"/>
        </w:rPr>
        <w:t xml:space="preserve">). </w:t>
      </w:r>
      <w:r w:rsidRPr="009A1460">
        <w:rPr>
          <w:rFonts w:eastAsia="Malgun Gothic"/>
          <w:color w:val="000000"/>
          <w:sz w:val="18"/>
          <w:szCs w:val="18"/>
          <w:lang w:eastAsia="ko-KR"/>
        </w:rPr>
        <w:t>2000.</w:t>
      </w:r>
      <w:r w:rsidRPr="009A1460">
        <w:rPr>
          <w:rFonts w:hint="eastAsia"/>
          <w:color w:val="000000"/>
          <w:sz w:val="18"/>
          <w:szCs w:val="18"/>
          <w:lang w:val="nl-BE"/>
        </w:rPr>
        <w:t>『「改正」少年法を批判する』</w:t>
      </w:r>
      <w:r w:rsidRPr="009A1460">
        <w:rPr>
          <w:rFonts w:eastAsia="Malgun Gothic"/>
          <w:color w:val="000000"/>
          <w:sz w:val="18"/>
          <w:szCs w:val="18"/>
          <w:lang w:eastAsia="ko-KR"/>
        </w:rPr>
        <w:t>(</w:t>
      </w:r>
      <w:r w:rsidRPr="009A1460">
        <w:rPr>
          <w:rFonts w:eastAsia="Malgun Gothic"/>
          <w:i/>
          <w:color w:val="000000"/>
          <w:sz w:val="18"/>
          <w:szCs w:val="18"/>
          <w:lang w:eastAsia="ko-KR"/>
        </w:rPr>
        <w:t>“</w:t>
      </w:r>
      <w:proofErr w:type="spellStart"/>
      <w:r w:rsidRPr="009A1460">
        <w:rPr>
          <w:rFonts w:eastAsia="Malgun Gothic"/>
          <w:i/>
          <w:color w:val="000000"/>
          <w:sz w:val="18"/>
          <w:szCs w:val="18"/>
          <w:lang w:eastAsia="ko-KR"/>
        </w:rPr>
        <w:t>Kaisei</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Shōnenhō</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wo</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Hihan</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suru</w:t>
      </w:r>
      <w:proofErr w:type="spellEnd"/>
      <w:r w:rsidRPr="009A1460">
        <w:rPr>
          <w:rFonts w:eastAsia="Malgun Gothic"/>
          <w:color w:val="000000"/>
          <w:sz w:val="18"/>
          <w:szCs w:val="18"/>
          <w:lang w:eastAsia="ko-KR"/>
        </w:rPr>
        <w:t xml:space="preserve">). </w:t>
      </w:r>
      <w:proofErr w:type="spellStart"/>
      <w:r w:rsidRPr="009A1460">
        <w:rPr>
          <w:rFonts w:eastAsia="Malgun Gothic"/>
          <w:color w:val="000000"/>
          <w:sz w:val="18"/>
          <w:szCs w:val="18"/>
          <w:lang w:eastAsia="ko-KR"/>
        </w:rPr>
        <w:t>Tokio</w:t>
      </w:r>
      <w:proofErr w:type="spellEnd"/>
      <w:r w:rsidRPr="009A1460">
        <w:rPr>
          <w:rFonts w:eastAsia="Malgun Gothic"/>
          <w:color w:val="000000"/>
          <w:sz w:val="18"/>
          <w:szCs w:val="18"/>
          <w:lang w:eastAsia="ko-KR"/>
        </w:rPr>
        <w:t xml:space="preserve">: Nippon </w:t>
      </w:r>
      <w:proofErr w:type="spellStart"/>
      <w:r w:rsidRPr="009A1460">
        <w:rPr>
          <w:rFonts w:eastAsia="Malgun Gothic"/>
          <w:color w:val="000000"/>
          <w:sz w:val="18"/>
          <w:szCs w:val="18"/>
          <w:lang w:eastAsia="ko-KR"/>
        </w:rPr>
        <w:t>Hyoron</w:t>
      </w:r>
      <w:proofErr w:type="spellEnd"/>
      <w:r w:rsidRPr="009A1460">
        <w:rPr>
          <w:rFonts w:eastAsia="Malgun Gothic"/>
          <w:color w:val="000000"/>
          <w:sz w:val="18"/>
          <w:szCs w:val="18"/>
          <w:lang w:eastAsia="ko-KR"/>
        </w:rPr>
        <w:t xml:space="preserve"> </w:t>
      </w:r>
      <w:proofErr w:type="spellStart"/>
      <w:r w:rsidRPr="009A1460">
        <w:rPr>
          <w:rFonts w:eastAsia="Malgun Gothic"/>
          <w:color w:val="000000"/>
          <w:sz w:val="18"/>
          <w:szCs w:val="18"/>
          <w:lang w:eastAsia="ko-KR"/>
        </w:rPr>
        <w:t>Sha</w:t>
      </w:r>
      <w:proofErr w:type="spellEnd"/>
      <w:r w:rsidRPr="009A1460">
        <w:rPr>
          <w:rFonts w:eastAsia="Malgun Gothic"/>
          <w:color w:val="000000"/>
          <w:sz w:val="18"/>
          <w:szCs w:val="18"/>
          <w:lang w:eastAsia="ko-KR"/>
        </w:rPr>
        <w:t xml:space="preserve"> (</w:t>
      </w:r>
      <w:r w:rsidRPr="009A1460">
        <w:rPr>
          <w:rFonts w:hint="eastAsia"/>
          <w:color w:val="000000"/>
          <w:sz w:val="18"/>
          <w:szCs w:val="18"/>
          <w:lang w:val="nl-BE"/>
        </w:rPr>
        <w:t>日本評論社</w:t>
      </w:r>
      <w:r w:rsidRPr="009A1460">
        <w:rPr>
          <w:color w:val="000000"/>
          <w:sz w:val="18"/>
          <w:szCs w:val="18"/>
        </w:rPr>
        <w:t>)</w:t>
      </w:r>
      <w:r w:rsidRPr="009A1460">
        <w:rPr>
          <w:rFonts w:eastAsia="Malgun Gothic"/>
          <w:color w:val="000000"/>
          <w:sz w:val="18"/>
          <w:szCs w:val="18"/>
          <w:lang w:eastAsia="ko-KR"/>
        </w:rPr>
        <w:t xml:space="preserve">: </w:t>
      </w:r>
      <w:r w:rsidRPr="009A1460">
        <w:rPr>
          <w:rFonts w:hint="eastAsia"/>
          <w:sz w:val="18"/>
          <w:szCs w:val="18"/>
        </w:rPr>
        <w:t>121</w:t>
      </w:r>
      <w:r w:rsidRPr="009A1460">
        <w:rPr>
          <w:sz w:val="18"/>
          <w:szCs w:val="18"/>
        </w:rPr>
        <w:t>.</w:t>
      </w:r>
    </w:p>
  </w:footnote>
  <w:footnote w:id="86">
    <w:p w:rsidR="009B6139" w:rsidRPr="009A1460" w:rsidRDefault="009B6139">
      <w:pPr>
        <w:pStyle w:val="FootnoteText"/>
        <w:rPr>
          <w:sz w:val="18"/>
          <w:szCs w:val="18"/>
        </w:rPr>
      </w:pPr>
      <w:r w:rsidRPr="009A1460">
        <w:rPr>
          <w:rStyle w:val="FootnoteReference"/>
          <w:sz w:val="18"/>
          <w:szCs w:val="18"/>
        </w:rPr>
        <w:footnoteRef/>
      </w:r>
      <w:r w:rsidRPr="009A1460">
        <w:rPr>
          <w:sz w:val="18"/>
          <w:szCs w:val="18"/>
        </w:rPr>
        <w:t xml:space="preserve"> </w:t>
      </w:r>
      <w:proofErr w:type="gramStart"/>
      <w:r w:rsidRPr="009A1460">
        <w:rPr>
          <w:rFonts w:eastAsia="Malgun Gothic"/>
          <w:b/>
          <w:color w:val="000000"/>
          <w:sz w:val="18"/>
          <w:szCs w:val="18"/>
          <w:lang w:eastAsia="ko-KR"/>
        </w:rPr>
        <w:t xml:space="preserve">Ibid. </w:t>
      </w:r>
      <w:r w:rsidRPr="009A1460">
        <w:rPr>
          <w:sz w:val="18"/>
          <w:szCs w:val="18"/>
        </w:rPr>
        <w:t xml:space="preserve">p </w:t>
      </w:r>
      <w:r w:rsidRPr="009A1460">
        <w:rPr>
          <w:rFonts w:hint="eastAsia"/>
          <w:sz w:val="18"/>
          <w:szCs w:val="18"/>
        </w:rPr>
        <w:t>122</w:t>
      </w:r>
      <w:r w:rsidRPr="009A1460">
        <w:rPr>
          <w:sz w:val="18"/>
          <w:szCs w:val="18"/>
        </w:rPr>
        <w:t>.</w:t>
      </w:r>
      <w:proofErr w:type="gramEnd"/>
    </w:p>
  </w:footnote>
  <w:footnote w:id="87">
    <w:p w:rsidR="009B6139" w:rsidRPr="002B5F7E" w:rsidRDefault="009B6139">
      <w:pPr>
        <w:pStyle w:val="FootnoteText"/>
        <w:rPr>
          <w:sz w:val="18"/>
          <w:szCs w:val="18"/>
          <w:highlight w:val="yellow"/>
          <w:rPrChange w:id="416" w:author="Nicholas Peeters" w:date="2014-08-05T18:10:00Z">
            <w:rPr>
              <w:sz w:val="18"/>
              <w:szCs w:val="18"/>
            </w:rPr>
          </w:rPrChange>
        </w:rPr>
      </w:pPr>
      <w:r w:rsidRPr="002B5F7E">
        <w:rPr>
          <w:rStyle w:val="FootnoteReference"/>
          <w:sz w:val="18"/>
          <w:szCs w:val="18"/>
          <w:highlight w:val="yellow"/>
          <w:rPrChange w:id="417" w:author="Nicholas Peeters" w:date="2014-08-05T18:10:00Z">
            <w:rPr>
              <w:rStyle w:val="FootnoteReference"/>
              <w:sz w:val="18"/>
              <w:szCs w:val="18"/>
            </w:rPr>
          </w:rPrChange>
        </w:rPr>
        <w:footnoteRef/>
      </w:r>
      <w:r w:rsidRPr="002B5F7E">
        <w:rPr>
          <w:sz w:val="18"/>
          <w:szCs w:val="18"/>
          <w:highlight w:val="yellow"/>
          <w:rPrChange w:id="418" w:author="Nicholas Peeters" w:date="2014-08-05T18:10:00Z">
            <w:rPr>
              <w:sz w:val="18"/>
              <w:szCs w:val="18"/>
            </w:rPr>
          </w:rPrChange>
        </w:rPr>
        <w:t xml:space="preserve"> </w:t>
      </w:r>
      <w:r w:rsidRPr="002B5F7E">
        <w:rPr>
          <w:b/>
          <w:sz w:val="18"/>
          <w:szCs w:val="18"/>
          <w:highlight w:val="yellow"/>
          <w:rPrChange w:id="419" w:author="Nicholas Peeters" w:date="2014-08-05T18:10:00Z">
            <w:rPr>
              <w:b/>
              <w:sz w:val="18"/>
              <w:szCs w:val="18"/>
            </w:rPr>
          </w:rPrChange>
        </w:rPr>
        <w:t>Ibid.</w:t>
      </w:r>
      <w:r w:rsidRPr="002B5F7E">
        <w:rPr>
          <w:sz w:val="18"/>
          <w:szCs w:val="18"/>
          <w:highlight w:val="yellow"/>
          <w:rPrChange w:id="420" w:author="Nicholas Peeters" w:date="2014-08-05T18:10:00Z">
            <w:rPr>
              <w:sz w:val="18"/>
              <w:szCs w:val="18"/>
            </w:rPr>
          </w:rPrChange>
        </w:rPr>
        <w:t xml:space="preserve"> p 133</w:t>
      </w:r>
    </w:p>
  </w:footnote>
  <w:footnote w:id="88">
    <w:p w:rsidR="009B6139" w:rsidRPr="00B104AB" w:rsidRDefault="009B6139">
      <w:pPr>
        <w:pStyle w:val="FootnoteText"/>
      </w:pPr>
      <w:r w:rsidRPr="002B5F7E">
        <w:rPr>
          <w:rStyle w:val="FootnoteReference"/>
          <w:sz w:val="18"/>
          <w:szCs w:val="18"/>
          <w:highlight w:val="yellow"/>
          <w:rPrChange w:id="423" w:author="Nicholas Peeters" w:date="2014-08-05T18:10:00Z">
            <w:rPr>
              <w:rStyle w:val="FootnoteReference"/>
              <w:sz w:val="18"/>
              <w:szCs w:val="18"/>
            </w:rPr>
          </w:rPrChange>
        </w:rPr>
        <w:footnoteRef/>
      </w:r>
      <w:r w:rsidRPr="002B5F7E">
        <w:rPr>
          <w:sz w:val="18"/>
          <w:szCs w:val="18"/>
          <w:highlight w:val="yellow"/>
          <w:rPrChange w:id="424" w:author="Nicholas Peeters" w:date="2014-08-05T18:10:00Z">
            <w:rPr>
              <w:sz w:val="18"/>
              <w:szCs w:val="18"/>
            </w:rPr>
          </w:rPrChange>
        </w:rPr>
        <w:t xml:space="preserve"> </w:t>
      </w:r>
      <w:r w:rsidRPr="002B5F7E">
        <w:rPr>
          <w:b/>
          <w:sz w:val="18"/>
          <w:szCs w:val="18"/>
          <w:highlight w:val="yellow"/>
          <w:rPrChange w:id="425" w:author="Nicholas Peeters" w:date="2014-08-05T18:10:00Z">
            <w:rPr>
              <w:b/>
              <w:sz w:val="18"/>
              <w:szCs w:val="18"/>
            </w:rPr>
          </w:rPrChange>
        </w:rPr>
        <w:t>Ibid.</w:t>
      </w:r>
      <w:r w:rsidRPr="002B5F7E">
        <w:rPr>
          <w:sz w:val="18"/>
          <w:szCs w:val="18"/>
          <w:highlight w:val="yellow"/>
          <w:rPrChange w:id="426" w:author="Nicholas Peeters" w:date="2014-08-05T18:10:00Z">
            <w:rPr>
              <w:sz w:val="18"/>
              <w:szCs w:val="18"/>
            </w:rPr>
          </w:rPrChange>
        </w:rPr>
        <w:t xml:space="preserve"> p 132</w:t>
      </w:r>
    </w:p>
  </w:footnote>
  <w:footnote w:id="89">
    <w:p w:rsidR="009B6139" w:rsidRPr="009A1460" w:rsidRDefault="009B6139">
      <w:pPr>
        <w:pStyle w:val="FootnoteText"/>
        <w:rPr>
          <w:sz w:val="18"/>
          <w:szCs w:val="18"/>
        </w:rPr>
      </w:pPr>
      <w:r w:rsidRPr="009A1460">
        <w:rPr>
          <w:rStyle w:val="FootnoteReference"/>
          <w:sz w:val="18"/>
          <w:szCs w:val="18"/>
        </w:rPr>
        <w:footnoteRef/>
      </w:r>
      <w:r w:rsidRPr="009A1460">
        <w:rPr>
          <w:sz w:val="18"/>
          <w:szCs w:val="18"/>
        </w:rPr>
        <w:t xml:space="preserve"> </w:t>
      </w:r>
      <w:proofErr w:type="spellStart"/>
      <w:r w:rsidRPr="009A1460">
        <w:rPr>
          <w:rFonts w:eastAsia="Malgun Gothic"/>
          <w:b/>
          <w:color w:val="000000"/>
          <w:sz w:val="18"/>
          <w:szCs w:val="18"/>
          <w:lang w:eastAsia="ko-KR"/>
        </w:rPr>
        <w:t>Dantō</w:t>
      </w:r>
      <w:proofErr w:type="spellEnd"/>
      <w:r w:rsidRPr="009A1460">
        <w:rPr>
          <w:rFonts w:eastAsia="Malgun Gothic"/>
          <w:b/>
          <w:color w:val="000000"/>
          <w:sz w:val="18"/>
          <w:szCs w:val="18"/>
          <w:lang w:eastAsia="ko-KR"/>
        </w:rPr>
        <w:t>, Shigemitsu (</w:t>
      </w:r>
      <w:r w:rsidRPr="009A1460">
        <w:rPr>
          <w:rFonts w:ascii="MS Gothic" w:eastAsia="MS Gothic" w:hAnsi="MS Gothic" w:cs="MS Gothic" w:hint="eastAsia"/>
          <w:b/>
          <w:color w:val="000000"/>
          <w:sz w:val="18"/>
          <w:szCs w:val="18"/>
          <w:lang w:val="nl-BE" w:eastAsia="ko-KR"/>
        </w:rPr>
        <w:t>団藤重光</w:t>
      </w:r>
      <w:r w:rsidRPr="009A1460">
        <w:rPr>
          <w:rFonts w:eastAsia="Malgun Gothic"/>
          <w:b/>
          <w:color w:val="000000"/>
          <w:sz w:val="18"/>
          <w:szCs w:val="18"/>
          <w:lang w:eastAsia="ko-KR"/>
        </w:rPr>
        <w:t xml:space="preserve">), </w:t>
      </w:r>
      <w:proofErr w:type="spellStart"/>
      <w:r w:rsidRPr="009A1460">
        <w:rPr>
          <w:rFonts w:eastAsia="Malgun Gothic"/>
          <w:b/>
          <w:color w:val="000000"/>
          <w:sz w:val="18"/>
          <w:szCs w:val="18"/>
          <w:lang w:eastAsia="ko-KR"/>
        </w:rPr>
        <w:t>Murai</w:t>
      </w:r>
      <w:proofErr w:type="spellEnd"/>
      <w:r w:rsidRPr="009A1460">
        <w:rPr>
          <w:rFonts w:eastAsia="Malgun Gothic"/>
          <w:b/>
          <w:color w:val="000000"/>
          <w:sz w:val="18"/>
          <w:szCs w:val="18"/>
          <w:lang w:eastAsia="ko-KR"/>
        </w:rPr>
        <w:t xml:space="preserve">, </w:t>
      </w:r>
      <w:proofErr w:type="spellStart"/>
      <w:r w:rsidRPr="009A1460">
        <w:rPr>
          <w:rFonts w:eastAsia="Malgun Gothic"/>
          <w:b/>
          <w:color w:val="000000"/>
          <w:sz w:val="18"/>
          <w:szCs w:val="18"/>
          <w:lang w:eastAsia="ko-KR"/>
        </w:rPr>
        <w:t>Toshikuni</w:t>
      </w:r>
      <w:proofErr w:type="spellEnd"/>
      <w:r w:rsidRPr="009A1460">
        <w:rPr>
          <w:rFonts w:eastAsia="Malgun Gothic"/>
          <w:b/>
          <w:color w:val="000000"/>
          <w:sz w:val="18"/>
          <w:szCs w:val="18"/>
          <w:lang w:eastAsia="ko-KR"/>
        </w:rPr>
        <w:t xml:space="preserve"> (</w:t>
      </w:r>
      <w:r w:rsidRPr="009A1460">
        <w:rPr>
          <w:rFonts w:ascii="MS Gothic" w:eastAsia="MS Gothic" w:hAnsi="MS Gothic" w:cs="MS Gothic" w:hint="eastAsia"/>
          <w:b/>
          <w:color w:val="000000"/>
          <w:sz w:val="18"/>
          <w:szCs w:val="18"/>
          <w:lang w:val="nl-BE" w:eastAsia="ko-KR"/>
        </w:rPr>
        <w:t>村井敏邦</w:t>
      </w:r>
      <w:r w:rsidRPr="009A1460">
        <w:rPr>
          <w:rFonts w:ascii="MS Gothic" w:eastAsia="MS Gothic" w:hAnsi="MS Gothic" w:cs="MS Gothic"/>
          <w:b/>
          <w:color w:val="000000"/>
          <w:sz w:val="18"/>
          <w:szCs w:val="18"/>
          <w:lang w:eastAsia="ko-KR"/>
        </w:rPr>
        <w:t xml:space="preserve">) </w:t>
      </w:r>
      <w:r w:rsidRPr="009A1460">
        <w:rPr>
          <w:rFonts w:eastAsia="Malgun Gothic"/>
          <w:b/>
          <w:color w:val="000000"/>
          <w:sz w:val="18"/>
          <w:szCs w:val="18"/>
          <w:lang w:eastAsia="ko-KR"/>
        </w:rPr>
        <w:t xml:space="preserve">en </w:t>
      </w:r>
      <w:proofErr w:type="spellStart"/>
      <w:r w:rsidRPr="009A1460">
        <w:rPr>
          <w:rFonts w:eastAsia="Malgun Gothic"/>
          <w:b/>
          <w:color w:val="000000"/>
          <w:sz w:val="18"/>
          <w:szCs w:val="18"/>
          <w:lang w:eastAsia="ko-KR"/>
        </w:rPr>
        <w:t>Saitō</w:t>
      </w:r>
      <w:proofErr w:type="spellEnd"/>
      <w:r w:rsidRPr="009A1460">
        <w:rPr>
          <w:rFonts w:eastAsia="Malgun Gothic"/>
          <w:b/>
          <w:color w:val="000000"/>
          <w:sz w:val="18"/>
          <w:szCs w:val="18"/>
          <w:lang w:eastAsia="ko-KR"/>
        </w:rPr>
        <w:t xml:space="preserve">, </w:t>
      </w:r>
      <w:proofErr w:type="spellStart"/>
      <w:r w:rsidRPr="009A1460">
        <w:rPr>
          <w:rFonts w:eastAsia="Malgun Gothic"/>
          <w:b/>
          <w:color w:val="000000"/>
          <w:sz w:val="18"/>
          <w:szCs w:val="18"/>
          <w:lang w:eastAsia="ko-KR"/>
        </w:rPr>
        <w:t>Toyoji</w:t>
      </w:r>
      <w:proofErr w:type="spellEnd"/>
      <w:r w:rsidRPr="009A1460">
        <w:rPr>
          <w:rFonts w:eastAsia="Malgun Gothic"/>
          <w:b/>
          <w:color w:val="000000"/>
          <w:sz w:val="18"/>
          <w:szCs w:val="18"/>
          <w:lang w:eastAsia="ko-KR"/>
        </w:rPr>
        <w:t xml:space="preserve"> (</w:t>
      </w:r>
      <w:r w:rsidRPr="009A1460">
        <w:rPr>
          <w:rFonts w:ascii="MS Gothic" w:eastAsia="MS Gothic" w:hAnsi="MS Gothic" w:cs="MS Gothic" w:hint="eastAsia"/>
          <w:b/>
          <w:color w:val="000000"/>
          <w:sz w:val="18"/>
          <w:szCs w:val="18"/>
          <w:lang w:val="nl-BE" w:eastAsia="ko-KR"/>
        </w:rPr>
        <w:t>斉藤豊治</w:t>
      </w:r>
      <w:r w:rsidRPr="009A1460">
        <w:rPr>
          <w:rFonts w:eastAsia="Malgun Gothic"/>
          <w:b/>
          <w:color w:val="000000"/>
          <w:sz w:val="18"/>
          <w:szCs w:val="18"/>
          <w:lang w:eastAsia="ko-KR"/>
        </w:rPr>
        <w:t xml:space="preserve">). </w:t>
      </w:r>
      <w:r w:rsidRPr="009A1460">
        <w:rPr>
          <w:rFonts w:eastAsia="Malgun Gothic"/>
          <w:color w:val="000000"/>
          <w:sz w:val="18"/>
          <w:szCs w:val="18"/>
          <w:lang w:eastAsia="ko-KR"/>
        </w:rPr>
        <w:t>2000.</w:t>
      </w:r>
      <w:r w:rsidRPr="009A1460">
        <w:rPr>
          <w:rFonts w:hint="eastAsia"/>
          <w:color w:val="000000"/>
          <w:sz w:val="18"/>
          <w:szCs w:val="18"/>
          <w:lang w:val="nl-BE"/>
        </w:rPr>
        <w:t>『「改正」少年法を批判する』</w:t>
      </w:r>
      <w:r w:rsidRPr="009A1460">
        <w:rPr>
          <w:rFonts w:eastAsia="Malgun Gothic"/>
          <w:color w:val="000000"/>
          <w:sz w:val="18"/>
          <w:szCs w:val="18"/>
          <w:lang w:eastAsia="ko-KR"/>
        </w:rPr>
        <w:t>(</w:t>
      </w:r>
      <w:r w:rsidRPr="009A1460">
        <w:rPr>
          <w:rFonts w:eastAsia="Malgun Gothic"/>
          <w:i/>
          <w:color w:val="000000"/>
          <w:sz w:val="18"/>
          <w:szCs w:val="18"/>
          <w:lang w:eastAsia="ko-KR"/>
        </w:rPr>
        <w:t>“</w:t>
      </w:r>
      <w:proofErr w:type="spellStart"/>
      <w:r w:rsidRPr="009A1460">
        <w:rPr>
          <w:rFonts w:eastAsia="Malgun Gothic"/>
          <w:i/>
          <w:color w:val="000000"/>
          <w:sz w:val="18"/>
          <w:szCs w:val="18"/>
          <w:lang w:eastAsia="ko-KR"/>
        </w:rPr>
        <w:t>Kaisei</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Shōnenhō</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wo</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Hihan</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suru</w:t>
      </w:r>
      <w:proofErr w:type="spellEnd"/>
      <w:r w:rsidRPr="009A1460">
        <w:rPr>
          <w:rFonts w:eastAsia="Malgun Gothic"/>
          <w:color w:val="000000"/>
          <w:sz w:val="18"/>
          <w:szCs w:val="18"/>
          <w:lang w:eastAsia="ko-KR"/>
        </w:rPr>
        <w:t xml:space="preserve">). </w:t>
      </w:r>
      <w:proofErr w:type="spellStart"/>
      <w:r w:rsidRPr="009A1460">
        <w:rPr>
          <w:rFonts w:eastAsia="Malgun Gothic"/>
          <w:color w:val="000000"/>
          <w:sz w:val="18"/>
          <w:szCs w:val="18"/>
          <w:lang w:eastAsia="ko-KR"/>
        </w:rPr>
        <w:t>Tokio</w:t>
      </w:r>
      <w:proofErr w:type="spellEnd"/>
      <w:r w:rsidRPr="009A1460">
        <w:rPr>
          <w:rFonts w:eastAsia="Malgun Gothic"/>
          <w:color w:val="000000"/>
          <w:sz w:val="18"/>
          <w:szCs w:val="18"/>
          <w:lang w:eastAsia="ko-KR"/>
        </w:rPr>
        <w:t xml:space="preserve">: Nippon </w:t>
      </w:r>
      <w:proofErr w:type="spellStart"/>
      <w:r w:rsidRPr="009A1460">
        <w:rPr>
          <w:rFonts w:eastAsia="Malgun Gothic"/>
          <w:color w:val="000000"/>
          <w:sz w:val="18"/>
          <w:szCs w:val="18"/>
          <w:lang w:eastAsia="ko-KR"/>
        </w:rPr>
        <w:t>Hyoron</w:t>
      </w:r>
      <w:proofErr w:type="spellEnd"/>
      <w:r w:rsidRPr="009A1460">
        <w:rPr>
          <w:rFonts w:eastAsia="Malgun Gothic"/>
          <w:color w:val="000000"/>
          <w:sz w:val="18"/>
          <w:szCs w:val="18"/>
          <w:lang w:eastAsia="ko-KR"/>
        </w:rPr>
        <w:t xml:space="preserve"> </w:t>
      </w:r>
      <w:proofErr w:type="spellStart"/>
      <w:r w:rsidRPr="009A1460">
        <w:rPr>
          <w:rFonts w:eastAsia="Malgun Gothic"/>
          <w:color w:val="000000"/>
          <w:sz w:val="18"/>
          <w:szCs w:val="18"/>
          <w:lang w:eastAsia="ko-KR"/>
        </w:rPr>
        <w:t>Sha</w:t>
      </w:r>
      <w:proofErr w:type="spellEnd"/>
      <w:r w:rsidRPr="009A1460">
        <w:rPr>
          <w:rFonts w:eastAsia="Malgun Gothic"/>
          <w:color w:val="000000"/>
          <w:sz w:val="18"/>
          <w:szCs w:val="18"/>
          <w:lang w:eastAsia="ko-KR"/>
        </w:rPr>
        <w:t xml:space="preserve"> (</w:t>
      </w:r>
      <w:r w:rsidRPr="009A1460">
        <w:rPr>
          <w:rFonts w:hint="eastAsia"/>
          <w:color w:val="000000"/>
          <w:sz w:val="18"/>
          <w:szCs w:val="18"/>
          <w:lang w:val="nl-BE"/>
        </w:rPr>
        <w:t>日本評論社</w:t>
      </w:r>
      <w:r w:rsidRPr="009A1460">
        <w:rPr>
          <w:color w:val="000000"/>
          <w:sz w:val="18"/>
          <w:szCs w:val="18"/>
        </w:rPr>
        <w:t>)</w:t>
      </w:r>
      <w:r w:rsidRPr="009A1460">
        <w:rPr>
          <w:rFonts w:eastAsia="Malgun Gothic"/>
          <w:color w:val="000000"/>
          <w:sz w:val="18"/>
          <w:szCs w:val="18"/>
          <w:lang w:eastAsia="ko-KR"/>
        </w:rPr>
        <w:t>: p 133.</w:t>
      </w:r>
    </w:p>
  </w:footnote>
  <w:footnote w:id="90">
    <w:p w:rsidR="009B6139" w:rsidRPr="009A1460" w:rsidRDefault="009B6139">
      <w:pPr>
        <w:pStyle w:val="FootnoteText"/>
        <w:rPr>
          <w:color w:val="000000"/>
          <w:sz w:val="18"/>
          <w:szCs w:val="18"/>
        </w:rPr>
      </w:pPr>
      <w:r w:rsidRPr="009A1460">
        <w:rPr>
          <w:rStyle w:val="FootnoteReference"/>
          <w:color w:val="000000"/>
          <w:sz w:val="18"/>
          <w:szCs w:val="18"/>
        </w:rPr>
        <w:footnoteRef/>
      </w:r>
      <w:r w:rsidRPr="009A1460">
        <w:rPr>
          <w:b/>
          <w:color w:val="000000"/>
          <w:sz w:val="18"/>
          <w:szCs w:val="18"/>
        </w:rPr>
        <w:t xml:space="preserve"> </w:t>
      </w:r>
      <w:proofErr w:type="gramStart"/>
      <w:r w:rsidRPr="009A1460">
        <w:rPr>
          <w:rFonts w:hint="eastAsia"/>
          <w:b/>
          <w:color w:val="000000"/>
          <w:sz w:val="18"/>
          <w:szCs w:val="18"/>
        </w:rPr>
        <w:t>Asia</w:t>
      </w:r>
      <w:r w:rsidRPr="009A1460">
        <w:rPr>
          <w:rFonts w:eastAsia="Malgun Gothic"/>
          <w:b/>
          <w:color w:val="000000"/>
          <w:sz w:val="18"/>
          <w:szCs w:val="18"/>
          <w:lang w:eastAsia="ko-KR"/>
        </w:rPr>
        <w:t>-Pacific Human Rights Information Center</w:t>
      </w:r>
      <w:r w:rsidRPr="009A1460">
        <w:rPr>
          <w:b/>
          <w:color w:val="000000"/>
          <w:sz w:val="18"/>
          <w:szCs w:val="18"/>
        </w:rPr>
        <w:t>.</w:t>
      </w:r>
      <w:proofErr w:type="gramEnd"/>
      <w:r w:rsidRPr="009A1460">
        <w:rPr>
          <w:b/>
          <w:color w:val="000000"/>
          <w:sz w:val="18"/>
          <w:szCs w:val="18"/>
        </w:rPr>
        <w:t xml:space="preserve"> </w:t>
      </w:r>
      <w:r w:rsidRPr="009A1460">
        <w:rPr>
          <w:color w:val="000000"/>
          <w:sz w:val="18"/>
          <w:szCs w:val="18"/>
        </w:rPr>
        <w:t>“Japan: Juvenile Law Amended Again”</w:t>
      </w:r>
      <w:r w:rsidRPr="002B5F7E">
        <w:rPr>
          <w:color w:val="000000"/>
          <w:sz w:val="18"/>
          <w:szCs w:val="18"/>
          <w:highlight w:val="yellow"/>
          <w:rPrChange w:id="431" w:author="Nicholas Peeters" w:date="2014-08-05T18:10:00Z">
            <w:rPr>
              <w:color w:val="000000"/>
              <w:sz w:val="18"/>
              <w:szCs w:val="18"/>
            </w:rPr>
          </w:rPrChange>
        </w:rPr>
        <w:t xml:space="preserve">. </w:t>
      </w:r>
      <w:proofErr w:type="gramStart"/>
      <w:r w:rsidRPr="002B5F7E">
        <w:rPr>
          <w:i/>
          <w:color w:val="000000"/>
          <w:sz w:val="18"/>
          <w:szCs w:val="18"/>
          <w:highlight w:val="yellow"/>
          <w:rPrChange w:id="432" w:author="Nicholas Peeters" w:date="2014-08-05T18:10:00Z">
            <w:rPr>
              <w:i/>
              <w:color w:val="000000"/>
              <w:sz w:val="18"/>
              <w:szCs w:val="18"/>
            </w:rPr>
          </w:rPrChange>
        </w:rPr>
        <w:t>Internet</w:t>
      </w:r>
      <w:r w:rsidRPr="002B5F7E">
        <w:rPr>
          <w:color w:val="000000"/>
          <w:sz w:val="18"/>
          <w:szCs w:val="18"/>
          <w:highlight w:val="yellow"/>
          <w:rPrChange w:id="433" w:author="Nicholas Peeters" w:date="2014-08-05T18:10:00Z">
            <w:rPr>
              <w:color w:val="000000"/>
              <w:sz w:val="18"/>
              <w:szCs w:val="18"/>
            </w:rPr>
          </w:rPrChange>
        </w:rPr>
        <w:t>.</w:t>
      </w:r>
      <w:proofErr w:type="gramEnd"/>
      <w:r w:rsidRPr="002B5F7E">
        <w:rPr>
          <w:color w:val="000000"/>
          <w:sz w:val="18"/>
          <w:szCs w:val="18"/>
          <w:highlight w:val="yellow"/>
          <w:rPrChange w:id="434" w:author="Nicholas Peeters" w:date="2014-08-05T18:10:00Z">
            <w:rPr>
              <w:color w:val="000000"/>
              <w:sz w:val="18"/>
              <w:szCs w:val="18"/>
            </w:rPr>
          </w:rPrChange>
        </w:rPr>
        <w:t xml:space="preserve"> </w:t>
      </w:r>
      <w:proofErr w:type="spellStart"/>
      <w:proofErr w:type="gramStart"/>
      <w:r w:rsidRPr="002B5F7E">
        <w:rPr>
          <w:color w:val="000000"/>
          <w:sz w:val="18"/>
          <w:szCs w:val="18"/>
          <w:highlight w:val="yellow"/>
          <w:rPrChange w:id="435" w:author="Nicholas Peeters" w:date="2014-08-05T18:10:00Z">
            <w:rPr>
              <w:color w:val="000000"/>
              <w:sz w:val="18"/>
              <w:szCs w:val="18"/>
            </w:rPr>
          </w:rPrChange>
        </w:rPr>
        <w:t>Juni</w:t>
      </w:r>
      <w:proofErr w:type="spellEnd"/>
      <w:r w:rsidRPr="002B5F7E">
        <w:rPr>
          <w:color w:val="000000"/>
          <w:sz w:val="18"/>
          <w:szCs w:val="18"/>
          <w:highlight w:val="yellow"/>
          <w:rPrChange w:id="436" w:author="Nicholas Peeters" w:date="2014-08-05T18:10:00Z">
            <w:rPr>
              <w:color w:val="000000"/>
              <w:sz w:val="18"/>
              <w:szCs w:val="18"/>
            </w:rPr>
          </w:rPrChange>
        </w:rPr>
        <w:t xml:space="preserve"> 2014.</w:t>
      </w:r>
      <w:proofErr w:type="gramEnd"/>
      <w:ins w:id="437" w:author="Nicholas Peeters" w:date="2014-08-05T18:11:00Z">
        <w:r>
          <w:rPr>
            <w:rFonts w:hint="eastAsia"/>
            <w:color w:val="000000"/>
            <w:sz w:val="18"/>
            <w:szCs w:val="18"/>
          </w:rPr>
          <w:t xml:space="preserve"> </w:t>
        </w:r>
      </w:ins>
    </w:p>
  </w:footnote>
  <w:footnote w:id="91">
    <w:p w:rsidR="009B6139" w:rsidRPr="009A1460" w:rsidRDefault="009B6139" w:rsidP="00E84F16">
      <w:pPr>
        <w:pStyle w:val="NoSpacing"/>
        <w:rPr>
          <w:rFonts w:eastAsia="Malgun Gothic"/>
          <w:color w:val="000000"/>
          <w:sz w:val="18"/>
          <w:szCs w:val="18"/>
          <w:lang w:eastAsia="ko-KR"/>
        </w:rPr>
      </w:pPr>
      <w:r w:rsidRPr="009A1460">
        <w:rPr>
          <w:rStyle w:val="FootnoteReference"/>
          <w:color w:val="000000"/>
          <w:sz w:val="18"/>
          <w:szCs w:val="18"/>
        </w:rPr>
        <w:footnoteRef/>
      </w:r>
      <w:r w:rsidRPr="009A1460">
        <w:rPr>
          <w:color w:val="000000"/>
          <w:sz w:val="18"/>
          <w:szCs w:val="18"/>
        </w:rPr>
        <w:t xml:space="preserve"> </w:t>
      </w:r>
      <w:proofErr w:type="spellStart"/>
      <w:r w:rsidRPr="009A1460">
        <w:rPr>
          <w:b/>
          <w:sz w:val="18"/>
          <w:szCs w:val="18"/>
        </w:rPr>
        <w:t>Nobuhito</w:t>
      </w:r>
      <w:proofErr w:type="spellEnd"/>
      <w:r w:rsidRPr="009A1460">
        <w:rPr>
          <w:b/>
          <w:sz w:val="18"/>
          <w:szCs w:val="18"/>
        </w:rPr>
        <w:t xml:space="preserve">, </w:t>
      </w:r>
      <w:proofErr w:type="spellStart"/>
      <w:r w:rsidRPr="009A1460">
        <w:rPr>
          <w:b/>
          <w:sz w:val="18"/>
          <w:szCs w:val="18"/>
        </w:rPr>
        <w:t>Yoshinaka</w:t>
      </w:r>
      <w:proofErr w:type="spellEnd"/>
      <w:r w:rsidRPr="009A1460">
        <w:rPr>
          <w:b/>
          <w:sz w:val="18"/>
          <w:szCs w:val="18"/>
        </w:rPr>
        <w:t xml:space="preserve">. </w:t>
      </w:r>
      <w:r w:rsidRPr="009A1460">
        <w:rPr>
          <w:sz w:val="18"/>
          <w:szCs w:val="18"/>
        </w:rPr>
        <w:t xml:space="preserve">2010. “Recent changes in youth justice in Japan”. Hiroshima </w:t>
      </w:r>
      <w:proofErr w:type="spellStart"/>
      <w:r w:rsidRPr="009A1460">
        <w:rPr>
          <w:sz w:val="18"/>
          <w:szCs w:val="18"/>
        </w:rPr>
        <w:t>Hōgaku</w:t>
      </w:r>
      <w:proofErr w:type="spellEnd"/>
      <w:r w:rsidRPr="009A1460">
        <w:rPr>
          <w:sz w:val="18"/>
          <w:szCs w:val="18"/>
        </w:rPr>
        <w:t xml:space="preserve"> 33(4): 27-32.</w:t>
      </w:r>
    </w:p>
  </w:footnote>
  <w:footnote w:id="92">
    <w:p w:rsidR="009B6139" w:rsidRPr="009A1460" w:rsidRDefault="009B6139">
      <w:pPr>
        <w:pStyle w:val="FootnoteText"/>
        <w:rPr>
          <w:color w:val="000000"/>
          <w:sz w:val="18"/>
          <w:szCs w:val="18"/>
        </w:rPr>
      </w:pPr>
      <w:r w:rsidRPr="009A1460">
        <w:rPr>
          <w:rStyle w:val="FootnoteReference"/>
          <w:color w:val="000000"/>
          <w:sz w:val="18"/>
          <w:szCs w:val="18"/>
        </w:rPr>
        <w:footnoteRef/>
      </w:r>
      <w:r w:rsidRPr="009A1460">
        <w:rPr>
          <w:color w:val="000000"/>
          <w:sz w:val="18"/>
          <w:szCs w:val="18"/>
        </w:rPr>
        <w:t xml:space="preserve"> </w:t>
      </w:r>
      <w:r w:rsidRPr="009A1460">
        <w:rPr>
          <w:b/>
          <w:sz w:val="18"/>
          <w:szCs w:val="18"/>
        </w:rPr>
        <w:t>Ibid.</w:t>
      </w:r>
    </w:p>
  </w:footnote>
  <w:footnote w:id="93">
    <w:p w:rsidR="009B6139" w:rsidRPr="00946E90" w:rsidRDefault="009B6139" w:rsidP="000B1D27">
      <w:pPr>
        <w:pStyle w:val="FootnoteText"/>
        <w:rPr>
          <w:color w:val="000000"/>
        </w:rPr>
      </w:pPr>
      <w:r w:rsidRPr="009A1460">
        <w:rPr>
          <w:rStyle w:val="FootnoteReference"/>
          <w:color w:val="000000"/>
          <w:sz w:val="18"/>
          <w:szCs w:val="18"/>
        </w:rPr>
        <w:footnoteRef/>
      </w:r>
      <w:r w:rsidRPr="009A1460">
        <w:rPr>
          <w:color w:val="000000"/>
          <w:sz w:val="18"/>
          <w:szCs w:val="18"/>
        </w:rPr>
        <w:t xml:space="preserve"> </w:t>
      </w:r>
      <w:r w:rsidRPr="009A1460">
        <w:rPr>
          <w:b/>
          <w:sz w:val="18"/>
          <w:szCs w:val="18"/>
        </w:rPr>
        <w:t>Ibid.</w:t>
      </w:r>
    </w:p>
  </w:footnote>
  <w:footnote w:id="94">
    <w:p w:rsidR="009B6139" w:rsidRPr="009A1460" w:rsidRDefault="009B6139">
      <w:pPr>
        <w:pStyle w:val="FootnoteText"/>
        <w:rPr>
          <w:color w:val="000000"/>
          <w:sz w:val="18"/>
          <w:szCs w:val="18"/>
          <w:lang w:val="nl-BE"/>
        </w:rPr>
      </w:pPr>
      <w:r w:rsidRPr="009A1460">
        <w:rPr>
          <w:rStyle w:val="FootnoteReference"/>
          <w:color w:val="000000"/>
          <w:sz w:val="18"/>
          <w:szCs w:val="18"/>
        </w:rPr>
        <w:footnoteRef/>
      </w:r>
      <w:r w:rsidRPr="009A1460">
        <w:rPr>
          <w:color w:val="000000"/>
          <w:sz w:val="18"/>
          <w:szCs w:val="18"/>
        </w:rPr>
        <w:t xml:space="preserve"> </w:t>
      </w:r>
      <w:r w:rsidRPr="009A1460">
        <w:rPr>
          <w:b/>
          <w:color w:val="000000"/>
          <w:sz w:val="18"/>
          <w:szCs w:val="18"/>
        </w:rPr>
        <w:t xml:space="preserve">BBC News. </w:t>
      </w:r>
      <w:r w:rsidRPr="009A1460">
        <w:rPr>
          <w:color w:val="000000"/>
          <w:sz w:val="18"/>
          <w:szCs w:val="18"/>
        </w:rPr>
        <w:t xml:space="preserve">“Boy held over Japan child murder”. </w:t>
      </w:r>
      <w:r w:rsidRPr="002B5F7E">
        <w:rPr>
          <w:i/>
          <w:color w:val="000000"/>
          <w:sz w:val="18"/>
          <w:szCs w:val="18"/>
          <w:highlight w:val="yellow"/>
          <w:lang w:val="nl-BE"/>
          <w:rPrChange w:id="444" w:author="Nicholas Peeters" w:date="2014-08-05T18:13:00Z">
            <w:rPr>
              <w:i/>
              <w:color w:val="000000"/>
              <w:sz w:val="18"/>
              <w:szCs w:val="18"/>
              <w:lang w:val="nl-BE"/>
            </w:rPr>
          </w:rPrChange>
        </w:rPr>
        <w:t>Internet</w:t>
      </w:r>
      <w:r w:rsidRPr="002B5F7E">
        <w:rPr>
          <w:color w:val="000000"/>
          <w:sz w:val="18"/>
          <w:szCs w:val="18"/>
          <w:highlight w:val="yellow"/>
          <w:lang w:val="nl-BE"/>
          <w:rPrChange w:id="445" w:author="Nicholas Peeters" w:date="2014-08-05T18:13:00Z">
            <w:rPr>
              <w:color w:val="000000"/>
              <w:sz w:val="18"/>
              <w:szCs w:val="18"/>
              <w:lang w:val="nl-BE"/>
            </w:rPr>
          </w:rPrChange>
        </w:rPr>
        <w:t>. Juni 2014.</w:t>
      </w:r>
    </w:p>
  </w:footnote>
  <w:footnote w:id="95">
    <w:p w:rsidR="009B6139" w:rsidRPr="009A1460" w:rsidRDefault="009B6139">
      <w:pPr>
        <w:pStyle w:val="FootnoteText"/>
        <w:rPr>
          <w:color w:val="000000"/>
          <w:sz w:val="18"/>
          <w:szCs w:val="18"/>
        </w:rPr>
      </w:pPr>
      <w:r w:rsidRPr="009A1460">
        <w:rPr>
          <w:rStyle w:val="FootnoteReference"/>
          <w:color w:val="000000"/>
          <w:sz w:val="18"/>
          <w:szCs w:val="18"/>
        </w:rPr>
        <w:footnoteRef/>
      </w:r>
      <w:r w:rsidRPr="009A1460">
        <w:rPr>
          <w:color w:val="000000"/>
          <w:sz w:val="18"/>
          <w:szCs w:val="18"/>
          <w:lang w:val="nl-BE"/>
        </w:rPr>
        <w:t xml:space="preserve"> </w:t>
      </w:r>
      <w:r w:rsidRPr="009A1460">
        <w:rPr>
          <w:b/>
          <w:color w:val="000000"/>
          <w:sz w:val="18"/>
          <w:szCs w:val="18"/>
          <w:lang w:val="nl-BE"/>
        </w:rPr>
        <w:t>Wikipedia</w:t>
      </w:r>
      <w:r w:rsidRPr="009A1460">
        <w:rPr>
          <w:color w:val="000000"/>
          <w:sz w:val="18"/>
          <w:szCs w:val="18"/>
          <w:lang w:val="nl-BE"/>
        </w:rPr>
        <w:t>. “</w:t>
      </w:r>
      <w:r w:rsidRPr="009A1460">
        <w:rPr>
          <w:rFonts w:hint="eastAsia"/>
          <w:color w:val="000000"/>
          <w:sz w:val="18"/>
          <w:szCs w:val="18"/>
          <w:lang w:val="nl-BE"/>
        </w:rPr>
        <w:t>長崎男児誘拐殺人事件</w:t>
      </w:r>
      <w:r w:rsidRPr="009A1460">
        <w:rPr>
          <w:color w:val="000000"/>
          <w:sz w:val="18"/>
          <w:szCs w:val="18"/>
          <w:lang w:val="nl-BE"/>
        </w:rPr>
        <w:t xml:space="preserve"> (</w:t>
      </w:r>
      <w:r w:rsidRPr="009A1460">
        <w:rPr>
          <w:i/>
          <w:color w:val="000000"/>
          <w:sz w:val="18"/>
          <w:szCs w:val="18"/>
          <w:lang w:val="nl-BE"/>
        </w:rPr>
        <w:t>Nagasaki Danji Yūkai Satsujin Jiken</w:t>
      </w:r>
      <w:r w:rsidRPr="009A1460">
        <w:rPr>
          <w:color w:val="000000"/>
          <w:sz w:val="18"/>
          <w:szCs w:val="18"/>
          <w:lang w:val="nl-BE"/>
        </w:rPr>
        <w:t xml:space="preserve">). </w:t>
      </w:r>
      <w:proofErr w:type="gramStart"/>
      <w:r w:rsidRPr="002B5F7E">
        <w:rPr>
          <w:i/>
          <w:color w:val="000000"/>
          <w:sz w:val="18"/>
          <w:szCs w:val="18"/>
          <w:highlight w:val="yellow"/>
          <w:rPrChange w:id="446" w:author="Nicholas Peeters" w:date="2014-08-05T18:13:00Z">
            <w:rPr>
              <w:i/>
              <w:color w:val="000000"/>
              <w:sz w:val="18"/>
              <w:szCs w:val="18"/>
            </w:rPr>
          </w:rPrChange>
        </w:rPr>
        <w:t>Internet</w:t>
      </w:r>
      <w:r w:rsidRPr="002B5F7E">
        <w:rPr>
          <w:color w:val="000000"/>
          <w:sz w:val="18"/>
          <w:szCs w:val="18"/>
          <w:highlight w:val="yellow"/>
          <w:rPrChange w:id="447" w:author="Nicholas Peeters" w:date="2014-08-05T18:13:00Z">
            <w:rPr>
              <w:color w:val="000000"/>
              <w:sz w:val="18"/>
              <w:szCs w:val="18"/>
            </w:rPr>
          </w:rPrChange>
        </w:rPr>
        <w:t>.</w:t>
      </w:r>
      <w:proofErr w:type="gramEnd"/>
      <w:r w:rsidRPr="002B5F7E">
        <w:rPr>
          <w:color w:val="000000"/>
          <w:sz w:val="18"/>
          <w:szCs w:val="18"/>
          <w:highlight w:val="yellow"/>
          <w:rPrChange w:id="448" w:author="Nicholas Peeters" w:date="2014-08-05T18:13:00Z">
            <w:rPr>
              <w:color w:val="000000"/>
              <w:sz w:val="18"/>
              <w:szCs w:val="18"/>
            </w:rPr>
          </w:rPrChange>
        </w:rPr>
        <w:t xml:space="preserve"> </w:t>
      </w:r>
      <w:proofErr w:type="spellStart"/>
      <w:proofErr w:type="gramStart"/>
      <w:r w:rsidRPr="002B5F7E">
        <w:rPr>
          <w:color w:val="000000"/>
          <w:sz w:val="18"/>
          <w:szCs w:val="18"/>
          <w:highlight w:val="yellow"/>
          <w:rPrChange w:id="449" w:author="Nicholas Peeters" w:date="2014-08-05T18:13:00Z">
            <w:rPr>
              <w:color w:val="000000"/>
              <w:sz w:val="18"/>
              <w:szCs w:val="18"/>
            </w:rPr>
          </w:rPrChange>
        </w:rPr>
        <w:t>Juni</w:t>
      </w:r>
      <w:proofErr w:type="spellEnd"/>
      <w:r w:rsidRPr="002B5F7E">
        <w:rPr>
          <w:color w:val="000000"/>
          <w:sz w:val="18"/>
          <w:szCs w:val="18"/>
          <w:highlight w:val="yellow"/>
          <w:rPrChange w:id="450" w:author="Nicholas Peeters" w:date="2014-08-05T18:13:00Z">
            <w:rPr>
              <w:color w:val="000000"/>
              <w:sz w:val="18"/>
              <w:szCs w:val="18"/>
            </w:rPr>
          </w:rPrChange>
        </w:rPr>
        <w:t xml:space="preserve"> 2014.</w:t>
      </w:r>
      <w:proofErr w:type="gramEnd"/>
    </w:p>
  </w:footnote>
  <w:footnote w:id="96">
    <w:p w:rsidR="009B6139" w:rsidRPr="009A1460" w:rsidRDefault="009B6139" w:rsidP="00E3067C">
      <w:pPr>
        <w:pStyle w:val="FootnoteText"/>
        <w:rPr>
          <w:color w:val="000000"/>
          <w:sz w:val="18"/>
          <w:szCs w:val="18"/>
        </w:rPr>
      </w:pPr>
      <w:r w:rsidRPr="009A1460">
        <w:rPr>
          <w:rStyle w:val="FootnoteReference"/>
          <w:color w:val="000000"/>
          <w:sz w:val="18"/>
          <w:szCs w:val="18"/>
        </w:rPr>
        <w:footnoteRef/>
      </w:r>
      <w:r w:rsidRPr="009A1460">
        <w:rPr>
          <w:color w:val="000000"/>
          <w:sz w:val="18"/>
          <w:szCs w:val="18"/>
        </w:rPr>
        <w:t xml:space="preserve"> </w:t>
      </w:r>
      <w:proofErr w:type="spellStart"/>
      <w:r w:rsidRPr="009A1460">
        <w:rPr>
          <w:b/>
          <w:sz w:val="18"/>
          <w:szCs w:val="18"/>
        </w:rPr>
        <w:t>Nobuhito</w:t>
      </w:r>
      <w:proofErr w:type="spellEnd"/>
      <w:r w:rsidRPr="009A1460">
        <w:rPr>
          <w:b/>
          <w:sz w:val="18"/>
          <w:szCs w:val="18"/>
        </w:rPr>
        <w:t xml:space="preserve">, </w:t>
      </w:r>
      <w:proofErr w:type="spellStart"/>
      <w:r w:rsidRPr="009A1460">
        <w:rPr>
          <w:b/>
          <w:sz w:val="18"/>
          <w:szCs w:val="18"/>
        </w:rPr>
        <w:t>Yoshinaka</w:t>
      </w:r>
      <w:proofErr w:type="spellEnd"/>
      <w:r w:rsidRPr="009A1460">
        <w:rPr>
          <w:b/>
          <w:sz w:val="18"/>
          <w:szCs w:val="18"/>
        </w:rPr>
        <w:t xml:space="preserve">. </w:t>
      </w:r>
      <w:r w:rsidRPr="009A1460">
        <w:rPr>
          <w:sz w:val="18"/>
          <w:szCs w:val="18"/>
        </w:rPr>
        <w:t xml:space="preserve">2010. “Recent changes in youth justice in Japan”. </w:t>
      </w:r>
      <w:r w:rsidRPr="009A1460">
        <w:rPr>
          <w:sz w:val="18"/>
          <w:szCs w:val="18"/>
          <w:lang w:val="nl-BE"/>
        </w:rPr>
        <w:t>Hiroshima Hōgaku 33(4): 27-32.</w:t>
      </w:r>
    </w:p>
  </w:footnote>
  <w:footnote w:id="97">
    <w:p w:rsidR="009B6139" w:rsidRPr="009A1460" w:rsidRDefault="009B6139">
      <w:pPr>
        <w:pStyle w:val="FootnoteText"/>
        <w:rPr>
          <w:color w:val="000000"/>
          <w:sz w:val="18"/>
          <w:szCs w:val="18"/>
        </w:rPr>
      </w:pPr>
      <w:r w:rsidRPr="009A1460">
        <w:rPr>
          <w:rStyle w:val="FootnoteReference"/>
          <w:color w:val="000000"/>
          <w:sz w:val="18"/>
          <w:szCs w:val="18"/>
        </w:rPr>
        <w:footnoteRef/>
      </w:r>
      <w:r w:rsidRPr="009A1460">
        <w:rPr>
          <w:color w:val="000000"/>
          <w:sz w:val="18"/>
          <w:szCs w:val="18"/>
        </w:rPr>
        <w:t xml:space="preserve"> </w:t>
      </w:r>
      <w:proofErr w:type="gramStart"/>
      <w:r w:rsidRPr="009A1460">
        <w:rPr>
          <w:b/>
          <w:color w:val="000000"/>
          <w:sz w:val="18"/>
          <w:szCs w:val="18"/>
        </w:rPr>
        <w:t>47 News.</w:t>
      </w:r>
      <w:proofErr w:type="gramEnd"/>
      <w:r w:rsidRPr="009A1460">
        <w:rPr>
          <w:b/>
          <w:color w:val="000000"/>
          <w:sz w:val="18"/>
          <w:szCs w:val="18"/>
        </w:rPr>
        <w:t xml:space="preserve"> </w:t>
      </w:r>
      <w:r w:rsidRPr="009A1460">
        <w:rPr>
          <w:color w:val="000000"/>
          <w:sz w:val="18"/>
          <w:szCs w:val="18"/>
        </w:rPr>
        <w:t>“</w:t>
      </w:r>
      <w:r w:rsidRPr="009A1460">
        <w:rPr>
          <w:rFonts w:hint="eastAsia"/>
          <w:color w:val="000000"/>
          <w:sz w:val="18"/>
          <w:szCs w:val="18"/>
        </w:rPr>
        <w:t>長崎家裁決定詳報</w:t>
      </w:r>
      <w:r w:rsidRPr="009A1460">
        <w:rPr>
          <w:rFonts w:hint="eastAsia"/>
          <w:color w:val="000000"/>
          <w:sz w:val="18"/>
          <w:szCs w:val="18"/>
        </w:rPr>
        <w:t xml:space="preserve"> </w:t>
      </w:r>
      <w:r w:rsidRPr="009A1460">
        <w:rPr>
          <w:rFonts w:hint="eastAsia"/>
          <w:color w:val="000000"/>
          <w:sz w:val="18"/>
          <w:szCs w:val="18"/>
        </w:rPr>
        <w:t>小６女児事件</w:t>
      </w:r>
      <w:r w:rsidRPr="009A1460">
        <w:rPr>
          <w:color w:val="000000"/>
          <w:sz w:val="18"/>
          <w:szCs w:val="18"/>
        </w:rPr>
        <w:t xml:space="preserve"> (</w:t>
      </w:r>
      <w:r w:rsidRPr="009A1460">
        <w:rPr>
          <w:i/>
          <w:color w:val="000000"/>
          <w:sz w:val="18"/>
          <w:szCs w:val="18"/>
        </w:rPr>
        <w:t xml:space="preserve">Nagasaki Kasai </w:t>
      </w:r>
      <w:proofErr w:type="spellStart"/>
      <w:r w:rsidRPr="009A1460">
        <w:rPr>
          <w:i/>
          <w:color w:val="000000"/>
          <w:sz w:val="18"/>
          <w:szCs w:val="18"/>
        </w:rPr>
        <w:t>Ke’tei</w:t>
      </w:r>
      <w:proofErr w:type="spellEnd"/>
      <w:r w:rsidRPr="009A1460">
        <w:rPr>
          <w:i/>
          <w:color w:val="000000"/>
          <w:sz w:val="18"/>
          <w:szCs w:val="18"/>
        </w:rPr>
        <w:t xml:space="preserve"> </w:t>
      </w:r>
      <w:proofErr w:type="spellStart"/>
      <w:r w:rsidRPr="009A1460">
        <w:rPr>
          <w:i/>
          <w:color w:val="000000"/>
          <w:sz w:val="18"/>
          <w:szCs w:val="18"/>
        </w:rPr>
        <w:t>Shōhō</w:t>
      </w:r>
      <w:proofErr w:type="spellEnd"/>
      <w:r w:rsidRPr="009A1460">
        <w:rPr>
          <w:i/>
          <w:color w:val="000000"/>
          <w:sz w:val="18"/>
          <w:szCs w:val="18"/>
        </w:rPr>
        <w:t xml:space="preserve"> </w:t>
      </w:r>
      <w:proofErr w:type="spellStart"/>
      <w:r w:rsidRPr="009A1460">
        <w:rPr>
          <w:i/>
          <w:color w:val="000000"/>
          <w:sz w:val="18"/>
          <w:szCs w:val="18"/>
        </w:rPr>
        <w:t>Shō</w:t>
      </w:r>
      <w:proofErr w:type="spellEnd"/>
      <w:r w:rsidRPr="009A1460">
        <w:rPr>
          <w:i/>
          <w:color w:val="000000"/>
          <w:sz w:val="18"/>
          <w:szCs w:val="18"/>
        </w:rPr>
        <w:t xml:space="preserve"> 6 </w:t>
      </w:r>
      <w:proofErr w:type="spellStart"/>
      <w:r w:rsidRPr="009A1460">
        <w:rPr>
          <w:i/>
          <w:color w:val="000000"/>
          <w:sz w:val="18"/>
          <w:szCs w:val="18"/>
        </w:rPr>
        <w:t>Joji</w:t>
      </w:r>
      <w:proofErr w:type="spellEnd"/>
      <w:r w:rsidRPr="009A1460">
        <w:rPr>
          <w:i/>
          <w:color w:val="000000"/>
          <w:sz w:val="18"/>
          <w:szCs w:val="18"/>
        </w:rPr>
        <w:t xml:space="preserve"> </w:t>
      </w:r>
      <w:proofErr w:type="spellStart"/>
      <w:r w:rsidRPr="009A1460">
        <w:rPr>
          <w:i/>
          <w:color w:val="000000"/>
          <w:sz w:val="18"/>
          <w:szCs w:val="18"/>
        </w:rPr>
        <w:t>Jiken</w:t>
      </w:r>
      <w:proofErr w:type="spellEnd"/>
      <w:r w:rsidRPr="009A1460">
        <w:rPr>
          <w:color w:val="000000"/>
          <w:sz w:val="18"/>
          <w:szCs w:val="18"/>
        </w:rPr>
        <w:t xml:space="preserve">)”. </w:t>
      </w:r>
      <w:proofErr w:type="gramStart"/>
      <w:r w:rsidRPr="009A1460">
        <w:rPr>
          <w:i/>
          <w:color w:val="000000"/>
          <w:sz w:val="18"/>
          <w:szCs w:val="18"/>
        </w:rPr>
        <w:t>Internet</w:t>
      </w:r>
      <w:r w:rsidRPr="009A1460">
        <w:rPr>
          <w:color w:val="000000"/>
          <w:sz w:val="18"/>
          <w:szCs w:val="18"/>
        </w:rPr>
        <w:t>.</w:t>
      </w:r>
      <w:proofErr w:type="gramEnd"/>
      <w:r w:rsidRPr="009A1460">
        <w:rPr>
          <w:color w:val="000000"/>
          <w:sz w:val="18"/>
          <w:szCs w:val="18"/>
        </w:rPr>
        <w:t xml:space="preserve"> </w:t>
      </w:r>
      <w:proofErr w:type="spellStart"/>
      <w:proofErr w:type="gramStart"/>
      <w:r w:rsidRPr="009A1460">
        <w:rPr>
          <w:color w:val="000000"/>
          <w:sz w:val="18"/>
          <w:szCs w:val="18"/>
        </w:rPr>
        <w:t>Juni</w:t>
      </w:r>
      <w:proofErr w:type="spellEnd"/>
      <w:r w:rsidRPr="009A1460">
        <w:rPr>
          <w:color w:val="000000"/>
          <w:sz w:val="18"/>
          <w:szCs w:val="18"/>
        </w:rPr>
        <w:t xml:space="preserve"> 2014.</w:t>
      </w:r>
      <w:proofErr w:type="gramEnd"/>
    </w:p>
  </w:footnote>
  <w:footnote w:id="98">
    <w:p w:rsidR="009B6139" w:rsidRPr="009A1460" w:rsidRDefault="009B6139">
      <w:pPr>
        <w:pStyle w:val="FootnoteText"/>
        <w:rPr>
          <w:color w:val="000000"/>
          <w:sz w:val="18"/>
          <w:szCs w:val="18"/>
        </w:rPr>
      </w:pPr>
      <w:r w:rsidRPr="009A1460">
        <w:rPr>
          <w:rStyle w:val="FootnoteReference"/>
          <w:color w:val="000000"/>
          <w:sz w:val="18"/>
          <w:szCs w:val="18"/>
        </w:rPr>
        <w:footnoteRef/>
      </w:r>
      <w:r w:rsidRPr="009A1460">
        <w:rPr>
          <w:color w:val="000000"/>
          <w:sz w:val="18"/>
          <w:szCs w:val="18"/>
        </w:rPr>
        <w:t xml:space="preserve"> </w:t>
      </w:r>
      <w:proofErr w:type="gramStart"/>
      <w:r w:rsidRPr="009A1460">
        <w:rPr>
          <w:b/>
          <w:color w:val="000000"/>
          <w:sz w:val="18"/>
          <w:szCs w:val="18"/>
        </w:rPr>
        <w:t>Wikipedia</w:t>
      </w:r>
      <w:r w:rsidRPr="009A1460">
        <w:rPr>
          <w:color w:val="000000"/>
          <w:sz w:val="18"/>
          <w:szCs w:val="18"/>
        </w:rPr>
        <w:t>.</w:t>
      </w:r>
      <w:proofErr w:type="gramEnd"/>
      <w:r w:rsidRPr="009A1460">
        <w:rPr>
          <w:color w:val="000000"/>
          <w:sz w:val="18"/>
          <w:szCs w:val="18"/>
        </w:rPr>
        <w:t xml:space="preserve"> </w:t>
      </w:r>
      <w:proofErr w:type="gramStart"/>
      <w:r w:rsidRPr="009A1460">
        <w:rPr>
          <w:color w:val="000000"/>
          <w:sz w:val="18"/>
          <w:szCs w:val="18"/>
        </w:rPr>
        <w:t>“Sasebo Slashing”.</w:t>
      </w:r>
      <w:proofErr w:type="gramEnd"/>
      <w:r w:rsidRPr="009A1460">
        <w:rPr>
          <w:color w:val="000000"/>
          <w:sz w:val="18"/>
          <w:szCs w:val="18"/>
        </w:rPr>
        <w:t xml:space="preserve"> </w:t>
      </w:r>
      <w:proofErr w:type="gramStart"/>
      <w:r w:rsidRPr="009A1460">
        <w:rPr>
          <w:i/>
          <w:color w:val="000000"/>
          <w:sz w:val="18"/>
          <w:szCs w:val="18"/>
        </w:rPr>
        <w:t>Internet</w:t>
      </w:r>
      <w:r w:rsidRPr="009A1460">
        <w:rPr>
          <w:color w:val="000000"/>
          <w:sz w:val="18"/>
          <w:szCs w:val="18"/>
        </w:rPr>
        <w:t>.</w:t>
      </w:r>
      <w:proofErr w:type="gramEnd"/>
      <w:r w:rsidRPr="009A1460">
        <w:rPr>
          <w:color w:val="000000"/>
          <w:sz w:val="18"/>
          <w:szCs w:val="18"/>
        </w:rPr>
        <w:t xml:space="preserve"> </w:t>
      </w:r>
      <w:proofErr w:type="spellStart"/>
      <w:proofErr w:type="gramStart"/>
      <w:r w:rsidRPr="009A1460">
        <w:rPr>
          <w:color w:val="000000"/>
          <w:sz w:val="18"/>
          <w:szCs w:val="18"/>
        </w:rPr>
        <w:t>Juni</w:t>
      </w:r>
      <w:proofErr w:type="spellEnd"/>
      <w:r w:rsidRPr="009A1460">
        <w:rPr>
          <w:color w:val="000000"/>
          <w:sz w:val="18"/>
          <w:szCs w:val="18"/>
        </w:rPr>
        <w:t xml:space="preserve"> 2014.</w:t>
      </w:r>
      <w:proofErr w:type="gramEnd"/>
    </w:p>
  </w:footnote>
  <w:footnote w:id="99">
    <w:p w:rsidR="009B6139" w:rsidRPr="009A1460" w:rsidRDefault="009B6139" w:rsidP="000B1D27">
      <w:pPr>
        <w:pStyle w:val="FootnoteText"/>
        <w:rPr>
          <w:color w:val="000000"/>
          <w:sz w:val="18"/>
          <w:szCs w:val="18"/>
        </w:rPr>
      </w:pPr>
      <w:r w:rsidRPr="009A1460">
        <w:rPr>
          <w:rStyle w:val="FootnoteReference"/>
          <w:color w:val="000000"/>
          <w:sz w:val="18"/>
          <w:szCs w:val="18"/>
        </w:rPr>
        <w:footnoteRef/>
      </w:r>
      <w:r w:rsidRPr="009A1460">
        <w:rPr>
          <w:color w:val="000000"/>
          <w:sz w:val="18"/>
          <w:szCs w:val="18"/>
        </w:rPr>
        <w:t xml:space="preserve"> </w:t>
      </w:r>
      <w:proofErr w:type="spellStart"/>
      <w:r w:rsidRPr="009A1460">
        <w:rPr>
          <w:b/>
          <w:sz w:val="18"/>
          <w:szCs w:val="18"/>
        </w:rPr>
        <w:t>Nobuhito</w:t>
      </w:r>
      <w:proofErr w:type="spellEnd"/>
      <w:r w:rsidRPr="009A1460">
        <w:rPr>
          <w:b/>
          <w:sz w:val="18"/>
          <w:szCs w:val="18"/>
        </w:rPr>
        <w:t xml:space="preserve">, </w:t>
      </w:r>
      <w:proofErr w:type="spellStart"/>
      <w:r w:rsidRPr="009A1460">
        <w:rPr>
          <w:b/>
          <w:sz w:val="18"/>
          <w:szCs w:val="18"/>
        </w:rPr>
        <w:t>Yoshinaka</w:t>
      </w:r>
      <w:proofErr w:type="spellEnd"/>
      <w:r w:rsidRPr="009A1460">
        <w:rPr>
          <w:b/>
          <w:sz w:val="18"/>
          <w:szCs w:val="18"/>
        </w:rPr>
        <w:t xml:space="preserve">. </w:t>
      </w:r>
      <w:r w:rsidRPr="009A1460">
        <w:rPr>
          <w:sz w:val="18"/>
          <w:szCs w:val="18"/>
        </w:rPr>
        <w:t xml:space="preserve">2010. “Recent changes in youth justice in Japan”. Hiroshima </w:t>
      </w:r>
      <w:proofErr w:type="spellStart"/>
      <w:r w:rsidRPr="009A1460">
        <w:rPr>
          <w:sz w:val="18"/>
          <w:szCs w:val="18"/>
        </w:rPr>
        <w:t>Hōgaku</w:t>
      </w:r>
      <w:proofErr w:type="spellEnd"/>
      <w:r w:rsidRPr="009A1460">
        <w:rPr>
          <w:sz w:val="18"/>
          <w:szCs w:val="18"/>
        </w:rPr>
        <w:t xml:space="preserve"> 33(4): 27-32.</w:t>
      </w:r>
    </w:p>
  </w:footnote>
  <w:footnote w:id="100">
    <w:p w:rsidR="009B6139" w:rsidRPr="003A608F" w:rsidRDefault="009B6139">
      <w:pPr>
        <w:pStyle w:val="FootnoteText"/>
        <w:rPr>
          <w:color w:val="000000"/>
        </w:rPr>
      </w:pPr>
      <w:r w:rsidRPr="009A1460">
        <w:rPr>
          <w:rStyle w:val="FootnoteReference"/>
          <w:color w:val="000000"/>
          <w:sz w:val="18"/>
          <w:szCs w:val="18"/>
        </w:rPr>
        <w:footnoteRef/>
      </w:r>
      <w:r w:rsidRPr="009A1460">
        <w:rPr>
          <w:color w:val="000000"/>
          <w:sz w:val="18"/>
          <w:szCs w:val="18"/>
        </w:rPr>
        <w:t xml:space="preserve"> </w:t>
      </w:r>
      <w:proofErr w:type="spellStart"/>
      <w:r w:rsidRPr="009A1460">
        <w:rPr>
          <w:b/>
          <w:sz w:val="18"/>
          <w:szCs w:val="18"/>
        </w:rPr>
        <w:t>Nobuhito</w:t>
      </w:r>
      <w:proofErr w:type="spellEnd"/>
      <w:r w:rsidRPr="009A1460">
        <w:rPr>
          <w:b/>
          <w:sz w:val="18"/>
          <w:szCs w:val="18"/>
        </w:rPr>
        <w:t xml:space="preserve">, </w:t>
      </w:r>
      <w:proofErr w:type="spellStart"/>
      <w:r w:rsidRPr="009A1460">
        <w:rPr>
          <w:b/>
          <w:sz w:val="18"/>
          <w:szCs w:val="18"/>
        </w:rPr>
        <w:t>Yoshinaka</w:t>
      </w:r>
      <w:proofErr w:type="spellEnd"/>
      <w:r w:rsidRPr="009A1460">
        <w:rPr>
          <w:b/>
          <w:sz w:val="18"/>
          <w:szCs w:val="18"/>
        </w:rPr>
        <w:t xml:space="preserve">. </w:t>
      </w:r>
      <w:r w:rsidRPr="009A1460">
        <w:rPr>
          <w:sz w:val="18"/>
          <w:szCs w:val="18"/>
        </w:rPr>
        <w:t xml:space="preserve">2010. “Recent changes in youth justice in Japan”. Hiroshima </w:t>
      </w:r>
      <w:proofErr w:type="spellStart"/>
      <w:r w:rsidRPr="009A1460">
        <w:rPr>
          <w:sz w:val="18"/>
          <w:szCs w:val="18"/>
        </w:rPr>
        <w:t>Hōgaku</w:t>
      </w:r>
      <w:proofErr w:type="spellEnd"/>
      <w:r w:rsidRPr="009A1460">
        <w:rPr>
          <w:sz w:val="18"/>
          <w:szCs w:val="18"/>
        </w:rPr>
        <w:t xml:space="preserve"> 33(4): 27-32.</w:t>
      </w:r>
    </w:p>
  </w:footnote>
  <w:footnote w:id="101">
    <w:p w:rsidR="009B6139" w:rsidRPr="009A1460" w:rsidRDefault="009B6139" w:rsidP="00D70BBD">
      <w:pPr>
        <w:pStyle w:val="FootnoteText"/>
        <w:spacing w:line="360" w:lineRule="auto"/>
        <w:rPr>
          <w:rFonts w:eastAsia="Malgun Gothic"/>
          <w:i/>
          <w:color w:val="000000"/>
          <w:sz w:val="18"/>
          <w:szCs w:val="18"/>
          <w:lang w:eastAsia="ko-KR"/>
        </w:rPr>
      </w:pPr>
      <w:r w:rsidRPr="009A1460">
        <w:rPr>
          <w:rStyle w:val="FootnoteReference"/>
          <w:color w:val="000000"/>
          <w:sz w:val="18"/>
          <w:szCs w:val="18"/>
        </w:rPr>
        <w:footnoteRef/>
      </w:r>
      <w:r w:rsidRPr="009A1460">
        <w:rPr>
          <w:color w:val="000000"/>
          <w:sz w:val="18"/>
          <w:szCs w:val="18"/>
        </w:rPr>
        <w:t xml:space="preserve"> </w:t>
      </w:r>
      <w:r w:rsidRPr="009A1460">
        <w:rPr>
          <w:b/>
          <w:color w:val="000000"/>
          <w:sz w:val="18"/>
          <w:szCs w:val="18"/>
        </w:rPr>
        <w:t>Japan Federation of Bar Associations (</w:t>
      </w:r>
      <w:r w:rsidRPr="009A1460">
        <w:rPr>
          <w:rFonts w:hint="eastAsia"/>
          <w:b/>
          <w:color w:val="000000"/>
          <w:sz w:val="18"/>
          <w:szCs w:val="18"/>
        </w:rPr>
        <w:t>日本弁護士連合会</w:t>
      </w:r>
      <w:r w:rsidRPr="009A1460">
        <w:rPr>
          <w:rFonts w:eastAsia="Malgun Gothic"/>
          <w:b/>
          <w:color w:val="000000"/>
          <w:sz w:val="18"/>
          <w:szCs w:val="18"/>
          <w:lang w:eastAsia="ko-KR"/>
        </w:rPr>
        <w:t xml:space="preserve">). </w:t>
      </w:r>
      <w:r w:rsidRPr="009A1460">
        <w:rPr>
          <w:rFonts w:eastAsia="Malgun Gothic"/>
          <w:color w:val="000000"/>
          <w:sz w:val="18"/>
          <w:szCs w:val="18"/>
        </w:rPr>
        <w:t xml:space="preserve">2011. </w:t>
      </w:r>
      <w:r w:rsidRPr="009A1460">
        <w:rPr>
          <w:rFonts w:hint="eastAsia"/>
          <w:color w:val="000000"/>
          <w:sz w:val="18"/>
          <w:szCs w:val="18"/>
        </w:rPr>
        <w:t>『２００８</w:t>
      </w:r>
      <w:r w:rsidRPr="009A1460">
        <w:rPr>
          <w:rFonts w:hint="eastAsia"/>
          <w:color w:val="000000"/>
          <w:sz w:val="18"/>
          <w:szCs w:val="18"/>
          <w:lang w:val="nl-BE"/>
        </w:rPr>
        <w:t>年「改正」少年法の実行</w:t>
      </w:r>
      <w:r w:rsidRPr="009A1460">
        <w:rPr>
          <w:rFonts w:hint="eastAsia"/>
          <w:color w:val="000000"/>
          <w:sz w:val="18"/>
          <w:szCs w:val="18"/>
        </w:rPr>
        <w:t>３</w:t>
      </w:r>
      <w:r w:rsidRPr="009A1460">
        <w:rPr>
          <w:rFonts w:hint="eastAsia"/>
          <w:color w:val="000000"/>
          <w:sz w:val="18"/>
          <w:szCs w:val="18"/>
          <w:lang w:val="nl-BE"/>
        </w:rPr>
        <w:t>年後見直しに関する意見書</w:t>
      </w:r>
      <w:r w:rsidRPr="009A1460">
        <w:rPr>
          <w:rFonts w:hint="eastAsia"/>
          <w:color w:val="000000"/>
          <w:sz w:val="18"/>
          <w:szCs w:val="18"/>
        </w:rPr>
        <w:t>』</w:t>
      </w:r>
      <w:r w:rsidRPr="009A1460">
        <w:rPr>
          <w:rFonts w:eastAsia="Malgun Gothic"/>
          <w:color w:val="000000"/>
          <w:sz w:val="18"/>
          <w:szCs w:val="18"/>
          <w:lang w:eastAsia="ko-KR"/>
        </w:rPr>
        <w:t>(</w:t>
      </w:r>
      <w:r w:rsidRPr="009A1460">
        <w:rPr>
          <w:rFonts w:eastAsia="Malgun Gothic"/>
          <w:i/>
          <w:color w:val="000000"/>
          <w:sz w:val="18"/>
          <w:szCs w:val="18"/>
          <w:lang w:eastAsia="ko-KR"/>
        </w:rPr>
        <w:t xml:space="preserve">2008 </w:t>
      </w:r>
      <w:proofErr w:type="spellStart"/>
      <w:r w:rsidRPr="009A1460">
        <w:rPr>
          <w:rFonts w:eastAsia="Malgun Gothic"/>
          <w:i/>
          <w:color w:val="000000"/>
          <w:sz w:val="18"/>
          <w:szCs w:val="18"/>
          <w:lang w:eastAsia="ko-KR"/>
        </w:rPr>
        <w:t>nen</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kaisei</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shōnenhō</w:t>
      </w:r>
      <w:proofErr w:type="spellEnd"/>
      <w:r w:rsidRPr="009A1460">
        <w:rPr>
          <w:rFonts w:eastAsia="Malgun Gothic"/>
          <w:i/>
          <w:color w:val="000000"/>
          <w:sz w:val="18"/>
          <w:szCs w:val="18"/>
          <w:lang w:eastAsia="ko-KR"/>
        </w:rPr>
        <w:t xml:space="preserve"> no </w:t>
      </w:r>
      <w:proofErr w:type="spellStart"/>
      <w:r w:rsidRPr="009A1460">
        <w:rPr>
          <w:rFonts w:eastAsia="Malgun Gothic"/>
          <w:i/>
          <w:color w:val="000000"/>
          <w:sz w:val="18"/>
          <w:szCs w:val="18"/>
          <w:lang w:eastAsia="ko-KR"/>
        </w:rPr>
        <w:t>ji’kō</w:t>
      </w:r>
      <w:proofErr w:type="spellEnd"/>
      <w:r w:rsidRPr="009A1460">
        <w:rPr>
          <w:rFonts w:eastAsia="Malgun Gothic"/>
          <w:i/>
          <w:color w:val="000000"/>
          <w:sz w:val="18"/>
          <w:szCs w:val="18"/>
          <w:lang w:eastAsia="ko-KR"/>
        </w:rPr>
        <w:t xml:space="preserve"> 3 </w:t>
      </w:r>
      <w:proofErr w:type="spellStart"/>
      <w:r w:rsidRPr="009A1460">
        <w:rPr>
          <w:rFonts w:eastAsia="Malgun Gothic"/>
          <w:i/>
          <w:color w:val="000000"/>
          <w:sz w:val="18"/>
          <w:szCs w:val="18"/>
          <w:lang w:eastAsia="ko-KR"/>
        </w:rPr>
        <w:t>nen</w:t>
      </w:r>
      <w:proofErr w:type="spellEnd"/>
      <w:r w:rsidRPr="009A1460">
        <w:rPr>
          <w:rFonts w:eastAsia="Malgun Gothic"/>
          <w:i/>
          <w:color w:val="000000"/>
          <w:sz w:val="18"/>
          <w:szCs w:val="18"/>
          <w:lang w:eastAsia="ko-KR"/>
        </w:rPr>
        <w:t xml:space="preserve"> go </w:t>
      </w:r>
      <w:proofErr w:type="spellStart"/>
      <w:r w:rsidRPr="009A1460">
        <w:rPr>
          <w:rFonts w:eastAsia="Malgun Gothic"/>
          <w:i/>
          <w:color w:val="000000"/>
          <w:sz w:val="18"/>
          <w:szCs w:val="18"/>
          <w:lang w:eastAsia="ko-KR"/>
        </w:rPr>
        <w:t>minaoshi</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ni</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kansuru</w:t>
      </w:r>
      <w:proofErr w:type="spellEnd"/>
      <w:r w:rsidRPr="009A1460">
        <w:rPr>
          <w:rFonts w:eastAsia="Malgun Gothic"/>
          <w:i/>
          <w:color w:val="000000"/>
          <w:sz w:val="18"/>
          <w:szCs w:val="18"/>
          <w:lang w:eastAsia="ko-KR"/>
        </w:rPr>
        <w:t xml:space="preserve"> </w:t>
      </w:r>
      <w:proofErr w:type="spellStart"/>
      <w:r w:rsidRPr="009A1460">
        <w:rPr>
          <w:rFonts w:eastAsia="Malgun Gothic"/>
          <w:i/>
          <w:color w:val="000000"/>
          <w:sz w:val="18"/>
          <w:szCs w:val="18"/>
          <w:lang w:eastAsia="ko-KR"/>
        </w:rPr>
        <w:t>ikensho</w:t>
      </w:r>
      <w:proofErr w:type="spellEnd"/>
      <w:r w:rsidRPr="009A1460">
        <w:rPr>
          <w:rFonts w:eastAsia="Malgun Gothic"/>
          <w:color w:val="000000"/>
          <w:sz w:val="18"/>
          <w:szCs w:val="18"/>
          <w:lang w:eastAsia="ko-KR"/>
        </w:rPr>
        <w:t xml:space="preserve">). </w:t>
      </w:r>
      <w:proofErr w:type="spellStart"/>
      <w:proofErr w:type="gramStart"/>
      <w:r w:rsidRPr="009A1460">
        <w:rPr>
          <w:rFonts w:eastAsia="Malgun Gothic"/>
          <w:i/>
          <w:color w:val="000000"/>
          <w:sz w:val="18"/>
          <w:szCs w:val="18"/>
          <w:lang w:eastAsia="ko-KR"/>
        </w:rPr>
        <w:t>Beleidsdocument</w:t>
      </w:r>
      <w:proofErr w:type="spellEnd"/>
      <w:r w:rsidRPr="009A1460">
        <w:rPr>
          <w:rFonts w:eastAsia="Malgun Gothic"/>
          <w:i/>
          <w:color w:val="000000"/>
          <w:sz w:val="18"/>
          <w:szCs w:val="18"/>
          <w:lang w:eastAsia="ko-KR"/>
        </w:rPr>
        <w:t>.</w:t>
      </w:r>
      <w:proofErr w:type="gramEnd"/>
    </w:p>
  </w:footnote>
  <w:footnote w:id="102">
    <w:p w:rsidR="009B6139" w:rsidRPr="009A1460" w:rsidRDefault="009B6139">
      <w:pPr>
        <w:pStyle w:val="FootnoteText"/>
        <w:rPr>
          <w:sz w:val="18"/>
          <w:szCs w:val="18"/>
        </w:rPr>
      </w:pPr>
      <w:r w:rsidRPr="009A1460">
        <w:rPr>
          <w:rStyle w:val="FootnoteReference"/>
          <w:color w:val="000000"/>
          <w:sz w:val="18"/>
          <w:szCs w:val="18"/>
        </w:rPr>
        <w:footnoteRef/>
      </w:r>
      <w:r w:rsidRPr="009A1460">
        <w:rPr>
          <w:color w:val="000000"/>
          <w:sz w:val="18"/>
          <w:szCs w:val="18"/>
        </w:rPr>
        <w:t xml:space="preserve"> </w:t>
      </w:r>
      <w:proofErr w:type="spellStart"/>
      <w:r w:rsidRPr="009A1460">
        <w:rPr>
          <w:b/>
          <w:sz w:val="18"/>
          <w:szCs w:val="18"/>
        </w:rPr>
        <w:t>Nobuhito</w:t>
      </w:r>
      <w:proofErr w:type="spellEnd"/>
      <w:r w:rsidRPr="009A1460">
        <w:rPr>
          <w:b/>
          <w:sz w:val="18"/>
          <w:szCs w:val="18"/>
        </w:rPr>
        <w:t xml:space="preserve">, </w:t>
      </w:r>
      <w:proofErr w:type="spellStart"/>
      <w:r w:rsidRPr="009A1460">
        <w:rPr>
          <w:b/>
          <w:sz w:val="18"/>
          <w:szCs w:val="18"/>
        </w:rPr>
        <w:t>Yoshinaka</w:t>
      </w:r>
      <w:proofErr w:type="spellEnd"/>
      <w:r w:rsidRPr="009A1460">
        <w:rPr>
          <w:b/>
          <w:sz w:val="18"/>
          <w:szCs w:val="18"/>
        </w:rPr>
        <w:t xml:space="preserve">. </w:t>
      </w:r>
      <w:r w:rsidRPr="009A1460">
        <w:rPr>
          <w:sz w:val="18"/>
          <w:szCs w:val="18"/>
        </w:rPr>
        <w:t xml:space="preserve">2010. “Recent changes in youth justice in Japan”. </w:t>
      </w:r>
      <w:r w:rsidRPr="009A1460">
        <w:rPr>
          <w:sz w:val="18"/>
          <w:szCs w:val="18"/>
          <w:lang w:val="nl-BE"/>
        </w:rPr>
        <w:t>Hiroshima Hōgaku 33(4): 27-32.</w:t>
      </w:r>
    </w:p>
  </w:footnote>
  <w:footnote w:id="103">
    <w:p w:rsidR="009B6139" w:rsidRPr="00372A04" w:rsidRDefault="009B6139" w:rsidP="00372A04">
      <w:pPr>
        <w:pStyle w:val="FootnoteText"/>
      </w:pPr>
      <w:r w:rsidRPr="009A1460">
        <w:rPr>
          <w:rStyle w:val="FootnoteReference"/>
          <w:sz w:val="18"/>
          <w:szCs w:val="18"/>
        </w:rPr>
        <w:footnoteRef/>
      </w:r>
      <w:r w:rsidRPr="009A1460">
        <w:rPr>
          <w:sz w:val="18"/>
          <w:szCs w:val="18"/>
        </w:rPr>
        <w:t xml:space="preserve"> </w:t>
      </w:r>
      <w:proofErr w:type="spellStart"/>
      <w:r w:rsidRPr="009A1460">
        <w:rPr>
          <w:sz w:val="18"/>
          <w:szCs w:val="18"/>
        </w:rPr>
        <w:t>ChangesInJ</w:t>
      </w:r>
      <w:proofErr w:type="spell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128F4"/>
    <w:multiLevelType w:val="hybridMultilevel"/>
    <w:tmpl w:val="15BE8D9A"/>
    <w:lvl w:ilvl="0" w:tplc="CBC009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301979"/>
    <w:multiLevelType w:val="hybridMultilevel"/>
    <w:tmpl w:val="59CC7F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A2922"/>
    <w:multiLevelType w:val="hybridMultilevel"/>
    <w:tmpl w:val="900EFDB2"/>
    <w:lvl w:ilvl="0" w:tplc="195AE902">
      <w:start w:val="7"/>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3EB2646"/>
    <w:multiLevelType w:val="multilevel"/>
    <w:tmpl w:val="1A44F934"/>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C1A1C0B"/>
    <w:multiLevelType w:val="hybridMultilevel"/>
    <w:tmpl w:val="C7F0C2C4"/>
    <w:lvl w:ilvl="0" w:tplc="552621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C225B79"/>
    <w:multiLevelType w:val="hybridMultilevel"/>
    <w:tmpl w:val="8C263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C25BF2"/>
    <w:multiLevelType w:val="multilevel"/>
    <w:tmpl w:val="3A38DBD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7">
    <w:nsid w:val="46822C63"/>
    <w:multiLevelType w:val="multilevel"/>
    <w:tmpl w:val="2FAAD938"/>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40879DE"/>
    <w:multiLevelType w:val="multilevel"/>
    <w:tmpl w:val="30F2F8EE"/>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614D0A50"/>
    <w:multiLevelType w:val="hybridMultilevel"/>
    <w:tmpl w:val="368272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9736F7"/>
    <w:multiLevelType w:val="hybridMultilevel"/>
    <w:tmpl w:val="534C0E5A"/>
    <w:lvl w:ilvl="0" w:tplc="48C653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4"/>
  </w:num>
  <w:num w:numId="4">
    <w:abstractNumId w:val="10"/>
  </w:num>
  <w:num w:numId="5">
    <w:abstractNumId w:val="5"/>
  </w:num>
  <w:num w:numId="6">
    <w:abstractNumId w:val="9"/>
  </w:num>
  <w:num w:numId="7">
    <w:abstractNumId w:val="1"/>
  </w:num>
  <w:num w:numId="8">
    <w:abstractNumId w:val="7"/>
  </w:num>
  <w:num w:numId="9">
    <w:abstractNumId w:val="3"/>
  </w:num>
  <w:num w:numId="10">
    <w:abstractNumId w:val="8"/>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trackRevisions/>
  <w:defaultTabStop w:val="720"/>
  <w:characterSpacingControl w:val="doNotCompress"/>
  <w:footnotePr>
    <w:footnote w:id="-1"/>
    <w:footnote w:id="0"/>
  </w:footnotePr>
  <w:endnotePr>
    <w:endnote w:id="-1"/>
    <w:endnote w:id="0"/>
  </w:endnotePr>
  <w:compat>
    <w:useFELayout/>
  </w:compat>
  <w:rsids>
    <w:rsidRoot w:val="00BA54BD"/>
    <w:rsid w:val="00000400"/>
    <w:rsid w:val="00000900"/>
    <w:rsid w:val="000155BF"/>
    <w:rsid w:val="000200A7"/>
    <w:rsid w:val="00020AB8"/>
    <w:rsid w:val="00027356"/>
    <w:rsid w:val="00031D21"/>
    <w:rsid w:val="00032D9C"/>
    <w:rsid w:val="00040C77"/>
    <w:rsid w:val="000557D2"/>
    <w:rsid w:val="00061E4F"/>
    <w:rsid w:val="00070E4F"/>
    <w:rsid w:val="00081A46"/>
    <w:rsid w:val="00092B83"/>
    <w:rsid w:val="0009357F"/>
    <w:rsid w:val="000A1264"/>
    <w:rsid w:val="000A7BB0"/>
    <w:rsid w:val="000B1D27"/>
    <w:rsid w:val="000B68B0"/>
    <w:rsid w:val="000B7002"/>
    <w:rsid w:val="000C01AA"/>
    <w:rsid w:val="000D070E"/>
    <w:rsid w:val="000D4D08"/>
    <w:rsid w:val="000E1160"/>
    <w:rsid w:val="000F09CF"/>
    <w:rsid w:val="000F0E02"/>
    <w:rsid w:val="000F20E9"/>
    <w:rsid w:val="00101357"/>
    <w:rsid w:val="001036FB"/>
    <w:rsid w:val="00103F9B"/>
    <w:rsid w:val="0011062D"/>
    <w:rsid w:val="001264A2"/>
    <w:rsid w:val="00140678"/>
    <w:rsid w:val="00142FD1"/>
    <w:rsid w:val="00152ADA"/>
    <w:rsid w:val="00154DF4"/>
    <w:rsid w:val="00161DA4"/>
    <w:rsid w:val="00163AA8"/>
    <w:rsid w:val="001760BF"/>
    <w:rsid w:val="001768E9"/>
    <w:rsid w:val="001818C0"/>
    <w:rsid w:val="001823BA"/>
    <w:rsid w:val="00184D71"/>
    <w:rsid w:val="00185137"/>
    <w:rsid w:val="00191A33"/>
    <w:rsid w:val="00195C9B"/>
    <w:rsid w:val="001A30B3"/>
    <w:rsid w:val="001B41D8"/>
    <w:rsid w:val="001C60E3"/>
    <w:rsid w:val="001D161A"/>
    <w:rsid w:val="001D1A3D"/>
    <w:rsid w:val="001D5D68"/>
    <w:rsid w:val="001D70E4"/>
    <w:rsid w:val="001D71E5"/>
    <w:rsid w:val="001D7CA9"/>
    <w:rsid w:val="001D7D0C"/>
    <w:rsid w:val="001E240B"/>
    <w:rsid w:val="001F0D02"/>
    <w:rsid w:val="001F554E"/>
    <w:rsid w:val="001F6CA7"/>
    <w:rsid w:val="001F7AEC"/>
    <w:rsid w:val="002069DA"/>
    <w:rsid w:val="002078DC"/>
    <w:rsid w:val="00207D38"/>
    <w:rsid w:val="00220E67"/>
    <w:rsid w:val="0022364F"/>
    <w:rsid w:val="0022510C"/>
    <w:rsid w:val="00225A1B"/>
    <w:rsid w:val="00225D4F"/>
    <w:rsid w:val="00226599"/>
    <w:rsid w:val="00227907"/>
    <w:rsid w:val="00227E85"/>
    <w:rsid w:val="00240A6B"/>
    <w:rsid w:val="00242F6E"/>
    <w:rsid w:val="002506B5"/>
    <w:rsid w:val="002561A3"/>
    <w:rsid w:val="0027054B"/>
    <w:rsid w:val="00277DD6"/>
    <w:rsid w:val="00293152"/>
    <w:rsid w:val="002A079A"/>
    <w:rsid w:val="002A30C7"/>
    <w:rsid w:val="002A507F"/>
    <w:rsid w:val="002B5F7E"/>
    <w:rsid w:val="002B680A"/>
    <w:rsid w:val="002C1DE2"/>
    <w:rsid w:val="002C434F"/>
    <w:rsid w:val="002C444C"/>
    <w:rsid w:val="002C6507"/>
    <w:rsid w:val="002C716A"/>
    <w:rsid w:val="002D0510"/>
    <w:rsid w:val="002D138F"/>
    <w:rsid w:val="002D1633"/>
    <w:rsid w:val="002D40B2"/>
    <w:rsid w:val="002D46BE"/>
    <w:rsid w:val="002D75EF"/>
    <w:rsid w:val="002E18FE"/>
    <w:rsid w:val="002F5280"/>
    <w:rsid w:val="002F6044"/>
    <w:rsid w:val="003019AA"/>
    <w:rsid w:val="003123E9"/>
    <w:rsid w:val="00317449"/>
    <w:rsid w:val="00330259"/>
    <w:rsid w:val="0033176C"/>
    <w:rsid w:val="0034225E"/>
    <w:rsid w:val="00345B30"/>
    <w:rsid w:val="00357C89"/>
    <w:rsid w:val="00357DAD"/>
    <w:rsid w:val="00360C73"/>
    <w:rsid w:val="00367074"/>
    <w:rsid w:val="00367B79"/>
    <w:rsid w:val="00370A78"/>
    <w:rsid w:val="00372A04"/>
    <w:rsid w:val="003749FB"/>
    <w:rsid w:val="003829F5"/>
    <w:rsid w:val="003835EE"/>
    <w:rsid w:val="00384353"/>
    <w:rsid w:val="00387D87"/>
    <w:rsid w:val="00394144"/>
    <w:rsid w:val="00396444"/>
    <w:rsid w:val="003A608F"/>
    <w:rsid w:val="003A6853"/>
    <w:rsid w:val="003B23ED"/>
    <w:rsid w:val="003C5E34"/>
    <w:rsid w:val="003D17E8"/>
    <w:rsid w:val="003D748E"/>
    <w:rsid w:val="003E074F"/>
    <w:rsid w:val="003E1041"/>
    <w:rsid w:val="003E1DCC"/>
    <w:rsid w:val="003E4E6A"/>
    <w:rsid w:val="003F75B0"/>
    <w:rsid w:val="004060C9"/>
    <w:rsid w:val="004115FE"/>
    <w:rsid w:val="00413F67"/>
    <w:rsid w:val="00415AB8"/>
    <w:rsid w:val="004208B9"/>
    <w:rsid w:val="0042331A"/>
    <w:rsid w:val="004336C8"/>
    <w:rsid w:val="00434D0F"/>
    <w:rsid w:val="00437BD1"/>
    <w:rsid w:val="004420A7"/>
    <w:rsid w:val="004445A3"/>
    <w:rsid w:val="00446D35"/>
    <w:rsid w:val="0045065E"/>
    <w:rsid w:val="00451173"/>
    <w:rsid w:val="00451DAF"/>
    <w:rsid w:val="00454954"/>
    <w:rsid w:val="00454B4F"/>
    <w:rsid w:val="00456600"/>
    <w:rsid w:val="004576D3"/>
    <w:rsid w:val="004671FF"/>
    <w:rsid w:val="00467ECB"/>
    <w:rsid w:val="00472F3D"/>
    <w:rsid w:val="00472F6A"/>
    <w:rsid w:val="00472F6F"/>
    <w:rsid w:val="0047412E"/>
    <w:rsid w:val="004746FB"/>
    <w:rsid w:val="00476FF6"/>
    <w:rsid w:val="00480879"/>
    <w:rsid w:val="00484B1B"/>
    <w:rsid w:val="004869BF"/>
    <w:rsid w:val="004906AF"/>
    <w:rsid w:val="00491231"/>
    <w:rsid w:val="004935BB"/>
    <w:rsid w:val="004B6B8D"/>
    <w:rsid w:val="004B7FC4"/>
    <w:rsid w:val="004C09A3"/>
    <w:rsid w:val="004C0D85"/>
    <w:rsid w:val="004D55EC"/>
    <w:rsid w:val="004D5E13"/>
    <w:rsid w:val="004E0809"/>
    <w:rsid w:val="004F0D73"/>
    <w:rsid w:val="004F31B3"/>
    <w:rsid w:val="004F50EB"/>
    <w:rsid w:val="00500AF7"/>
    <w:rsid w:val="00500BFD"/>
    <w:rsid w:val="00504948"/>
    <w:rsid w:val="005119C9"/>
    <w:rsid w:val="00520B46"/>
    <w:rsid w:val="00522755"/>
    <w:rsid w:val="00522F8B"/>
    <w:rsid w:val="005231FC"/>
    <w:rsid w:val="00523275"/>
    <w:rsid w:val="00533897"/>
    <w:rsid w:val="0054746C"/>
    <w:rsid w:val="0055288E"/>
    <w:rsid w:val="0055328A"/>
    <w:rsid w:val="00554F43"/>
    <w:rsid w:val="00565B03"/>
    <w:rsid w:val="00572AB7"/>
    <w:rsid w:val="0057422E"/>
    <w:rsid w:val="00580F35"/>
    <w:rsid w:val="00583FB3"/>
    <w:rsid w:val="00584FAF"/>
    <w:rsid w:val="00591FEA"/>
    <w:rsid w:val="0059500E"/>
    <w:rsid w:val="00595C99"/>
    <w:rsid w:val="0059758C"/>
    <w:rsid w:val="005A31CA"/>
    <w:rsid w:val="005A3F70"/>
    <w:rsid w:val="005A7241"/>
    <w:rsid w:val="005B0463"/>
    <w:rsid w:val="005B1296"/>
    <w:rsid w:val="005B1341"/>
    <w:rsid w:val="005B1461"/>
    <w:rsid w:val="005B4187"/>
    <w:rsid w:val="005C34D1"/>
    <w:rsid w:val="005C44E0"/>
    <w:rsid w:val="005D11FB"/>
    <w:rsid w:val="005D6734"/>
    <w:rsid w:val="005E50FE"/>
    <w:rsid w:val="005E5E59"/>
    <w:rsid w:val="005F6F1B"/>
    <w:rsid w:val="00602A74"/>
    <w:rsid w:val="0060601E"/>
    <w:rsid w:val="00606F44"/>
    <w:rsid w:val="00616E20"/>
    <w:rsid w:val="00620CD8"/>
    <w:rsid w:val="00623A79"/>
    <w:rsid w:val="00627000"/>
    <w:rsid w:val="00630A8F"/>
    <w:rsid w:val="006336BA"/>
    <w:rsid w:val="00640B2C"/>
    <w:rsid w:val="00642DE2"/>
    <w:rsid w:val="006542FF"/>
    <w:rsid w:val="00657A64"/>
    <w:rsid w:val="00657D42"/>
    <w:rsid w:val="00662E02"/>
    <w:rsid w:val="0066317B"/>
    <w:rsid w:val="006638CE"/>
    <w:rsid w:val="00664980"/>
    <w:rsid w:val="006670F4"/>
    <w:rsid w:val="00667592"/>
    <w:rsid w:val="006859CC"/>
    <w:rsid w:val="00693936"/>
    <w:rsid w:val="00694533"/>
    <w:rsid w:val="00695888"/>
    <w:rsid w:val="006A3C7A"/>
    <w:rsid w:val="006B0851"/>
    <w:rsid w:val="006C0298"/>
    <w:rsid w:val="006C061D"/>
    <w:rsid w:val="006C181D"/>
    <w:rsid w:val="006C5D0B"/>
    <w:rsid w:val="006D0F2A"/>
    <w:rsid w:val="006D6B70"/>
    <w:rsid w:val="006E1B28"/>
    <w:rsid w:val="006E2EC3"/>
    <w:rsid w:val="006E4654"/>
    <w:rsid w:val="006E64C5"/>
    <w:rsid w:val="006F2EA7"/>
    <w:rsid w:val="006F7D66"/>
    <w:rsid w:val="00702D7B"/>
    <w:rsid w:val="00712A08"/>
    <w:rsid w:val="007139B3"/>
    <w:rsid w:val="00714CA2"/>
    <w:rsid w:val="007264B0"/>
    <w:rsid w:val="00742FE3"/>
    <w:rsid w:val="00745C96"/>
    <w:rsid w:val="0075668A"/>
    <w:rsid w:val="00766E7D"/>
    <w:rsid w:val="0077164E"/>
    <w:rsid w:val="00774D11"/>
    <w:rsid w:val="00776310"/>
    <w:rsid w:val="00777F19"/>
    <w:rsid w:val="0078287A"/>
    <w:rsid w:val="0078421F"/>
    <w:rsid w:val="00784759"/>
    <w:rsid w:val="007866EC"/>
    <w:rsid w:val="00790240"/>
    <w:rsid w:val="007904A4"/>
    <w:rsid w:val="007939A3"/>
    <w:rsid w:val="007941D3"/>
    <w:rsid w:val="007973C7"/>
    <w:rsid w:val="007A46E6"/>
    <w:rsid w:val="007A7F84"/>
    <w:rsid w:val="007B4CAD"/>
    <w:rsid w:val="007B74D2"/>
    <w:rsid w:val="007C41B0"/>
    <w:rsid w:val="007C6EE3"/>
    <w:rsid w:val="007D0E57"/>
    <w:rsid w:val="007D5C9E"/>
    <w:rsid w:val="00802901"/>
    <w:rsid w:val="008104F6"/>
    <w:rsid w:val="00811887"/>
    <w:rsid w:val="008211D4"/>
    <w:rsid w:val="00821452"/>
    <w:rsid w:val="0082202D"/>
    <w:rsid w:val="00824807"/>
    <w:rsid w:val="0083480E"/>
    <w:rsid w:val="00840721"/>
    <w:rsid w:val="00841743"/>
    <w:rsid w:val="008431AE"/>
    <w:rsid w:val="00847494"/>
    <w:rsid w:val="008537EA"/>
    <w:rsid w:val="008546BC"/>
    <w:rsid w:val="00856486"/>
    <w:rsid w:val="0086085C"/>
    <w:rsid w:val="00863BEA"/>
    <w:rsid w:val="0086604A"/>
    <w:rsid w:val="008668EB"/>
    <w:rsid w:val="00873111"/>
    <w:rsid w:val="00875BB1"/>
    <w:rsid w:val="00875E41"/>
    <w:rsid w:val="00883954"/>
    <w:rsid w:val="0088424E"/>
    <w:rsid w:val="008873D0"/>
    <w:rsid w:val="00890F2B"/>
    <w:rsid w:val="008A29CA"/>
    <w:rsid w:val="008A4939"/>
    <w:rsid w:val="008A60AA"/>
    <w:rsid w:val="008B05AD"/>
    <w:rsid w:val="008B2554"/>
    <w:rsid w:val="008B416F"/>
    <w:rsid w:val="008B6111"/>
    <w:rsid w:val="008B7142"/>
    <w:rsid w:val="008B785D"/>
    <w:rsid w:val="008C36F1"/>
    <w:rsid w:val="008E4DD7"/>
    <w:rsid w:val="008F2C04"/>
    <w:rsid w:val="008F4A66"/>
    <w:rsid w:val="008F4DA2"/>
    <w:rsid w:val="009007B0"/>
    <w:rsid w:val="009007ED"/>
    <w:rsid w:val="009010D2"/>
    <w:rsid w:val="00912603"/>
    <w:rsid w:val="00914CB9"/>
    <w:rsid w:val="009236CE"/>
    <w:rsid w:val="00936976"/>
    <w:rsid w:val="00946E90"/>
    <w:rsid w:val="00947909"/>
    <w:rsid w:val="0096480D"/>
    <w:rsid w:val="009654CB"/>
    <w:rsid w:val="00967FF5"/>
    <w:rsid w:val="00972E57"/>
    <w:rsid w:val="00975293"/>
    <w:rsid w:val="00975FA9"/>
    <w:rsid w:val="00986F22"/>
    <w:rsid w:val="00987D3F"/>
    <w:rsid w:val="009945C0"/>
    <w:rsid w:val="00995940"/>
    <w:rsid w:val="0099637A"/>
    <w:rsid w:val="009A0DC3"/>
    <w:rsid w:val="009A1460"/>
    <w:rsid w:val="009A39FF"/>
    <w:rsid w:val="009B13E3"/>
    <w:rsid w:val="009B1CC3"/>
    <w:rsid w:val="009B5013"/>
    <w:rsid w:val="009B6139"/>
    <w:rsid w:val="009C05EC"/>
    <w:rsid w:val="009C523B"/>
    <w:rsid w:val="009C5674"/>
    <w:rsid w:val="009C6909"/>
    <w:rsid w:val="009D36CB"/>
    <w:rsid w:val="009D3EE2"/>
    <w:rsid w:val="009D4C83"/>
    <w:rsid w:val="009D6954"/>
    <w:rsid w:val="009D7487"/>
    <w:rsid w:val="009E0613"/>
    <w:rsid w:val="009E1C9B"/>
    <w:rsid w:val="009E60E9"/>
    <w:rsid w:val="009F53BC"/>
    <w:rsid w:val="009F61E5"/>
    <w:rsid w:val="009F6987"/>
    <w:rsid w:val="00A003E3"/>
    <w:rsid w:val="00A10182"/>
    <w:rsid w:val="00A12219"/>
    <w:rsid w:val="00A15503"/>
    <w:rsid w:val="00A25DFC"/>
    <w:rsid w:val="00A26C7F"/>
    <w:rsid w:val="00A27A2C"/>
    <w:rsid w:val="00A42224"/>
    <w:rsid w:val="00A64B01"/>
    <w:rsid w:val="00A70839"/>
    <w:rsid w:val="00A746DC"/>
    <w:rsid w:val="00A810DC"/>
    <w:rsid w:val="00A90B5A"/>
    <w:rsid w:val="00A92EDC"/>
    <w:rsid w:val="00AA57B5"/>
    <w:rsid w:val="00AA5890"/>
    <w:rsid w:val="00AB3D4D"/>
    <w:rsid w:val="00AB6041"/>
    <w:rsid w:val="00AC0789"/>
    <w:rsid w:val="00AC1182"/>
    <w:rsid w:val="00AC1D6B"/>
    <w:rsid w:val="00AC56B2"/>
    <w:rsid w:val="00AC56D1"/>
    <w:rsid w:val="00AD5667"/>
    <w:rsid w:val="00AE0755"/>
    <w:rsid w:val="00AE69BD"/>
    <w:rsid w:val="00B04C13"/>
    <w:rsid w:val="00B104AB"/>
    <w:rsid w:val="00B17A96"/>
    <w:rsid w:val="00B20085"/>
    <w:rsid w:val="00B24E46"/>
    <w:rsid w:val="00B3623A"/>
    <w:rsid w:val="00B46BAC"/>
    <w:rsid w:val="00B5311E"/>
    <w:rsid w:val="00B640DA"/>
    <w:rsid w:val="00B64191"/>
    <w:rsid w:val="00B65DCA"/>
    <w:rsid w:val="00B67243"/>
    <w:rsid w:val="00B67AD3"/>
    <w:rsid w:val="00B7266C"/>
    <w:rsid w:val="00B77CE9"/>
    <w:rsid w:val="00B81A2A"/>
    <w:rsid w:val="00BA2A83"/>
    <w:rsid w:val="00BA369B"/>
    <w:rsid w:val="00BA54BD"/>
    <w:rsid w:val="00BC1160"/>
    <w:rsid w:val="00BC79EE"/>
    <w:rsid w:val="00BD05E2"/>
    <w:rsid w:val="00BD181C"/>
    <w:rsid w:val="00BD6A05"/>
    <w:rsid w:val="00BE16B2"/>
    <w:rsid w:val="00BE3E9D"/>
    <w:rsid w:val="00BE4437"/>
    <w:rsid w:val="00BE4A34"/>
    <w:rsid w:val="00BF1E65"/>
    <w:rsid w:val="00C028F1"/>
    <w:rsid w:val="00C03696"/>
    <w:rsid w:val="00C0445C"/>
    <w:rsid w:val="00C07DBC"/>
    <w:rsid w:val="00C158B5"/>
    <w:rsid w:val="00C16017"/>
    <w:rsid w:val="00C36A8E"/>
    <w:rsid w:val="00C519C3"/>
    <w:rsid w:val="00C52417"/>
    <w:rsid w:val="00C63935"/>
    <w:rsid w:val="00C7256D"/>
    <w:rsid w:val="00CA3BD5"/>
    <w:rsid w:val="00CA4D55"/>
    <w:rsid w:val="00CA7634"/>
    <w:rsid w:val="00CA7859"/>
    <w:rsid w:val="00CB0F99"/>
    <w:rsid w:val="00CB7A94"/>
    <w:rsid w:val="00CB7D48"/>
    <w:rsid w:val="00CC1674"/>
    <w:rsid w:val="00CC7AF3"/>
    <w:rsid w:val="00CD10FF"/>
    <w:rsid w:val="00CD19C6"/>
    <w:rsid w:val="00CD3651"/>
    <w:rsid w:val="00CD5AEE"/>
    <w:rsid w:val="00CE1D43"/>
    <w:rsid w:val="00CE2D8C"/>
    <w:rsid w:val="00CE4F38"/>
    <w:rsid w:val="00CE5395"/>
    <w:rsid w:val="00CF7049"/>
    <w:rsid w:val="00CF7D71"/>
    <w:rsid w:val="00D01ACE"/>
    <w:rsid w:val="00D02B1B"/>
    <w:rsid w:val="00D06F1A"/>
    <w:rsid w:val="00D1486B"/>
    <w:rsid w:val="00D27195"/>
    <w:rsid w:val="00D3062D"/>
    <w:rsid w:val="00D32B97"/>
    <w:rsid w:val="00D46F28"/>
    <w:rsid w:val="00D51B1B"/>
    <w:rsid w:val="00D521E2"/>
    <w:rsid w:val="00D622CD"/>
    <w:rsid w:val="00D62E60"/>
    <w:rsid w:val="00D63648"/>
    <w:rsid w:val="00D67EC7"/>
    <w:rsid w:val="00D70BBD"/>
    <w:rsid w:val="00D82A52"/>
    <w:rsid w:val="00D85D4A"/>
    <w:rsid w:val="00D9018D"/>
    <w:rsid w:val="00D92675"/>
    <w:rsid w:val="00D93057"/>
    <w:rsid w:val="00D93230"/>
    <w:rsid w:val="00D963A3"/>
    <w:rsid w:val="00DB33F7"/>
    <w:rsid w:val="00DB7665"/>
    <w:rsid w:val="00DC0811"/>
    <w:rsid w:val="00DC24D6"/>
    <w:rsid w:val="00DC667F"/>
    <w:rsid w:val="00DC6C80"/>
    <w:rsid w:val="00DD6C9E"/>
    <w:rsid w:val="00DF165F"/>
    <w:rsid w:val="00DF175E"/>
    <w:rsid w:val="00DF1DD8"/>
    <w:rsid w:val="00DF26AE"/>
    <w:rsid w:val="00E110EA"/>
    <w:rsid w:val="00E17EDC"/>
    <w:rsid w:val="00E25853"/>
    <w:rsid w:val="00E26F38"/>
    <w:rsid w:val="00E3067C"/>
    <w:rsid w:val="00E430D5"/>
    <w:rsid w:val="00E50F33"/>
    <w:rsid w:val="00E55D12"/>
    <w:rsid w:val="00E57898"/>
    <w:rsid w:val="00E57A14"/>
    <w:rsid w:val="00E638D4"/>
    <w:rsid w:val="00E63A67"/>
    <w:rsid w:val="00E732AB"/>
    <w:rsid w:val="00E73362"/>
    <w:rsid w:val="00E73A6B"/>
    <w:rsid w:val="00E747A7"/>
    <w:rsid w:val="00E74F93"/>
    <w:rsid w:val="00E75471"/>
    <w:rsid w:val="00E81C8E"/>
    <w:rsid w:val="00E84080"/>
    <w:rsid w:val="00E84747"/>
    <w:rsid w:val="00E847EB"/>
    <w:rsid w:val="00E84F16"/>
    <w:rsid w:val="00E85A5D"/>
    <w:rsid w:val="00E91181"/>
    <w:rsid w:val="00E91607"/>
    <w:rsid w:val="00EA5362"/>
    <w:rsid w:val="00EB41E7"/>
    <w:rsid w:val="00EB4401"/>
    <w:rsid w:val="00EC5770"/>
    <w:rsid w:val="00EC6F02"/>
    <w:rsid w:val="00ED14C5"/>
    <w:rsid w:val="00ED18A9"/>
    <w:rsid w:val="00EE19DB"/>
    <w:rsid w:val="00EE50F4"/>
    <w:rsid w:val="00EE5AD5"/>
    <w:rsid w:val="00EE627C"/>
    <w:rsid w:val="00EE6AAF"/>
    <w:rsid w:val="00F02219"/>
    <w:rsid w:val="00F04872"/>
    <w:rsid w:val="00F12118"/>
    <w:rsid w:val="00F14093"/>
    <w:rsid w:val="00F22FA1"/>
    <w:rsid w:val="00F27E72"/>
    <w:rsid w:val="00F34AFD"/>
    <w:rsid w:val="00F34C5B"/>
    <w:rsid w:val="00F61302"/>
    <w:rsid w:val="00F7019E"/>
    <w:rsid w:val="00F7160D"/>
    <w:rsid w:val="00F74251"/>
    <w:rsid w:val="00F74F89"/>
    <w:rsid w:val="00F77CEB"/>
    <w:rsid w:val="00F8400B"/>
    <w:rsid w:val="00F851C8"/>
    <w:rsid w:val="00F97699"/>
    <w:rsid w:val="00FA06EB"/>
    <w:rsid w:val="00FA641F"/>
    <w:rsid w:val="00FA6932"/>
    <w:rsid w:val="00FA7181"/>
    <w:rsid w:val="00FC0CF6"/>
    <w:rsid w:val="00FC5C7D"/>
    <w:rsid w:val="00FC68D8"/>
    <w:rsid w:val="00FE1217"/>
    <w:rsid w:val="00FE4688"/>
    <w:rsid w:val="00FE6D85"/>
    <w:rsid w:val="00FF181C"/>
    <w:rsid w:val="00FF2FD5"/>
    <w:rsid w:val="00FF39E3"/>
    <w:rsid w:val="00FF714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65E"/>
  </w:style>
  <w:style w:type="paragraph" w:styleId="Heading1">
    <w:name w:val="heading 1"/>
    <w:basedOn w:val="Normal"/>
    <w:next w:val="Normal"/>
    <w:link w:val="Heading1Char"/>
    <w:uiPriority w:val="9"/>
    <w:qFormat/>
    <w:rsid w:val="006958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20CD8"/>
    <w:pPr>
      <w:spacing w:after="0" w:line="240" w:lineRule="auto"/>
    </w:pPr>
    <w:rPr>
      <w:sz w:val="20"/>
      <w:szCs w:val="20"/>
    </w:rPr>
  </w:style>
  <w:style w:type="character" w:customStyle="1" w:styleId="FootnoteTextChar">
    <w:name w:val="Footnote Text Char"/>
    <w:basedOn w:val="DefaultParagraphFont"/>
    <w:link w:val="FootnoteText"/>
    <w:uiPriority w:val="99"/>
    <w:rsid w:val="00620CD8"/>
    <w:rPr>
      <w:sz w:val="20"/>
      <w:szCs w:val="20"/>
    </w:rPr>
  </w:style>
  <w:style w:type="character" w:styleId="FootnoteReference">
    <w:name w:val="footnote reference"/>
    <w:basedOn w:val="DefaultParagraphFont"/>
    <w:uiPriority w:val="99"/>
    <w:semiHidden/>
    <w:unhideWhenUsed/>
    <w:rsid w:val="00620CD8"/>
    <w:rPr>
      <w:vertAlign w:val="superscript"/>
    </w:rPr>
  </w:style>
  <w:style w:type="paragraph" w:styleId="Header">
    <w:name w:val="header"/>
    <w:basedOn w:val="Normal"/>
    <w:link w:val="HeaderChar"/>
    <w:uiPriority w:val="99"/>
    <w:unhideWhenUsed/>
    <w:rsid w:val="00A70839"/>
    <w:pPr>
      <w:tabs>
        <w:tab w:val="center" w:pos="4419"/>
        <w:tab w:val="right" w:pos="8838"/>
      </w:tabs>
      <w:spacing w:after="0" w:line="240" w:lineRule="auto"/>
    </w:pPr>
  </w:style>
  <w:style w:type="character" w:customStyle="1" w:styleId="HeaderChar">
    <w:name w:val="Header Char"/>
    <w:basedOn w:val="DefaultParagraphFont"/>
    <w:link w:val="Header"/>
    <w:uiPriority w:val="99"/>
    <w:rsid w:val="00A70839"/>
  </w:style>
  <w:style w:type="paragraph" w:styleId="Footer">
    <w:name w:val="footer"/>
    <w:basedOn w:val="Normal"/>
    <w:link w:val="FooterChar"/>
    <w:uiPriority w:val="99"/>
    <w:unhideWhenUsed/>
    <w:rsid w:val="00A70839"/>
    <w:pPr>
      <w:tabs>
        <w:tab w:val="center" w:pos="4419"/>
        <w:tab w:val="right" w:pos="8838"/>
      </w:tabs>
      <w:spacing w:after="0" w:line="240" w:lineRule="auto"/>
    </w:pPr>
  </w:style>
  <w:style w:type="character" w:customStyle="1" w:styleId="FooterChar">
    <w:name w:val="Footer Char"/>
    <w:basedOn w:val="DefaultParagraphFont"/>
    <w:link w:val="Footer"/>
    <w:uiPriority w:val="99"/>
    <w:rsid w:val="00A70839"/>
  </w:style>
  <w:style w:type="paragraph" w:styleId="NoSpacing">
    <w:name w:val="No Spacing"/>
    <w:uiPriority w:val="1"/>
    <w:qFormat/>
    <w:rsid w:val="00A26C7F"/>
    <w:pPr>
      <w:spacing w:after="0" w:line="240" w:lineRule="auto"/>
    </w:pPr>
  </w:style>
  <w:style w:type="paragraph" w:styleId="ListParagraph">
    <w:name w:val="List Paragraph"/>
    <w:basedOn w:val="Normal"/>
    <w:uiPriority w:val="34"/>
    <w:qFormat/>
    <w:rsid w:val="00695888"/>
    <w:pPr>
      <w:ind w:left="720"/>
      <w:contextualSpacing/>
    </w:pPr>
  </w:style>
  <w:style w:type="character" w:customStyle="1" w:styleId="Heading1Char">
    <w:name w:val="Heading 1 Char"/>
    <w:basedOn w:val="DefaultParagraphFont"/>
    <w:link w:val="Heading1"/>
    <w:uiPriority w:val="9"/>
    <w:rsid w:val="0069588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C3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4D1"/>
    <w:rPr>
      <w:rFonts w:ascii="Tahoma" w:hAnsi="Tahoma" w:cs="Tahoma"/>
      <w:sz w:val="16"/>
      <w:szCs w:val="16"/>
    </w:rPr>
  </w:style>
  <w:style w:type="paragraph" w:styleId="Date">
    <w:name w:val="Date"/>
    <w:basedOn w:val="Normal"/>
    <w:next w:val="Normal"/>
    <w:link w:val="DateChar"/>
    <w:uiPriority w:val="99"/>
    <w:semiHidden/>
    <w:unhideWhenUsed/>
    <w:rsid w:val="00B3623A"/>
  </w:style>
  <w:style w:type="character" w:customStyle="1" w:styleId="DateChar">
    <w:name w:val="Date Char"/>
    <w:basedOn w:val="DefaultParagraphFont"/>
    <w:link w:val="Date"/>
    <w:uiPriority w:val="99"/>
    <w:semiHidden/>
    <w:rsid w:val="00B3623A"/>
  </w:style>
  <w:style w:type="character" w:customStyle="1" w:styleId="apple-converted-space">
    <w:name w:val="apple-converted-space"/>
    <w:basedOn w:val="DefaultParagraphFont"/>
    <w:rsid w:val="00B7266C"/>
  </w:style>
  <w:style w:type="character" w:styleId="Hyperlink">
    <w:name w:val="Hyperlink"/>
    <w:basedOn w:val="DefaultParagraphFont"/>
    <w:uiPriority w:val="99"/>
    <w:unhideWhenUsed/>
    <w:rsid w:val="005E50FE"/>
    <w:rPr>
      <w:color w:val="0000FF" w:themeColor="hyperlink"/>
      <w:u w:val="single"/>
    </w:rPr>
  </w:style>
  <w:style w:type="character" w:styleId="PlaceholderText">
    <w:name w:val="Placeholder Text"/>
    <w:basedOn w:val="DefaultParagraphFont"/>
    <w:uiPriority w:val="99"/>
    <w:semiHidden/>
    <w:rsid w:val="00E91181"/>
    <w:rPr>
      <w:color w:val="808080"/>
    </w:rPr>
  </w:style>
  <w:style w:type="character" w:styleId="CommentReference">
    <w:name w:val="annotation reference"/>
    <w:basedOn w:val="DefaultParagraphFont"/>
    <w:uiPriority w:val="99"/>
    <w:semiHidden/>
    <w:unhideWhenUsed/>
    <w:rsid w:val="00863BEA"/>
    <w:rPr>
      <w:sz w:val="18"/>
      <w:szCs w:val="18"/>
    </w:rPr>
  </w:style>
  <w:style w:type="paragraph" w:styleId="CommentText">
    <w:name w:val="annotation text"/>
    <w:basedOn w:val="Normal"/>
    <w:link w:val="CommentTextChar"/>
    <w:uiPriority w:val="99"/>
    <w:semiHidden/>
    <w:unhideWhenUsed/>
    <w:rsid w:val="00863BEA"/>
  </w:style>
  <w:style w:type="character" w:customStyle="1" w:styleId="CommentTextChar">
    <w:name w:val="Comment Text Char"/>
    <w:basedOn w:val="DefaultParagraphFont"/>
    <w:link w:val="CommentText"/>
    <w:uiPriority w:val="99"/>
    <w:semiHidden/>
    <w:rsid w:val="00863BEA"/>
  </w:style>
  <w:style w:type="paragraph" w:styleId="CommentSubject">
    <w:name w:val="annotation subject"/>
    <w:basedOn w:val="CommentText"/>
    <w:next w:val="CommentText"/>
    <w:link w:val="CommentSubjectChar"/>
    <w:uiPriority w:val="99"/>
    <w:semiHidden/>
    <w:unhideWhenUsed/>
    <w:rsid w:val="00863BEA"/>
    <w:rPr>
      <w:b/>
      <w:bCs/>
    </w:rPr>
  </w:style>
  <w:style w:type="character" w:customStyle="1" w:styleId="CommentSubjectChar">
    <w:name w:val="Comment Subject Char"/>
    <w:basedOn w:val="CommentTextChar"/>
    <w:link w:val="CommentSubject"/>
    <w:uiPriority w:val="99"/>
    <w:semiHidden/>
    <w:rsid w:val="00863BE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8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20CD8"/>
    <w:pPr>
      <w:spacing w:after="0" w:line="240" w:lineRule="auto"/>
    </w:pPr>
    <w:rPr>
      <w:sz w:val="20"/>
      <w:szCs w:val="20"/>
    </w:rPr>
  </w:style>
  <w:style w:type="character" w:customStyle="1" w:styleId="FootnoteTextChar">
    <w:name w:val="Footnote Text Char"/>
    <w:basedOn w:val="DefaultParagraphFont"/>
    <w:link w:val="FootnoteText"/>
    <w:uiPriority w:val="99"/>
    <w:rsid w:val="00620CD8"/>
    <w:rPr>
      <w:sz w:val="20"/>
      <w:szCs w:val="20"/>
    </w:rPr>
  </w:style>
  <w:style w:type="character" w:styleId="FootnoteReference">
    <w:name w:val="footnote reference"/>
    <w:basedOn w:val="DefaultParagraphFont"/>
    <w:uiPriority w:val="99"/>
    <w:semiHidden/>
    <w:unhideWhenUsed/>
    <w:rsid w:val="00620CD8"/>
    <w:rPr>
      <w:vertAlign w:val="superscript"/>
    </w:rPr>
  </w:style>
  <w:style w:type="paragraph" w:styleId="Header">
    <w:name w:val="header"/>
    <w:basedOn w:val="Normal"/>
    <w:link w:val="HeaderChar"/>
    <w:uiPriority w:val="99"/>
    <w:unhideWhenUsed/>
    <w:rsid w:val="00A70839"/>
    <w:pPr>
      <w:tabs>
        <w:tab w:val="center" w:pos="4419"/>
        <w:tab w:val="right" w:pos="8838"/>
      </w:tabs>
      <w:spacing w:after="0" w:line="240" w:lineRule="auto"/>
    </w:pPr>
  </w:style>
  <w:style w:type="character" w:customStyle="1" w:styleId="HeaderChar">
    <w:name w:val="Header Char"/>
    <w:basedOn w:val="DefaultParagraphFont"/>
    <w:link w:val="Header"/>
    <w:uiPriority w:val="99"/>
    <w:rsid w:val="00A70839"/>
  </w:style>
  <w:style w:type="paragraph" w:styleId="Footer">
    <w:name w:val="footer"/>
    <w:basedOn w:val="Normal"/>
    <w:link w:val="FooterChar"/>
    <w:uiPriority w:val="99"/>
    <w:unhideWhenUsed/>
    <w:rsid w:val="00A70839"/>
    <w:pPr>
      <w:tabs>
        <w:tab w:val="center" w:pos="4419"/>
        <w:tab w:val="right" w:pos="8838"/>
      </w:tabs>
      <w:spacing w:after="0" w:line="240" w:lineRule="auto"/>
    </w:pPr>
  </w:style>
  <w:style w:type="character" w:customStyle="1" w:styleId="FooterChar">
    <w:name w:val="Footer Char"/>
    <w:basedOn w:val="DefaultParagraphFont"/>
    <w:link w:val="Footer"/>
    <w:uiPriority w:val="99"/>
    <w:rsid w:val="00A70839"/>
  </w:style>
  <w:style w:type="paragraph" w:styleId="NoSpacing">
    <w:name w:val="No Spacing"/>
    <w:uiPriority w:val="1"/>
    <w:qFormat/>
    <w:rsid w:val="00A26C7F"/>
    <w:pPr>
      <w:spacing w:after="0" w:line="240" w:lineRule="auto"/>
    </w:pPr>
  </w:style>
  <w:style w:type="paragraph" w:styleId="ListParagraph">
    <w:name w:val="List Paragraph"/>
    <w:basedOn w:val="Normal"/>
    <w:uiPriority w:val="34"/>
    <w:qFormat/>
    <w:rsid w:val="00695888"/>
    <w:pPr>
      <w:ind w:left="720"/>
      <w:contextualSpacing/>
    </w:pPr>
  </w:style>
  <w:style w:type="character" w:customStyle="1" w:styleId="Heading1Char">
    <w:name w:val="Heading 1 Char"/>
    <w:basedOn w:val="DefaultParagraphFont"/>
    <w:link w:val="Heading1"/>
    <w:uiPriority w:val="9"/>
    <w:rsid w:val="0069588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C3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4D1"/>
    <w:rPr>
      <w:rFonts w:ascii="Tahoma" w:hAnsi="Tahoma" w:cs="Tahoma"/>
      <w:sz w:val="16"/>
      <w:szCs w:val="16"/>
    </w:rPr>
  </w:style>
  <w:style w:type="paragraph" w:styleId="Date">
    <w:name w:val="Date"/>
    <w:basedOn w:val="Normal"/>
    <w:next w:val="Normal"/>
    <w:link w:val="DateChar"/>
    <w:uiPriority w:val="99"/>
    <w:semiHidden/>
    <w:unhideWhenUsed/>
    <w:rsid w:val="00B3623A"/>
  </w:style>
  <w:style w:type="character" w:customStyle="1" w:styleId="DateChar">
    <w:name w:val="Date Char"/>
    <w:basedOn w:val="DefaultParagraphFont"/>
    <w:link w:val="Date"/>
    <w:uiPriority w:val="99"/>
    <w:semiHidden/>
    <w:rsid w:val="00B3623A"/>
  </w:style>
  <w:style w:type="character" w:customStyle="1" w:styleId="apple-converted-space">
    <w:name w:val="apple-converted-space"/>
    <w:basedOn w:val="DefaultParagraphFont"/>
    <w:rsid w:val="00B7266C"/>
  </w:style>
  <w:style w:type="character" w:styleId="Hyperlink">
    <w:name w:val="Hyperlink"/>
    <w:basedOn w:val="DefaultParagraphFont"/>
    <w:uiPriority w:val="99"/>
    <w:unhideWhenUsed/>
    <w:rsid w:val="005E50FE"/>
    <w:rPr>
      <w:color w:val="0000FF" w:themeColor="hyperlink"/>
      <w:u w:val="single"/>
    </w:rPr>
  </w:style>
  <w:style w:type="character" w:styleId="PlaceholderText">
    <w:name w:val="Placeholder Text"/>
    <w:basedOn w:val="DefaultParagraphFont"/>
    <w:uiPriority w:val="99"/>
    <w:semiHidden/>
    <w:rsid w:val="00E91181"/>
    <w:rPr>
      <w:color w:val="808080"/>
    </w:rPr>
  </w:style>
</w:styles>
</file>

<file path=word/webSettings.xml><?xml version="1.0" encoding="utf-8"?>
<w:webSettings xmlns:r="http://schemas.openxmlformats.org/officeDocument/2006/relationships" xmlns:w="http://schemas.openxmlformats.org/wordprocessingml/2006/main">
  <w:divs>
    <w:div w:id="236598590">
      <w:bodyDiv w:val="1"/>
      <w:marLeft w:val="0"/>
      <w:marRight w:val="0"/>
      <w:marTop w:val="0"/>
      <w:marBottom w:val="0"/>
      <w:divBdr>
        <w:top w:val="none" w:sz="0" w:space="0" w:color="auto"/>
        <w:left w:val="none" w:sz="0" w:space="0" w:color="auto"/>
        <w:bottom w:val="none" w:sz="0" w:space="0" w:color="auto"/>
        <w:right w:val="none" w:sz="0" w:space="0" w:color="auto"/>
      </w:divBdr>
    </w:div>
    <w:div w:id="803305543">
      <w:bodyDiv w:val="1"/>
      <w:marLeft w:val="0"/>
      <w:marRight w:val="0"/>
      <w:marTop w:val="0"/>
      <w:marBottom w:val="0"/>
      <w:divBdr>
        <w:top w:val="none" w:sz="0" w:space="0" w:color="auto"/>
        <w:left w:val="none" w:sz="0" w:space="0" w:color="auto"/>
        <w:bottom w:val="none" w:sz="0" w:space="0" w:color="auto"/>
        <w:right w:val="none" w:sz="0" w:space="0" w:color="auto"/>
      </w:divBdr>
      <w:divsChild>
        <w:div w:id="301083012">
          <w:marLeft w:val="300"/>
          <w:marRight w:val="0"/>
          <w:marTop w:val="0"/>
          <w:marBottom w:val="120"/>
          <w:divBdr>
            <w:top w:val="none" w:sz="0" w:space="0" w:color="auto"/>
            <w:left w:val="none" w:sz="0" w:space="0" w:color="auto"/>
            <w:bottom w:val="none" w:sz="0" w:space="0" w:color="auto"/>
            <w:right w:val="none" w:sz="0" w:space="0" w:color="auto"/>
          </w:divBdr>
        </w:div>
        <w:div w:id="1568149483">
          <w:marLeft w:val="300"/>
          <w:marRight w:val="0"/>
          <w:marTop w:val="0"/>
          <w:marBottom w:val="0"/>
          <w:divBdr>
            <w:top w:val="none" w:sz="0" w:space="0" w:color="auto"/>
            <w:left w:val="none" w:sz="0" w:space="0" w:color="auto"/>
            <w:bottom w:val="none" w:sz="0" w:space="0" w:color="auto"/>
            <w:right w:val="none" w:sz="0" w:space="0" w:color="auto"/>
          </w:divBdr>
          <w:divsChild>
            <w:div w:id="1538812564">
              <w:marLeft w:val="0"/>
              <w:marRight w:val="0"/>
              <w:marTop w:val="0"/>
              <w:marBottom w:val="0"/>
              <w:divBdr>
                <w:top w:val="none" w:sz="0" w:space="0" w:color="auto"/>
                <w:left w:val="none" w:sz="0" w:space="0" w:color="auto"/>
                <w:bottom w:val="none" w:sz="0" w:space="0" w:color="auto"/>
                <w:right w:val="none" w:sz="0" w:space="0" w:color="auto"/>
              </w:divBdr>
              <w:divsChild>
                <w:div w:id="285044673">
                  <w:marLeft w:val="0"/>
                  <w:marRight w:val="0"/>
                  <w:marTop w:val="0"/>
                  <w:marBottom w:val="0"/>
                  <w:divBdr>
                    <w:top w:val="none" w:sz="0" w:space="0" w:color="auto"/>
                    <w:left w:val="none" w:sz="0" w:space="0" w:color="auto"/>
                    <w:bottom w:val="none" w:sz="0" w:space="0" w:color="auto"/>
                    <w:right w:val="none" w:sz="0" w:space="0" w:color="auto"/>
                  </w:divBdr>
                  <w:divsChild>
                    <w:div w:id="1271085761">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F0DC8-E995-44F0-B6EE-B25286E21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9839</Words>
  <Characters>56084</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Pleun</dc:creator>
  <cp:lastModifiedBy>Nicholas Peeters</cp:lastModifiedBy>
  <cp:revision>2</cp:revision>
  <cp:lastPrinted>2014-07-31T11:35:00Z</cp:lastPrinted>
  <dcterms:created xsi:type="dcterms:W3CDTF">2014-08-07T17:59:00Z</dcterms:created>
  <dcterms:modified xsi:type="dcterms:W3CDTF">2014-08-07T17:59:00Z</dcterms:modified>
</cp:coreProperties>
</file>